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9670" w14:textId="28EB4553" w:rsidR="004127FD" w:rsidRPr="00BD2AA1" w:rsidRDefault="004127FD" w:rsidP="0D76B5BD">
      <w:pPr>
        <w:spacing w:line="240" w:lineRule="auto"/>
        <w:jc w:val="both"/>
        <w:rPr>
          <w:lang w:val="en-CA" w:eastAsia="zh-CN"/>
        </w:rPr>
        <w:sectPr w:rsidR="004127FD" w:rsidRPr="00BD2AA1" w:rsidSect="003A152E">
          <w:footerReference w:type="default" r:id="rId11"/>
          <w:pgSz w:w="12240" w:h="15840"/>
          <w:pgMar w:top="1440" w:right="1440" w:bottom="1440" w:left="1440" w:header="708" w:footer="708" w:gutter="0"/>
          <w:pgNumType w:fmt="lowerRoman" w:start="1"/>
          <w:cols w:space="708"/>
          <w:docGrid w:linePitch="360"/>
        </w:sectPr>
      </w:pPr>
    </w:p>
    <w:p w14:paraId="552929F0" w14:textId="05B9B0E9" w:rsidR="005722C1" w:rsidRPr="00BD2AA1" w:rsidRDefault="005722C1" w:rsidP="0022381C">
      <w:pPr>
        <w:pStyle w:val="Title"/>
        <w:outlineLvl w:val="9"/>
        <w:rPr>
          <w:lang w:val="en-CA"/>
        </w:rPr>
      </w:pPr>
    </w:p>
    <w:p w14:paraId="25C41812" w14:textId="77040F82" w:rsidR="004B5D0D" w:rsidRPr="00A56FF5" w:rsidRDefault="003F3FC5" w:rsidP="2C9D7257">
      <w:pPr>
        <w:pStyle w:val="Author"/>
        <w:spacing w:after="120"/>
        <w:rPr>
          <w:b w:val="0"/>
          <w:bCs w:val="0"/>
          <w:lang w:val="en-CA"/>
        </w:rPr>
      </w:pPr>
      <w:r w:rsidRPr="2C9D7257">
        <w:rPr>
          <w:b w:val="0"/>
          <w:bCs w:val="0"/>
          <w:lang w:val="en-CA"/>
        </w:rPr>
        <w:t>GNG</w:t>
      </w:r>
      <w:r w:rsidR="003A152E" w:rsidRPr="2C9D7257">
        <w:rPr>
          <w:b w:val="0"/>
          <w:bCs w:val="0"/>
          <w:lang w:val="en-CA"/>
        </w:rPr>
        <w:t>2101</w:t>
      </w:r>
    </w:p>
    <w:p w14:paraId="1334F2E8" w14:textId="56F63FCC" w:rsidR="005722C1" w:rsidRPr="00BD2AA1" w:rsidRDefault="003A152E" w:rsidP="0022381C">
      <w:pPr>
        <w:pStyle w:val="Author"/>
        <w:rPr>
          <w:lang w:val="en-CA"/>
        </w:rPr>
      </w:pPr>
      <w:r w:rsidRPr="2C9D7257">
        <w:rPr>
          <w:lang w:val="en-CA"/>
        </w:rPr>
        <w:t xml:space="preserve">Design Project </w:t>
      </w:r>
      <w:r w:rsidR="2ACE8460" w:rsidRPr="2C9D7257">
        <w:rPr>
          <w:lang w:val="en-CA"/>
        </w:rPr>
        <w:t>Progress Update</w:t>
      </w:r>
    </w:p>
    <w:p w14:paraId="27FD544B" w14:textId="77777777" w:rsidR="003A152E" w:rsidRPr="00BD2AA1" w:rsidRDefault="003A152E" w:rsidP="0022381C">
      <w:pPr>
        <w:pStyle w:val="Author"/>
        <w:rPr>
          <w:lang w:val="en-CA"/>
        </w:rPr>
      </w:pPr>
    </w:p>
    <w:p w14:paraId="71576B7F" w14:textId="77777777" w:rsidR="00594AC3" w:rsidRPr="00BD2AA1" w:rsidRDefault="00594AC3" w:rsidP="0022381C">
      <w:pPr>
        <w:pStyle w:val="Author"/>
        <w:rPr>
          <w:lang w:val="en-CA"/>
        </w:rPr>
      </w:pPr>
    </w:p>
    <w:p w14:paraId="41C3D056" w14:textId="77777777" w:rsidR="00594AC3" w:rsidRPr="00BD2AA1" w:rsidRDefault="00594AC3" w:rsidP="0022381C">
      <w:pPr>
        <w:pStyle w:val="Author"/>
        <w:rPr>
          <w:lang w:val="en-CA"/>
        </w:rPr>
      </w:pPr>
    </w:p>
    <w:p w14:paraId="101C4DFC" w14:textId="77777777" w:rsidR="00594AC3" w:rsidRPr="00BD2AA1" w:rsidRDefault="00594AC3" w:rsidP="0022381C">
      <w:pPr>
        <w:pStyle w:val="Author"/>
        <w:rPr>
          <w:lang w:val="en-CA"/>
        </w:rPr>
      </w:pPr>
    </w:p>
    <w:p w14:paraId="07DB615B" w14:textId="00D373FB" w:rsidR="00A56FF5" w:rsidRDefault="76399ADC" w:rsidP="694CF86B">
      <w:pPr>
        <w:pStyle w:val="Author"/>
        <w:spacing w:line="259" w:lineRule="auto"/>
        <w:rPr>
          <w:lang w:val="en-CA"/>
        </w:rPr>
      </w:pPr>
      <w:r w:rsidRPr="0D76B5BD">
        <w:rPr>
          <w:lang w:val="en-CA"/>
        </w:rPr>
        <w:t xml:space="preserve">Team A04-BA3, Prototype Pros </w:t>
      </w:r>
    </w:p>
    <w:p w14:paraId="6ED5E771" w14:textId="77777777" w:rsidR="00594AC3" w:rsidRPr="00BD2AA1" w:rsidRDefault="00594AC3" w:rsidP="0022381C">
      <w:pPr>
        <w:pStyle w:val="Author"/>
        <w:rPr>
          <w:lang w:val="en-CA"/>
        </w:rPr>
      </w:pPr>
    </w:p>
    <w:p w14:paraId="1F1CC846" w14:textId="77777777" w:rsidR="00EB3C8C" w:rsidRPr="00BD2AA1" w:rsidRDefault="00EB3C8C" w:rsidP="00EB3C8C">
      <w:pPr>
        <w:jc w:val="center"/>
        <w:rPr>
          <w:lang w:val="en-CA"/>
        </w:rPr>
      </w:pPr>
    </w:p>
    <w:p w14:paraId="2E3BE066" w14:textId="77777777" w:rsidR="005722C1" w:rsidRPr="00BD2AA1" w:rsidRDefault="005722C1" w:rsidP="0022381C">
      <w:pPr>
        <w:pStyle w:val="ThesisSubmitDetailHeader"/>
        <w:rPr>
          <w:lang w:val="en-CA"/>
        </w:rPr>
      </w:pPr>
    </w:p>
    <w:p w14:paraId="3BB04681" w14:textId="13182BA4" w:rsidR="00594AC3" w:rsidRPr="00BD2AA1" w:rsidRDefault="00594AC3" w:rsidP="003F3FC5">
      <w:pPr>
        <w:pStyle w:val="ThesisSubmitDetailHeader"/>
        <w:jc w:val="left"/>
        <w:rPr>
          <w:lang w:val="en-CA"/>
        </w:rPr>
      </w:pPr>
    </w:p>
    <w:p w14:paraId="748DA637" w14:textId="77777777" w:rsidR="00594AC3" w:rsidRPr="00BD2AA1" w:rsidRDefault="00594AC3" w:rsidP="0022381C">
      <w:pPr>
        <w:pStyle w:val="ThesisSubmitDetailHeader"/>
        <w:rPr>
          <w:lang w:val="en-CA"/>
        </w:rPr>
      </w:pPr>
    </w:p>
    <w:p w14:paraId="13628248" w14:textId="2DB0A202" w:rsidR="00084642" w:rsidRPr="00A56FF5" w:rsidRDefault="004B5D0D" w:rsidP="0022381C">
      <w:pPr>
        <w:pStyle w:val="ThesisSubmitDetailHeader"/>
        <w:rPr>
          <w:lang w:val="en-CA"/>
        </w:rPr>
      </w:pPr>
      <w:r w:rsidRPr="0D76B5BD">
        <w:rPr>
          <w:lang w:val="en-CA"/>
        </w:rPr>
        <w:t>S</w:t>
      </w:r>
      <w:r w:rsidR="003A152E" w:rsidRPr="0D76B5BD">
        <w:rPr>
          <w:lang w:val="en-CA"/>
        </w:rPr>
        <w:t>ubmitted by</w:t>
      </w:r>
      <w:r w:rsidRPr="0D76B5BD">
        <w:rPr>
          <w:lang w:val="en-CA"/>
        </w:rPr>
        <w:t>:</w:t>
      </w:r>
    </w:p>
    <w:p w14:paraId="6B7E4552" w14:textId="1415EC78" w:rsidR="52B251E3" w:rsidRDefault="52B251E3" w:rsidP="0D76B5BD">
      <w:pPr>
        <w:pStyle w:val="ThesisSubmitDetailHeader"/>
        <w:rPr>
          <w:lang w:val="en-CA"/>
        </w:rPr>
      </w:pPr>
      <w:proofErr w:type="spellStart"/>
      <w:r w:rsidRPr="0D76B5BD">
        <w:rPr>
          <w:lang w:val="en-CA"/>
        </w:rPr>
        <w:t>Akarsh</w:t>
      </w:r>
      <w:proofErr w:type="spellEnd"/>
      <w:r w:rsidRPr="0D76B5BD">
        <w:rPr>
          <w:lang w:val="en-CA"/>
        </w:rPr>
        <w:t xml:space="preserve"> </w:t>
      </w:r>
      <w:proofErr w:type="spellStart"/>
      <w:r w:rsidRPr="0D76B5BD">
        <w:rPr>
          <w:lang w:val="en-CA"/>
        </w:rPr>
        <w:t>Gharge</w:t>
      </w:r>
      <w:proofErr w:type="spellEnd"/>
      <w:r w:rsidRPr="0D76B5BD">
        <w:rPr>
          <w:lang w:val="en-CA"/>
        </w:rPr>
        <w:t>, 300113523</w:t>
      </w:r>
    </w:p>
    <w:p w14:paraId="5F6F837F" w14:textId="67E6ED69" w:rsidR="003A152E" w:rsidRPr="00A56FF5" w:rsidRDefault="279A6E96" w:rsidP="003A152E">
      <w:pPr>
        <w:pStyle w:val="ThesisSubmitDetailHeader"/>
        <w:rPr>
          <w:lang w:val="en-CA"/>
        </w:rPr>
      </w:pPr>
      <w:r w:rsidRPr="0D76B5BD">
        <w:rPr>
          <w:lang w:val="en-CA"/>
        </w:rPr>
        <w:t>Youssef Sokri, 300368462</w:t>
      </w:r>
    </w:p>
    <w:p w14:paraId="4A91CB46" w14:textId="65B6AE02" w:rsidR="00594AC3" w:rsidRPr="00A56FF5" w:rsidRDefault="52AF38A5" w:rsidP="003A152E">
      <w:pPr>
        <w:pStyle w:val="ThesisSubmitDetailHeader"/>
        <w:rPr>
          <w:lang w:val="en-CA"/>
        </w:rPr>
      </w:pPr>
      <w:r w:rsidRPr="0D76B5BD">
        <w:rPr>
          <w:lang w:val="en-CA"/>
        </w:rPr>
        <w:t>Alejandro</w:t>
      </w:r>
      <w:r w:rsidR="24288DF1" w:rsidRPr="0D76B5BD">
        <w:rPr>
          <w:lang w:val="en-CA"/>
        </w:rPr>
        <w:t xml:space="preserve"> Arce De Rojas</w:t>
      </w:r>
      <w:r w:rsidRPr="0D76B5BD">
        <w:rPr>
          <w:lang w:val="en-CA"/>
        </w:rPr>
        <w:t xml:space="preserve">, </w:t>
      </w:r>
      <w:r w:rsidR="003A152E" w:rsidRPr="242B8AF7">
        <w:rPr>
          <w:lang w:val="en-CA"/>
        </w:rPr>
        <w:t>STUDENT NUMBER</w:t>
      </w:r>
    </w:p>
    <w:p w14:paraId="7835065A" w14:textId="37180234" w:rsidR="003A152E" w:rsidRPr="00A56FF5" w:rsidRDefault="00A56FF5" w:rsidP="003A152E">
      <w:pPr>
        <w:pStyle w:val="ThesisSubmitDetailHeader"/>
        <w:rPr>
          <w:lang w:val="en-CA"/>
        </w:rPr>
      </w:pPr>
      <w:del w:id="0" w:author="Abdul Based Abdul Rahim" w:date="2024-09-20T14:08:00Z">
        <w:r w:rsidRPr="0D76B5BD" w:rsidDel="00A56FF5">
          <w:rPr>
            <w:lang w:val="en-CA"/>
          </w:rPr>
          <w:delText>&lt;</w:delText>
        </w:r>
      </w:del>
      <w:r w:rsidR="1A51161D" w:rsidRPr="0D76B5BD">
        <w:rPr>
          <w:lang w:val="en-CA"/>
        </w:rPr>
        <w:t>Abdul Based Abdul Rahim</w:t>
      </w:r>
      <w:r w:rsidR="003A152E" w:rsidRPr="0D76B5BD">
        <w:rPr>
          <w:lang w:val="en-CA"/>
        </w:rPr>
        <w:t xml:space="preserve">, </w:t>
      </w:r>
      <w:r w:rsidR="78C63DD7" w:rsidRPr="0D76B5BD">
        <w:rPr>
          <w:lang w:val="en-CA"/>
        </w:rPr>
        <w:t>300379200</w:t>
      </w:r>
      <w:del w:id="1" w:author="Abdul Based Abdul Rahim" w:date="2024-09-20T14:08:00Z">
        <w:r w:rsidRPr="0D76B5BD" w:rsidDel="00A56FF5">
          <w:rPr>
            <w:lang w:val="en-CA"/>
          </w:rPr>
          <w:delText>&gt;</w:delText>
        </w:r>
      </w:del>
    </w:p>
    <w:p w14:paraId="6FC79479" w14:textId="4220C7A1" w:rsidR="003F3FC5" w:rsidRPr="00A56FF5" w:rsidRDefault="003A152E" w:rsidP="003A152E">
      <w:pPr>
        <w:pStyle w:val="ThesisSubmitDetailHeader"/>
        <w:rPr>
          <w:lang w:val="en-CA"/>
        </w:rPr>
      </w:pPr>
      <w:r w:rsidRPr="0D76B5BD">
        <w:rPr>
          <w:lang w:val="en-CA"/>
        </w:rPr>
        <w:t xml:space="preserve"> </w:t>
      </w:r>
      <w:del w:id="2" w:author="Abdul Based Abdul Rahim" w:date="2024-09-20T14:08:00Z">
        <w:r w:rsidRPr="0D76B5BD" w:rsidDel="00A56FF5">
          <w:rPr>
            <w:lang w:val="en-CA"/>
          </w:rPr>
          <w:delText>&lt;</w:delText>
        </w:r>
      </w:del>
      <w:r w:rsidR="6C140059" w:rsidRPr="0D76B5BD">
        <w:rPr>
          <w:lang w:val="en-CA"/>
        </w:rPr>
        <w:t>Salim Aissaoui</w:t>
      </w:r>
      <w:r w:rsidRPr="0D76B5BD">
        <w:rPr>
          <w:lang w:val="en-CA"/>
        </w:rPr>
        <w:t>, STUDENT NUMBER</w:t>
      </w:r>
      <w:del w:id="3" w:author="Abdul Based Abdul Rahim" w:date="2024-09-20T14:08:00Z">
        <w:r w:rsidRPr="0D76B5BD" w:rsidDel="00A56FF5">
          <w:rPr>
            <w:lang w:val="en-CA"/>
          </w:rPr>
          <w:delText>&gt;</w:delText>
        </w:r>
      </w:del>
    </w:p>
    <w:p w14:paraId="2290D4A4" w14:textId="117E3CF1" w:rsidR="003F3FC5" w:rsidRPr="00A56FF5" w:rsidRDefault="003F3FC5" w:rsidP="00594AC3">
      <w:pPr>
        <w:pStyle w:val="ThesisSubmitDetailHeader"/>
        <w:rPr>
          <w:lang w:val="en-CA"/>
        </w:rPr>
      </w:pPr>
    </w:p>
    <w:p w14:paraId="563022DB" w14:textId="77777777" w:rsidR="00594AC3" w:rsidRPr="00A56FF5" w:rsidRDefault="00594AC3" w:rsidP="0022381C">
      <w:pPr>
        <w:pStyle w:val="ThesisSubmitDetailHeader"/>
        <w:rPr>
          <w:lang w:val="en-CA"/>
        </w:rPr>
      </w:pPr>
    </w:p>
    <w:p w14:paraId="0FB61104" w14:textId="563C0B8F" w:rsidR="00594AC3" w:rsidRPr="00A56FF5" w:rsidRDefault="00A56FF5" w:rsidP="0022381C">
      <w:pPr>
        <w:pStyle w:val="ThesisSubmitDetailHeader"/>
        <w:rPr>
          <w:lang w:val="en-CA"/>
        </w:rPr>
      </w:pPr>
      <w:del w:id="4" w:author="Akarsh Gharge" w:date="2024-09-29T10:38:00Z">
        <w:r w:rsidDel="00037B53">
          <w:rPr>
            <w:lang w:val="en-CA"/>
          </w:rPr>
          <w:delText>&lt;</w:delText>
        </w:r>
        <w:r w:rsidR="00594AC3" w:rsidRPr="00A56FF5" w:rsidDel="00037B53">
          <w:rPr>
            <w:lang w:val="en-CA"/>
          </w:rPr>
          <w:delText>Date</w:delText>
        </w:r>
        <w:r w:rsidDel="00037B53">
          <w:rPr>
            <w:lang w:val="en-CA"/>
          </w:rPr>
          <w:delText>&gt;</w:delText>
        </w:r>
      </w:del>
      <w:ins w:id="5" w:author="Akarsh Gharge" w:date="2024-09-29T10:38:00Z">
        <w:r w:rsidR="00037B53">
          <w:rPr>
            <w:lang w:val="en-CA"/>
          </w:rPr>
          <w:t>September 29, 2024</w:t>
        </w:r>
      </w:ins>
    </w:p>
    <w:p w14:paraId="56B777AE" w14:textId="7F5CB38C" w:rsidR="005722C1" w:rsidRPr="00BD2AA1" w:rsidRDefault="004B5D0D" w:rsidP="0022381C">
      <w:pPr>
        <w:pStyle w:val="UnivofOttawaHeader"/>
        <w:rPr>
          <w:lang w:val="en-CA"/>
        </w:rPr>
      </w:pPr>
      <w:r w:rsidRPr="00BD2AA1">
        <w:rPr>
          <w:lang w:val="en-CA"/>
        </w:rPr>
        <w:t>Universit</w:t>
      </w:r>
      <w:r w:rsidR="003A152E" w:rsidRPr="00BD2AA1">
        <w:rPr>
          <w:lang w:val="en-CA"/>
        </w:rPr>
        <w:t>y</w:t>
      </w:r>
      <w:r w:rsidRPr="00BD2AA1">
        <w:rPr>
          <w:lang w:val="en-CA"/>
        </w:rPr>
        <w:t xml:space="preserve"> </w:t>
      </w:r>
      <w:r w:rsidR="003A152E" w:rsidRPr="00BD2AA1">
        <w:rPr>
          <w:lang w:val="en-CA"/>
        </w:rPr>
        <w:t>of Ottawa</w:t>
      </w:r>
    </w:p>
    <w:p w14:paraId="233D272B" w14:textId="7A31B7E4" w:rsidR="005E492D" w:rsidRPr="00BD2AA1" w:rsidRDefault="003A152E" w:rsidP="001E6962">
      <w:pPr>
        <w:pStyle w:val="UnivofOttawaHeader"/>
        <w:jc w:val="left"/>
        <w:rPr>
          <w:lang w:val="en-CA"/>
        </w:rPr>
      </w:pPr>
      <w:r w:rsidRPr="00BD2AA1">
        <w:rPr>
          <w:lang w:val="en-CA"/>
        </w:rPr>
        <w:br w:type="page"/>
      </w:r>
      <w:bookmarkStart w:id="6" w:name="_Toc322448158"/>
      <w:bookmarkStart w:id="7" w:name="_Toc209584550"/>
      <w:bookmarkStart w:id="8" w:name="_Toc262488150"/>
      <w:bookmarkStart w:id="9" w:name="_Toc262911997"/>
    </w:p>
    <w:p w14:paraId="4B06CBDB" w14:textId="7796CE91" w:rsidR="00B43772" w:rsidRPr="00BD2AA1" w:rsidRDefault="00600CC3" w:rsidP="002C738E">
      <w:pPr>
        <w:pStyle w:val="TableofContents"/>
        <w:numPr>
          <w:ilvl w:val="0"/>
          <w:numId w:val="13"/>
        </w:numPr>
        <w:rPr>
          <w:lang w:val="en-CA"/>
        </w:rPr>
      </w:pPr>
      <w:bookmarkStart w:id="10" w:name="_Toc209584551"/>
      <w:bookmarkStart w:id="11" w:name="_Toc262488151"/>
      <w:bookmarkStart w:id="12" w:name="_Toc262911998"/>
      <w:bookmarkStart w:id="13" w:name="_Toc322448159"/>
      <w:bookmarkStart w:id="14" w:name="_Toc176011213"/>
      <w:bookmarkEnd w:id="6"/>
      <w:bookmarkEnd w:id="7"/>
      <w:bookmarkEnd w:id="8"/>
      <w:bookmarkEnd w:id="9"/>
      <w:r w:rsidRPr="00BD2AA1">
        <w:rPr>
          <w:lang w:val="en-CA"/>
        </w:rPr>
        <w:lastRenderedPageBreak/>
        <w:t xml:space="preserve">Table </w:t>
      </w:r>
      <w:bookmarkEnd w:id="10"/>
      <w:bookmarkEnd w:id="11"/>
      <w:bookmarkEnd w:id="12"/>
      <w:bookmarkEnd w:id="13"/>
      <w:r w:rsidR="00934BEA" w:rsidRPr="00BD2AA1">
        <w:rPr>
          <w:lang w:val="en-CA"/>
        </w:rPr>
        <w:t>of Contents</w:t>
      </w:r>
      <w:bookmarkEnd w:id="14"/>
    </w:p>
    <w:p w14:paraId="1FE146C5" w14:textId="2F08B3FE" w:rsidR="00E66CF6" w:rsidRDefault="00C40220">
      <w:pPr>
        <w:pStyle w:val="TOC1"/>
        <w:tabs>
          <w:tab w:val="right" w:leader="dot" w:pos="9350"/>
        </w:tabs>
        <w:rPr>
          <w:rFonts w:asciiTheme="minorHAnsi" w:eastAsiaTheme="minorEastAsia" w:hAnsiTheme="minorHAnsi" w:cstheme="minorBidi"/>
          <w:noProof/>
          <w:kern w:val="2"/>
          <w:lang w:val="en-CA" w:eastAsia="en-CA"/>
          <w14:ligatures w14:val="standardContextual"/>
        </w:rPr>
      </w:pPr>
      <w:r w:rsidRPr="00BD2AA1">
        <w:rPr>
          <w:rFonts w:asciiTheme="majorBidi" w:hAnsiTheme="majorBidi" w:cstheme="majorBidi"/>
          <w:lang w:val="en-CA"/>
        </w:rPr>
        <w:fldChar w:fldCharType="begin"/>
      </w:r>
      <w:r w:rsidR="00B43772" w:rsidRPr="00BD2AA1">
        <w:rPr>
          <w:rFonts w:asciiTheme="majorBidi" w:hAnsiTheme="majorBidi" w:cstheme="majorBidi"/>
          <w:lang w:val="en-CA"/>
        </w:rPr>
        <w:instrText xml:space="preserve"> TOC \o "1-3" \h \z \u </w:instrText>
      </w:r>
      <w:r w:rsidRPr="00BD2AA1">
        <w:rPr>
          <w:rFonts w:asciiTheme="majorBidi" w:hAnsiTheme="majorBidi" w:cstheme="majorBidi"/>
          <w:lang w:val="en-CA"/>
        </w:rPr>
        <w:fldChar w:fldCharType="separate"/>
      </w:r>
      <w:hyperlink w:anchor="_Toc176011212" w:history="1">
        <w:r w:rsidR="00E66CF6" w:rsidRPr="0066773E">
          <w:rPr>
            <w:rStyle w:val="Hyperlink"/>
            <w:noProof/>
            <w:lang w:val="en-CA"/>
          </w:rPr>
          <w:t>Project Deliverable Report Instructions</w:t>
        </w:r>
        <w:r w:rsidR="00E66CF6">
          <w:rPr>
            <w:noProof/>
            <w:webHidden/>
          </w:rPr>
          <w:tab/>
        </w:r>
        <w:r w:rsidR="00E66CF6">
          <w:rPr>
            <w:noProof/>
            <w:webHidden/>
          </w:rPr>
          <w:fldChar w:fldCharType="begin"/>
        </w:r>
        <w:r w:rsidR="00E66CF6">
          <w:rPr>
            <w:noProof/>
            <w:webHidden/>
          </w:rPr>
          <w:instrText xml:space="preserve"> PAGEREF _Toc176011212 \h </w:instrText>
        </w:r>
        <w:r w:rsidR="00E66CF6">
          <w:rPr>
            <w:noProof/>
            <w:webHidden/>
          </w:rPr>
        </w:r>
        <w:r w:rsidR="00E66CF6">
          <w:rPr>
            <w:noProof/>
            <w:webHidden/>
          </w:rPr>
          <w:fldChar w:fldCharType="separate"/>
        </w:r>
        <w:r w:rsidR="00E66CF6">
          <w:rPr>
            <w:noProof/>
            <w:webHidden/>
          </w:rPr>
          <w:t>i</w:t>
        </w:r>
        <w:r w:rsidR="00E66CF6">
          <w:rPr>
            <w:noProof/>
            <w:webHidden/>
          </w:rPr>
          <w:fldChar w:fldCharType="end"/>
        </w:r>
      </w:hyperlink>
    </w:p>
    <w:p w14:paraId="2064BC79" w14:textId="448A7FDB" w:rsidR="00E66CF6" w:rsidRDefault="007A51A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76011213" w:history="1">
        <w:r w:rsidR="00E66CF6" w:rsidRPr="0066773E">
          <w:rPr>
            <w:rStyle w:val="Hyperlink"/>
            <w:noProof/>
            <w:lang w:val="en-CA"/>
          </w:rPr>
          <w:t>Table of Contents</w:t>
        </w:r>
        <w:r w:rsidR="00E66CF6">
          <w:rPr>
            <w:noProof/>
            <w:webHidden/>
          </w:rPr>
          <w:tab/>
        </w:r>
        <w:r w:rsidR="00E66CF6">
          <w:rPr>
            <w:noProof/>
            <w:webHidden/>
          </w:rPr>
          <w:fldChar w:fldCharType="begin"/>
        </w:r>
        <w:r w:rsidR="00E66CF6">
          <w:rPr>
            <w:noProof/>
            <w:webHidden/>
          </w:rPr>
          <w:instrText xml:space="preserve"> PAGEREF _Toc176011213 \h </w:instrText>
        </w:r>
        <w:r w:rsidR="00E66CF6">
          <w:rPr>
            <w:noProof/>
            <w:webHidden/>
          </w:rPr>
        </w:r>
        <w:r w:rsidR="00E66CF6">
          <w:rPr>
            <w:noProof/>
            <w:webHidden/>
          </w:rPr>
          <w:fldChar w:fldCharType="separate"/>
        </w:r>
        <w:r w:rsidR="00E66CF6">
          <w:rPr>
            <w:noProof/>
            <w:webHidden/>
          </w:rPr>
          <w:t>ii</w:t>
        </w:r>
        <w:r w:rsidR="00E66CF6">
          <w:rPr>
            <w:noProof/>
            <w:webHidden/>
          </w:rPr>
          <w:fldChar w:fldCharType="end"/>
        </w:r>
      </w:hyperlink>
    </w:p>
    <w:p w14:paraId="539F3DAE" w14:textId="3EC3E8E8" w:rsidR="00E66CF6" w:rsidRDefault="007A51A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76011214" w:history="1">
        <w:r w:rsidR="00E66CF6" w:rsidRPr="0066773E">
          <w:rPr>
            <w:rStyle w:val="Hyperlink"/>
            <w:noProof/>
            <w:lang w:val="en-CA"/>
          </w:rPr>
          <w:t>List of Figures</w:t>
        </w:r>
        <w:r w:rsidR="00E66CF6">
          <w:rPr>
            <w:noProof/>
            <w:webHidden/>
          </w:rPr>
          <w:tab/>
        </w:r>
        <w:r w:rsidR="00E66CF6">
          <w:rPr>
            <w:noProof/>
            <w:webHidden/>
          </w:rPr>
          <w:fldChar w:fldCharType="begin"/>
        </w:r>
        <w:r w:rsidR="00E66CF6">
          <w:rPr>
            <w:noProof/>
            <w:webHidden/>
          </w:rPr>
          <w:instrText xml:space="preserve"> PAGEREF _Toc176011214 \h </w:instrText>
        </w:r>
        <w:r w:rsidR="00E66CF6">
          <w:rPr>
            <w:noProof/>
            <w:webHidden/>
          </w:rPr>
        </w:r>
        <w:r w:rsidR="00E66CF6">
          <w:rPr>
            <w:noProof/>
            <w:webHidden/>
          </w:rPr>
          <w:fldChar w:fldCharType="separate"/>
        </w:r>
        <w:r w:rsidR="00E66CF6">
          <w:rPr>
            <w:noProof/>
            <w:webHidden/>
          </w:rPr>
          <w:t>iii</w:t>
        </w:r>
        <w:r w:rsidR="00E66CF6">
          <w:rPr>
            <w:noProof/>
            <w:webHidden/>
          </w:rPr>
          <w:fldChar w:fldCharType="end"/>
        </w:r>
      </w:hyperlink>
    </w:p>
    <w:p w14:paraId="1F0E203E" w14:textId="616E70ED" w:rsidR="00E66CF6" w:rsidRDefault="007A51A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76011215" w:history="1">
        <w:r w:rsidR="00E66CF6" w:rsidRPr="0066773E">
          <w:rPr>
            <w:rStyle w:val="Hyperlink"/>
            <w:noProof/>
            <w:lang w:val="en-CA"/>
          </w:rPr>
          <w:t>List of Tables</w:t>
        </w:r>
        <w:r w:rsidR="00E66CF6">
          <w:rPr>
            <w:noProof/>
            <w:webHidden/>
          </w:rPr>
          <w:tab/>
        </w:r>
        <w:r w:rsidR="00E66CF6">
          <w:rPr>
            <w:noProof/>
            <w:webHidden/>
          </w:rPr>
          <w:fldChar w:fldCharType="begin"/>
        </w:r>
        <w:r w:rsidR="00E66CF6">
          <w:rPr>
            <w:noProof/>
            <w:webHidden/>
          </w:rPr>
          <w:instrText xml:space="preserve"> PAGEREF _Toc176011215 \h </w:instrText>
        </w:r>
        <w:r w:rsidR="00E66CF6">
          <w:rPr>
            <w:noProof/>
            <w:webHidden/>
          </w:rPr>
        </w:r>
        <w:r w:rsidR="00E66CF6">
          <w:rPr>
            <w:noProof/>
            <w:webHidden/>
          </w:rPr>
          <w:fldChar w:fldCharType="separate"/>
        </w:r>
        <w:r w:rsidR="00E66CF6">
          <w:rPr>
            <w:noProof/>
            <w:webHidden/>
          </w:rPr>
          <w:t>iv</w:t>
        </w:r>
        <w:r w:rsidR="00E66CF6">
          <w:rPr>
            <w:noProof/>
            <w:webHidden/>
          </w:rPr>
          <w:fldChar w:fldCharType="end"/>
        </w:r>
      </w:hyperlink>
    </w:p>
    <w:p w14:paraId="7BF7B0CE" w14:textId="5A016E4C" w:rsidR="00E66CF6" w:rsidRDefault="007A51A0">
      <w:pPr>
        <w:pStyle w:val="TOC1"/>
        <w:tabs>
          <w:tab w:val="right" w:leader="dot" w:pos="9350"/>
        </w:tabs>
        <w:rPr>
          <w:rFonts w:asciiTheme="minorHAnsi" w:eastAsiaTheme="minorEastAsia" w:hAnsiTheme="minorHAnsi" w:cstheme="minorBidi"/>
          <w:noProof/>
          <w:kern w:val="2"/>
          <w:lang w:val="en-CA" w:eastAsia="en-CA"/>
          <w14:ligatures w14:val="standardContextual"/>
        </w:rPr>
      </w:pPr>
      <w:hyperlink w:anchor="_Toc176011216" w:history="1">
        <w:r w:rsidR="00E66CF6" w:rsidRPr="0066773E">
          <w:rPr>
            <w:rStyle w:val="Hyperlink"/>
            <w:noProof/>
            <w:lang w:val="en-CA"/>
          </w:rPr>
          <w:t>List of Acronyms and Glossary</w:t>
        </w:r>
        <w:r w:rsidR="00E66CF6">
          <w:rPr>
            <w:noProof/>
            <w:webHidden/>
          </w:rPr>
          <w:tab/>
        </w:r>
        <w:r w:rsidR="00E66CF6">
          <w:rPr>
            <w:noProof/>
            <w:webHidden/>
          </w:rPr>
          <w:fldChar w:fldCharType="begin"/>
        </w:r>
        <w:r w:rsidR="00E66CF6">
          <w:rPr>
            <w:noProof/>
            <w:webHidden/>
          </w:rPr>
          <w:instrText xml:space="preserve"> PAGEREF _Toc176011216 \h </w:instrText>
        </w:r>
        <w:r w:rsidR="00E66CF6">
          <w:rPr>
            <w:noProof/>
            <w:webHidden/>
          </w:rPr>
        </w:r>
        <w:r w:rsidR="00E66CF6">
          <w:rPr>
            <w:noProof/>
            <w:webHidden/>
          </w:rPr>
          <w:fldChar w:fldCharType="separate"/>
        </w:r>
        <w:r w:rsidR="00E66CF6">
          <w:rPr>
            <w:noProof/>
            <w:webHidden/>
          </w:rPr>
          <w:t>v</w:t>
        </w:r>
        <w:r w:rsidR="00E66CF6">
          <w:rPr>
            <w:noProof/>
            <w:webHidden/>
          </w:rPr>
          <w:fldChar w:fldCharType="end"/>
        </w:r>
      </w:hyperlink>
    </w:p>
    <w:p w14:paraId="6846B735" w14:textId="54007C0C" w:rsidR="00E66CF6" w:rsidRDefault="007A51A0">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6011217" w:history="1">
        <w:r w:rsidR="00E66CF6" w:rsidRPr="0066773E">
          <w:rPr>
            <w:rStyle w:val="Hyperlink"/>
            <w:noProof/>
            <w:lang w:val="en-CA"/>
          </w:rPr>
          <w:t>1</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lang w:val="en-CA"/>
          </w:rPr>
          <w:t>Introduction</w:t>
        </w:r>
        <w:r w:rsidR="00E66CF6">
          <w:rPr>
            <w:noProof/>
            <w:webHidden/>
          </w:rPr>
          <w:tab/>
        </w:r>
        <w:r w:rsidR="00E66CF6">
          <w:rPr>
            <w:noProof/>
            <w:webHidden/>
          </w:rPr>
          <w:fldChar w:fldCharType="begin"/>
        </w:r>
        <w:r w:rsidR="00E66CF6">
          <w:rPr>
            <w:noProof/>
            <w:webHidden/>
          </w:rPr>
          <w:instrText xml:space="preserve"> PAGEREF _Toc176011217 \h </w:instrText>
        </w:r>
        <w:r w:rsidR="00E66CF6">
          <w:rPr>
            <w:noProof/>
            <w:webHidden/>
          </w:rPr>
        </w:r>
        <w:r w:rsidR="00E66CF6">
          <w:rPr>
            <w:noProof/>
            <w:webHidden/>
          </w:rPr>
          <w:fldChar w:fldCharType="separate"/>
        </w:r>
        <w:r w:rsidR="00E66CF6">
          <w:rPr>
            <w:noProof/>
            <w:webHidden/>
          </w:rPr>
          <w:t>1</w:t>
        </w:r>
        <w:r w:rsidR="00E66CF6">
          <w:rPr>
            <w:noProof/>
            <w:webHidden/>
          </w:rPr>
          <w:fldChar w:fldCharType="end"/>
        </w:r>
      </w:hyperlink>
    </w:p>
    <w:p w14:paraId="7BEF6D80" w14:textId="408A673E" w:rsidR="00E66CF6" w:rsidRDefault="007A51A0">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6011218" w:history="1">
        <w:r w:rsidR="00E66CF6" w:rsidRPr="0066773E">
          <w:rPr>
            <w:rStyle w:val="Hyperlink"/>
            <w:noProof/>
            <w:lang w:val="en-CA"/>
          </w:rPr>
          <w:t>2</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lang w:val="en-CA"/>
          </w:rPr>
          <w:t>Sustainability Report and DFX</w:t>
        </w:r>
        <w:r w:rsidR="00E66CF6">
          <w:rPr>
            <w:noProof/>
            <w:webHidden/>
          </w:rPr>
          <w:tab/>
        </w:r>
        <w:r w:rsidR="00E66CF6">
          <w:rPr>
            <w:noProof/>
            <w:webHidden/>
          </w:rPr>
          <w:fldChar w:fldCharType="begin"/>
        </w:r>
        <w:r w:rsidR="00E66CF6">
          <w:rPr>
            <w:noProof/>
            <w:webHidden/>
          </w:rPr>
          <w:instrText xml:space="preserve"> PAGEREF _Toc176011218 \h </w:instrText>
        </w:r>
        <w:r w:rsidR="00E66CF6">
          <w:rPr>
            <w:noProof/>
            <w:webHidden/>
          </w:rPr>
        </w:r>
        <w:r w:rsidR="00E66CF6">
          <w:rPr>
            <w:noProof/>
            <w:webHidden/>
          </w:rPr>
          <w:fldChar w:fldCharType="separate"/>
        </w:r>
        <w:r w:rsidR="00E66CF6">
          <w:rPr>
            <w:noProof/>
            <w:webHidden/>
          </w:rPr>
          <w:t>2</w:t>
        </w:r>
        <w:r w:rsidR="00E66CF6">
          <w:rPr>
            <w:noProof/>
            <w:webHidden/>
          </w:rPr>
          <w:fldChar w:fldCharType="end"/>
        </w:r>
      </w:hyperlink>
    </w:p>
    <w:p w14:paraId="2B48D45E" w14:textId="0438B346"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19" w:history="1">
        <w:r w:rsidR="00E66CF6" w:rsidRPr="0066773E">
          <w:rPr>
            <w:rStyle w:val="Hyperlink"/>
            <w:noProof/>
          </w:rPr>
          <w:t>2.1</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Sustainability report</w:t>
        </w:r>
        <w:r w:rsidR="00E66CF6">
          <w:rPr>
            <w:noProof/>
            <w:webHidden/>
          </w:rPr>
          <w:tab/>
        </w:r>
        <w:r w:rsidR="00E66CF6">
          <w:rPr>
            <w:noProof/>
            <w:webHidden/>
          </w:rPr>
          <w:fldChar w:fldCharType="begin"/>
        </w:r>
        <w:r w:rsidR="00E66CF6">
          <w:rPr>
            <w:noProof/>
            <w:webHidden/>
          </w:rPr>
          <w:instrText xml:space="preserve"> PAGEREF _Toc176011219 \h </w:instrText>
        </w:r>
        <w:r w:rsidR="00E66CF6">
          <w:rPr>
            <w:noProof/>
            <w:webHidden/>
          </w:rPr>
        </w:r>
        <w:r w:rsidR="00E66CF6">
          <w:rPr>
            <w:noProof/>
            <w:webHidden/>
          </w:rPr>
          <w:fldChar w:fldCharType="separate"/>
        </w:r>
        <w:r w:rsidR="00E66CF6">
          <w:rPr>
            <w:noProof/>
            <w:webHidden/>
          </w:rPr>
          <w:t>2</w:t>
        </w:r>
        <w:r w:rsidR="00E66CF6">
          <w:rPr>
            <w:noProof/>
            <w:webHidden/>
          </w:rPr>
          <w:fldChar w:fldCharType="end"/>
        </w:r>
      </w:hyperlink>
    </w:p>
    <w:p w14:paraId="2407E035" w14:textId="03D6A9C0"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0" w:history="1">
        <w:r w:rsidR="00E66CF6" w:rsidRPr="0066773E">
          <w:rPr>
            <w:rStyle w:val="Hyperlink"/>
            <w:noProof/>
          </w:rPr>
          <w:t>2.2</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Design for X</w:t>
        </w:r>
        <w:r w:rsidR="00E66CF6">
          <w:rPr>
            <w:noProof/>
            <w:webHidden/>
          </w:rPr>
          <w:tab/>
        </w:r>
        <w:r w:rsidR="00E66CF6">
          <w:rPr>
            <w:noProof/>
            <w:webHidden/>
          </w:rPr>
          <w:fldChar w:fldCharType="begin"/>
        </w:r>
        <w:r w:rsidR="00E66CF6">
          <w:rPr>
            <w:noProof/>
            <w:webHidden/>
          </w:rPr>
          <w:instrText xml:space="preserve"> PAGEREF _Toc176011220 \h </w:instrText>
        </w:r>
        <w:r w:rsidR="00E66CF6">
          <w:rPr>
            <w:noProof/>
            <w:webHidden/>
          </w:rPr>
        </w:r>
        <w:r w:rsidR="00E66CF6">
          <w:rPr>
            <w:noProof/>
            <w:webHidden/>
          </w:rPr>
          <w:fldChar w:fldCharType="separate"/>
        </w:r>
        <w:r w:rsidR="00E66CF6">
          <w:rPr>
            <w:noProof/>
            <w:webHidden/>
          </w:rPr>
          <w:t>2</w:t>
        </w:r>
        <w:r w:rsidR="00E66CF6">
          <w:rPr>
            <w:noProof/>
            <w:webHidden/>
          </w:rPr>
          <w:fldChar w:fldCharType="end"/>
        </w:r>
      </w:hyperlink>
    </w:p>
    <w:p w14:paraId="5D3124B9" w14:textId="7BD333F7" w:rsidR="00E66CF6" w:rsidRDefault="007A51A0">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6011221" w:history="1">
        <w:r w:rsidR="00E66CF6" w:rsidRPr="0066773E">
          <w:rPr>
            <w:rStyle w:val="Hyperlink"/>
            <w:noProof/>
            <w:lang w:val="en-CA"/>
          </w:rPr>
          <w:t>3</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lang w:val="en-CA"/>
          </w:rPr>
          <w:t>Problem Definition, Concept Development, and Project Plan</w:t>
        </w:r>
        <w:r w:rsidR="00E66CF6">
          <w:rPr>
            <w:noProof/>
            <w:webHidden/>
          </w:rPr>
          <w:tab/>
        </w:r>
        <w:r w:rsidR="00E66CF6">
          <w:rPr>
            <w:noProof/>
            <w:webHidden/>
          </w:rPr>
          <w:fldChar w:fldCharType="begin"/>
        </w:r>
        <w:r w:rsidR="00E66CF6">
          <w:rPr>
            <w:noProof/>
            <w:webHidden/>
          </w:rPr>
          <w:instrText xml:space="preserve"> PAGEREF _Toc176011221 \h </w:instrText>
        </w:r>
        <w:r w:rsidR="00E66CF6">
          <w:rPr>
            <w:noProof/>
            <w:webHidden/>
          </w:rPr>
        </w:r>
        <w:r w:rsidR="00E66CF6">
          <w:rPr>
            <w:noProof/>
            <w:webHidden/>
          </w:rPr>
          <w:fldChar w:fldCharType="separate"/>
        </w:r>
        <w:r w:rsidR="00E66CF6">
          <w:rPr>
            <w:noProof/>
            <w:webHidden/>
          </w:rPr>
          <w:t>3</w:t>
        </w:r>
        <w:r w:rsidR="00E66CF6">
          <w:rPr>
            <w:noProof/>
            <w:webHidden/>
          </w:rPr>
          <w:fldChar w:fldCharType="end"/>
        </w:r>
      </w:hyperlink>
    </w:p>
    <w:p w14:paraId="415AB462" w14:textId="10300827"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2" w:history="1">
        <w:r w:rsidR="00E66CF6" w:rsidRPr="0066773E">
          <w:rPr>
            <w:rStyle w:val="Hyperlink"/>
            <w:noProof/>
          </w:rPr>
          <w:t>3.1</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Problem definition</w:t>
        </w:r>
        <w:r w:rsidR="00E66CF6">
          <w:rPr>
            <w:noProof/>
            <w:webHidden/>
          </w:rPr>
          <w:tab/>
        </w:r>
        <w:r w:rsidR="00E66CF6">
          <w:rPr>
            <w:noProof/>
            <w:webHidden/>
          </w:rPr>
          <w:fldChar w:fldCharType="begin"/>
        </w:r>
        <w:r w:rsidR="00E66CF6">
          <w:rPr>
            <w:noProof/>
            <w:webHidden/>
          </w:rPr>
          <w:instrText xml:space="preserve"> PAGEREF _Toc176011222 \h </w:instrText>
        </w:r>
        <w:r w:rsidR="00E66CF6">
          <w:rPr>
            <w:noProof/>
            <w:webHidden/>
          </w:rPr>
        </w:r>
        <w:r w:rsidR="00E66CF6">
          <w:rPr>
            <w:noProof/>
            <w:webHidden/>
          </w:rPr>
          <w:fldChar w:fldCharType="separate"/>
        </w:r>
        <w:r w:rsidR="00E66CF6">
          <w:rPr>
            <w:noProof/>
            <w:webHidden/>
          </w:rPr>
          <w:t>3</w:t>
        </w:r>
        <w:r w:rsidR="00E66CF6">
          <w:rPr>
            <w:noProof/>
            <w:webHidden/>
          </w:rPr>
          <w:fldChar w:fldCharType="end"/>
        </w:r>
      </w:hyperlink>
    </w:p>
    <w:p w14:paraId="4FC6F203" w14:textId="59847AAA"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3" w:history="1">
        <w:r w:rsidR="00E66CF6" w:rsidRPr="0066773E">
          <w:rPr>
            <w:rStyle w:val="Hyperlink"/>
            <w:noProof/>
          </w:rPr>
          <w:t>3.2</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Concept development</w:t>
        </w:r>
        <w:r w:rsidR="00E66CF6">
          <w:rPr>
            <w:noProof/>
            <w:webHidden/>
          </w:rPr>
          <w:tab/>
        </w:r>
        <w:r w:rsidR="00E66CF6">
          <w:rPr>
            <w:noProof/>
            <w:webHidden/>
          </w:rPr>
          <w:fldChar w:fldCharType="begin"/>
        </w:r>
        <w:r w:rsidR="00E66CF6">
          <w:rPr>
            <w:noProof/>
            <w:webHidden/>
          </w:rPr>
          <w:instrText xml:space="preserve"> PAGEREF _Toc176011223 \h </w:instrText>
        </w:r>
        <w:r w:rsidR="00E66CF6">
          <w:rPr>
            <w:noProof/>
            <w:webHidden/>
          </w:rPr>
        </w:r>
        <w:r w:rsidR="00E66CF6">
          <w:rPr>
            <w:noProof/>
            <w:webHidden/>
          </w:rPr>
          <w:fldChar w:fldCharType="separate"/>
        </w:r>
        <w:r w:rsidR="00E66CF6">
          <w:rPr>
            <w:noProof/>
            <w:webHidden/>
          </w:rPr>
          <w:t>3</w:t>
        </w:r>
        <w:r w:rsidR="00E66CF6">
          <w:rPr>
            <w:noProof/>
            <w:webHidden/>
          </w:rPr>
          <w:fldChar w:fldCharType="end"/>
        </w:r>
      </w:hyperlink>
    </w:p>
    <w:p w14:paraId="1E3F31D6" w14:textId="65E93323"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4" w:history="1">
        <w:r w:rsidR="00E66CF6" w:rsidRPr="0066773E">
          <w:rPr>
            <w:rStyle w:val="Hyperlink"/>
            <w:noProof/>
          </w:rPr>
          <w:t>3.3</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Project plan</w:t>
        </w:r>
        <w:r w:rsidR="00E66CF6">
          <w:rPr>
            <w:noProof/>
            <w:webHidden/>
          </w:rPr>
          <w:tab/>
        </w:r>
        <w:r w:rsidR="00E66CF6">
          <w:rPr>
            <w:noProof/>
            <w:webHidden/>
          </w:rPr>
          <w:fldChar w:fldCharType="begin"/>
        </w:r>
        <w:r w:rsidR="00E66CF6">
          <w:rPr>
            <w:noProof/>
            <w:webHidden/>
          </w:rPr>
          <w:instrText xml:space="preserve"> PAGEREF _Toc176011224 \h </w:instrText>
        </w:r>
        <w:r w:rsidR="00E66CF6">
          <w:rPr>
            <w:noProof/>
            <w:webHidden/>
          </w:rPr>
        </w:r>
        <w:r w:rsidR="00E66CF6">
          <w:rPr>
            <w:noProof/>
            <w:webHidden/>
          </w:rPr>
          <w:fldChar w:fldCharType="separate"/>
        </w:r>
        <w:r w:rsidR="00E66CF6">
          <w:rPr>
            <w:noProof/>
            <w:webHidden/>
          </w:rPr>
          <w:t>3</w:t>
        </w:r>
        <w:r w:rsidR="00E66CF6">
          <w:rPr>
            <w:noProof/>
            <w:webHidden/>
          </w:rPr>
          <w:fldChar w:fldCharType="end"/>
        </w:r>
      </w:hyperlink>
    </w:p>
    <w:p w14:paraId="7967A2EC" w14:textId="564F58F6" w:rsidR="00E66CF6" w:rsidRDefault="007A51A0">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6011225" w:history="1">
        <w:r w:rsidR="00E66CF6" w:rsidRPr="0066773E">
          <w:rPr>
            <w:rStyle w:val="Hyperlink"/>
            <w:noProof/>
            <w:lang w:val="en-CA"/>
          </w:rPr>
          <w:t>4</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lang w:val="en-CA"/>
          </w:rPr>
          <w:t>Detailed Design and BOM</w:t>
        </w:r>
        <w:r w:rsidR="00E66CF6">
          <w:rPr>
            <w:noProof/>
            <w:webHidden/>
          </w:rPr>
          <w:tab/>
        </w:r>
        <w:r w:rsidR="00E66CF6">
          <w:rPr>
            <w:noProof/>
            <w:webHidden/>
          </w:rPr>
          <w:fldChar w:fldCharType="begin"/>
        </w:r>
        <w:r w:rsidR="00E66CF6">
          <w:rPr>
            <w:noProof/>
            <w:webHidden/>
          </w:rPr>
          <w:instrText xml:space="preserve"> PAGEREF _Toc176011225 \h </w:instrText>
        </w:r>
        <w:r w:rsidR="00E66CF6">
          <w:rPr>
            <w:noProof/>
            <w:webHidden/>
          </w:rPr>
        </w:r>
        <w:r w:rsidR="00E66CF6">
          <w:rPr>
            <w:noProof/>
            <w:webHidden/>
          </w:rPr>
          <w:fldChar w:fldCharType="separate"/>
        </w:r>
        <w:r w:rsidR="00E66CF6">
          <w:rPr>
            <w:noProof/>
            <w:webHidden/>
          </w:rPr>
          <w:t>4</w:t>
        </w:r>
        <w:r w:rsidR="00E66CF6">
          <w:rPr>
            <w:noProof/>
            <w:webHidden/>
          </w:rPr>
          <w:fldChar w:fldCharType="end"/>
        </w:r>
      </w:hyperlink>
    </w:p>
    <w:p w14:paraId="17E2432E" w14:textId="42056F56"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6" w:history="1">
        <w:r w:rsidR="00E66CF6" w:rsidRPr="0066773E">
          <w:rPr>
            <w:rStyle w:val="Hyperlink"/>
            <w:noProof/>
          </w:rPr>
          <w:t>4.1</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Detailed design</w:t>
        </w:r>
        <w:r w:rsidR="00E66CF6">
          <w:rPr>
            <w:noProof/>
            <w:webHidden/>
          </w:rPr>
          <w:tab/>
        </w:r>
        <w:r w:rsidR="00E66CF6">
          <w:rPr>
            <w:noProof/>
            <w:webHidden/>
          </w:rPr>
          <w:fldChar w:fldCharType="begin"/>
        </w:r>
        <w:r w:rsidR="00E66CF6">
          <w:rPr>
            <w:noProof/>
            <w:webHidden/>
          </w:rPr>
          <w:instrText xml:space="preserve"> PAGEREF _Toc176011226 \h </w:instrText>
        </w:r>
        <w:r w:rsidR="00E66CF6">
          <w:rPr>
            <w:noProof/>
            <w:webHidden/>
          </w:rPr>
        </w:r>
        <w:r w:rsidR="00E66CF6">
          <w:rPr>
            <w:noProof/>
            <w:webHidden/>
          </w:rPr>
          <w:fldChar w:fldCharType="separate"/>
        </w:r>
        <w:r w:rsidR="00E66CF6">
          <w:rPr>
            <w:noProof/>
            <w:webHidden/>
          </w:rPr>
          <w:t>4</w:t>
        </w:r>
        <w:r w:rsidR="00E66CF6">
          <w:rPr>
            <w:noProof/>
            <w:webHidden/>
          </w:rPr>
          <w:fldChar w:fldCharType="end"/>
        </w:r>
      </w:hyperlink>
    </w:p>
    <w:p w14:paraId="5E37F089" w14:textId="7DF1BD86"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7" w:history="1">
        <w:r w:rsidR="00E66CF6" w:rsidRPr="0066773E">
          <w:rPr>
            <w:rStyle w:val="Hyperlink"/>
            <w:noProof/>
          </w:rPr>
          <w:t>4.2</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BOM</w:t>
        </w:r>
        <w:r w:rsidR="00E66CF6">
          <w:rPr>
            <w:noProof/>
            <w:webHidden/>
          </w:rPr>
          <w:tab/>
        </w:r>
        <w:r w:rsidR="00E66CF6">
          <w:rPr>
            <w:noProof/>
            <w:webHidden/>
          </w:rPr>
          <w:fldChar w:fldCharType="begin"/>
        </w:r>
        <w:r w:rsidR="00E66CF6">
          <w:rPr>
            <w:noProof/>
            <w:webHidden/>
          </w:rPr>
          <w:instrText xml:space="preserve"> PAGEREF _Toc176011227 \h </w:instrText>
        </w:r>
        <w:r w:rsidR="00E66CF6">
          <w:rPr>
            <w:noProof/>
            <w:webHidden/>
          </w:rPr>
        </w:r>
        <w:r w:rsidR="00E66CF6">
          <w:rPr>
            <w:noProof/>
            <w:webHidden/>
          </w:rPr>
          <w:fldChar w:fldCharType="separate"/>
        </w:r>
        <w:r w:rsidR="00E66CF6">
          <w:rPr>
            <w:noProof/>
            <w:webHidden/>
          </w:rPr>
          <w:t>4</w:t>
        </w:r>
        <w:r w:rsidR="00E66CF6">
          <w:rPr>
            <w:noProof/>
            <w:webHidden/>
          </w:rPr>
          <w:fldChar w:fldCharType="end"/>
        </w:r>
      </w:hyperlink>
    </w:p>
    <w:p w14:paraId="231393C9" w14:textId="55551C01" w:rsidR="00E66CF6" w:rsidRDefault="007A51A0">
      <w:pPr>
        <w:pStyle w:val="TOC2"/>
        <w:tabs>
          <w:tab w:val="left" w:pos="880"/>
          <w:tab w:val="right" w:leader="dot" w:pos="9350"/>
        </w:tabs>
        <w:rPr>
          <w:rFonts w:asciiTheme="minorHAnsi" w:eastAsiaTheme="minorEastAsia" w:hAnsiTheme="minorHAnsi" w:cstheme="minorBidi"/>
          <w:noProof/>
          <w:kern w:val="2"/>
          <w:lang w:val="en-CA" w:eastAsia="en-CA"/>
          <w14:ligatures w14:val="standardContextual"/>
        </w:rPr>
      </w:pPr>
      <w:hyperlink w:anchor="_Toc176011228" w:history="1">
        <w:r w:rsidR="00E66CF6" w:rsidRPr="0066773E">
          <w:rPr>
            <w:rStyle w:val="Hyperlink"/>
            <w:noProof/>
          </w:rPr>
          <w:t>4.3</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rPr>
          <w:t>Project plan update</w:t>
        </w:r>
        <w:r w:rsidR="00E66CF6">
          <w:rPr>
            <w:noProof/>
            <w:webHidden/>
          </w:rPr>
          <w:tab/>
        </w:r>
        <w:r w:rsidR="00E66CF6">
          <w:rPr>
            <w:noProof/>
            <w:webHidden/>
          </w:rPr>
          <w:fldChar w:fldCharType="begin"/>
        </w:r>
        <w:r w:rsidR="00E66CF6">
          <w:rPr>
            <w:noProof/>
            <w:webHidden/>
          </w:rPr>
          <w:instrText xml:space="preserve"> PAGEREF _Toc176011228 \h </w:instrText>
        </w:r>
        <w:r w:rsidR="00E66CF6">
          <w:rPr>
            <w:noProof/>
            <w:webHidden/>
          </w:rPr>
        </w:r>
        <w:r w:rsidR="00E66CF6">
          <w:rPr>
            <w:noProof/>
            <w:webHidden/>
          </w:rPr>
          <w:fldChar w:fldCharType="separate"/>
        </w:r>
        <w:r w:rsidR="00E66CF6">
          <w:rPr>
            <w:noProof/>
            <w:webHidden/>
          </w:rPr>
          <w:t>4</w:t>
        </w:r>
        <w:r w:rsidR="00E66CF6">
          <w:rPr>
            <w:noProof/>
            <w:webHidden/>
          </w:rPr>
          <w:fldChar w:fldCharType="end"/>
        </w:r>
      </w:hyperlink>
    </w:p>
    <w:p w14:paraId="41193B98" w14:textId="094882BF" w:rsidR="00E66CF6" w:rsidRDefault="007A51A0">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6011229" w:history="1">
        <w:r w:rsidR="00E66CF6" w:rsidRPr="0066773E">
          <w:rPr>
            <w:rStyle w:val="Hyperlink"/>
            <w:noProof/>
            <w:lang w:val="en-CA"/>
          </w:rPr>
          <w:t>5</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lang w:val="en-CA"/>
          </w:rPr>
          <w:t>Conclusions</w:t>
        </w:r>
        <w:r w:rsidR="00E66CF6">
          <w:rPr>
            <w:noProof/>
            <w:webHidden/>
          </w:rPr>
          <w:tab/>
        </w:r>
        <w:r w:rsidR="00E66CF6">
          <w:rPr>
            <w:noProof/>
            <w:webHidden/>
          </w:rPr>
          <w:fldChar w:fldCharType="begin"/>
        </w:r>
        <w:r w:rsidR="00E66CF6">
          <w:rPr>
            <w:noProof/>
            <w:webHidden/>
          </w:rPr>
          <w:instrText xml:space="preserve"> PAGEREF _Toc176011229 \h </w:instrText>
        </w:r>
        <w:r w:rsidR="00E66CF6">
          <w:rPr>
            <w:noProof/>
            <w:webHidden/>
          </w:rPr>
        </w:r>
        <w:r w:rsidR="00E66CF6">
          <w:rPr>
            <w:noProof/>
            <w:webHidden/>
          </w:rPr>
          <w:fldChar w:fldCharType="separate"/>
        </w:r>
        <w:r w:rsidR="00E66CF6">
          <w:rPr>
            <w:noProof/>
            <w:webHidden/>
          </w:rPr>
          <w:t>5</w:t>
        </w:r>
        <w:r w:rsidR="00E66CF6">
          <w:rPr>
            <w:noProof/>
            <w:webHidden/>
          </w:rPr>
          <w:fldChar w:fldCharType="end"/>
        </w:r>
      </w:hyperlink>
    </w:p>
    <w:p w14:paraId="00100B31" w14:textId="37D5F380" w:rsidR="00E66CF6" w:rsidRDefault="007A51A0">
      <w:pPr>
        <w:pStyle w:val="TOC1"/>
        <w:tabs>
          <w:tab w:val="left" w:pos="480"/>
          <w:tab w:val="right" w:leader="dot" w:pos="9350"/>
        </w:tabs>
        <w:rPr>
          <w:rFonts w:asciiTheme="minorHAnsi" w:eastAsiaTheme="minorEastAsia" w:hAnsiTheme="minorHAnsi" w:cstheme="minorBidi"/>
          <w:noProof/>
          <w:kern w:val="2"/>
          <w:lang w:val="en-CA" w:eastAsia="en-CA"/>
          <w14:ligatures w14:val="standardContextual"/>
        </w:rPr>
      </w:pPr>
      <w:hyperlink w:anchor="_Toc176011230" w:history="1">
        <w:r w:rsidR="00E66CF6" w:rsidRPr="0066773E">
          <w:rPr>
            <w:rStyle w:val="Hyperlink"/>
            <w:noProof/>
            <w:lang w:val="en-CA"/>
          </w:rPr>
          <w:t>6</w:t>
        </w:r>
        <w:r w:rsidR="00E66CF6">
          <w:rPr>
            <w:rFonts w:asciiTheme="minorHAnsi" w:eastAsiaTheme="minorEastAsia" w:hAnsiTheme="minorHAnsi" w:cstheme="minorBidi"/>
            <w:noProof/>
            <w:kern w:val="2"/>
            <w:lang w:val="en-CA" w:eastAsia="en-CA"/>
            <w14:ligatures w14:val="standardContextual"/>
          </w:rPr>
          <w:tab/>
        </w:r>
        <w:r w:rsidR="00E66CF6" w:rsidRPr="0066773E">
          <w:rPr>
            <w:rStyle w:val="Hyperlink"/>
            <w:noProof/>
            <w:lang w:val="en-CA"/>
          </w:rPr>
          <w:t>Bibliography</w:t>
        </w:r>
        <w:r w:rsidR="00E66CF6">
          <w:rPr>
            <w:noProof/>
            <w:webHidden/>
          </w:rPr>
          <w:tab/>
        </w:r>
        <w:r w:rsidR="00E66CF6">
          <w:rPr>
            <w:noProof/>
            <w:webHidden/>
          </w:rPr>
          <w:fldChar w:fldCharType="begin"/>
        </w:r>
        <w:r w:rsidR="00E66CF6">
          <w:rPr>
            <w:noProof/>
            <w:webHidden/>
          </w:rPr>
          <w:instrText xml:space="preserve"> PAGEREF _Toc176011230 \h </w:instrText>
        </w:r>
        <w:r w:rsidR="00E66CF6">
          <w:rPr>
            <w:noProof/>
            <w:webHidden/>
          </w:rPr>
        </w:r>
        <w:r w:rsidR="00E66CF6">
          <w:rPr>
            <w:noProof/>
            <w:webHidden/>
          </w:rPr>
          <w:fldChar w:fldCharType="separate"/>
        </w:r>
        <w:r w:rsidR="00E66CF6">
          <w:rPr>
            <w:noProof/>
            <w:webHidden/>
          </w:rPr>
          <w:t>6</w:t>
        </w:r>
        <w:r w:rsidR="00E66CF6">
          <w:rPr>
            <w:noProof/>
            <w:webHidden/>
          </w:rPr>
          <w:fldChar w:fldCharType="end"/>
        </w:r>
      </w:hyperlink>
    </w:p>
    <w:p w14:paraId="6431C4BF" w14:textId="028A0988" w:rsidR="00FA1B43" w:rsidRDefault="00C40220" w:rsidP="00FA1B43">
      <w:pPr>
        <w:rPr>
          <w:lang w:val="en-CA"/>
        </w:rPr>
      </w:pPr>
      <w:r w:rsidRPr="00BD2AA1">
        <w:rPr>
          <w:lang w:val="en-CA"/>
        </w:rPr>
        <w:fldChar w:fldCharType="end"/>
      </w:r>
    </w:p>
    <w:p w14:paraId="49671343" w14:textId="77777777" w:rsidR="00FA1B43" w:rsidRDefault="00FA1B43">
      <w:pPr>
        <w:spacing w:line="240" w:lineRule="auto"/>
        <w:rPr>
          <w:rFonts w:asciiTheme="majorBidi" w:hAnsiTheme="majorBidi" w:cstheme="majorBidi"/>
          <w:b/>
          <w:bCs/>
          <w:kern w:val="32"/>
          <w:sz w:val="32"/>
          <w:szCs w:val="32"/>
          <w:lang w:val="en-CA"/>
        </w:rPr>
      </w:pPr>
      <w:r>
        <w:rPr>
          <w:rFonts w:asciiTheme="majorBidi" w:hAnsiTheme="majorBidi" w:cstheme="majorBidi"/>
          <w:lang w:val="en-CA"/>
        </w:rPr>
        <w:br w:type="page"/>
      </w:r>
    </w:p>
    <w:p w14:paraId="0C7EA0F7" w14:textId="34C5E0B8" w:rsidR="00E41F31" w:rsidRPr="00BD2AA1" w:rsidRDefault="008A6AAB" w:rsidP="002C738E">
      <w:pPr>
        <w:pStyle w:val="ListofFigures1"/>
        <w:numPr>
          <w:ilvl w:val="0"/>
          <w:numId w:val="13"/>
        </w:numPr>
        <w:rPr>
          <w:lang w:val="en-CA"/>
        </w:rPr>
      </w:pPr>
      <w:bookmarkStart w:id="15" w:name="_Toc176011214"/>
      <w:r w:rsidRPr="00BD2AA1">
        <w:rPr>
          <w:lang w:val="en-CA"/>
        </w:rPr>
        <w:lastRenderedPageBreak/>
        <w:t>List</w:t>
      </w:r>
      <w:r w:rsidR="00934BEA" w:rsidRPr="00BD2AA1">
        <w:rPr>
          <w:lang w:val="en-CA"/>
        </w:rPr>
        <w:t xml:space="preserve"> of</w:t>
      </w:r>
      <w:r w:rsidR="004B5D0D" w:rsidRPr="00BD2AA1">
        <w:rPr>
          <w:lang w:val="en-CA"/>
        </w:rPr>
        <w:t xml:space="preserve"> Figures</w:t>
      </w:r>
      <w:bookmarkEnd w:id="15"/>
      <w:r w:rsidR="00EB2C86">
        <w:rPr>
          <w:lang w:val="en-CA"/>
        </w:rPr>
        <w:t xml:space="preserve"> </w:t>
      </w:r>
    </w:p>
    <w:p w14:paraId="4D84BA46" w14:textId="2379863A" w:rsidR="00E3176B" w:rsidRPr="00E3176B" w:rsidRDefault="00E3176B" w:rsidP="0D76B5BD">
      <w:pPr>
        <w:spacing w:line="240" w:lineRule="auto"/>
        <w:rPr>
          <w:rStyle w:val="CommentReference"/>
          <w:lang w:val="en-CA"/>
        </w:rPr>
      </w:pPr>
      <w:r w:rsidRPr="0D76B5BD">
        <w:rPr>
          <w:lang w:val="en-CA"/>
        </w:rPr>
        <w:fldChar w:fldCharType="begin"/>
      </w:r>
      <w:r w:rsidRPr="0D76B5BD">
        <w:rPr>
          <w:lang w:val="en-CA"/>
        </w:rPr>
        <w:instrText xml:space="preserve"> TOC \h \z \c "Figure" </w:instrText>
      </w:r>
      <w:r w:rsidRPr="0D76B5BD">
        <w:rPr>
          <w:lang w:val="en-CA"/>
        </w:rPr>
        <w:fldChar w:fldCharType="separate"/>
      </w:r>
      <w:r w:rsidR="00EB2C86">
        <w:rPr>
          <w:b/>
          <w:bCs/>
          <w:noProof/>
        </w:rPr>
        <w:t>No table of figures entries found.</w:t>
      </w:r>
      <w:r w:rsidRPr="0D76B5BD">
        <w:rPr>
          <w:lang w:val="en-CA"/>
        </w:rPr>
        <w:fldChar w:fldCharType="end"/>
      </w:r>
    </w:p>
    <w:bookmarkStart w:id="16" w:name="_Toc262912001"/>
    <w:bookmarkStart w:id="17" w:name="_Toc322448161"/>
    <w:p w14:paraId="60C07DF1" w14:textId="2F460165" w:rsidR="007F407A" w:rsidRDefault="00EB2C86">
      <w:pPr>
        <w:pStyle w:val="TableofFigures"/>
        <w:rPr>
          <w:rFonts w:asciiTheme="minorHAnsi" w:eastAsiaTheme="minorEastAsia" w:hAnsiTheme="minorHAnsi" w:cstheme="minorBidi"/>
          <w:lang w:val="en-CA"/>
        </w:rPr>
      </w:pPr>
      <w:r>
        <w:rPr>
          <w:lang w:val="en-CA"/>
        </w:rPr>
        <w:fldChar w:fldCharType="begin"/>
      </w:r>
      <w:r>
        <w:rPr>
          <w:lang w:val="en-CA"/>
        </w:rPr>
        <w:instrText xml:space="preserve"> TOC \h \z \c "Table" </w:instrText>
      </w:r>
      <w:r>
        <w:rPr>
          <w:lang w:val="en-CA"/>
        </w:rPr>
        <w:fldChar w:fldCharType="separate"/>
      </w:r>
      <w:hyperlink w:anchor="_Toc177722235" w:history="1">
        <w:r w:rsidR="007F407A" w:rsidRPr="009911EA">
          <w:rPr>
            <w:rStyle w:val="Hyperlink"/>
          </w:rPr>
          <w:t>Table 1. Acronyms</w:t>
        </w:r>
        <w:r w:rsidR="007F407A">
          <w:rPr>
            <w:webHidden/>
          </w:rPr>
          <w:tab/>
        </w:r>
        <w:r w:rsidR="007F407A">
          <w:rPr>
            <w:webHidden/>
          </w:rPr>
          <w:fldChar w:fldCharType="begin"/>
        </w:r>
        <w:r w:rsidR="007F407A">
          <w:rPr>
            <w:webHidden/>
          </w:rPr>
          <w:instrText xml:space="preserve"> PAGEREF _Toc177722235 \h </w:instrText>
        </w:r>
        <w:r w:rsidR="007F407A">
          <w:rPr>
            <w:webHidden/>
          </w:rPr>
        </w:r>
        <w:r w:rsidR="007F407A">
          <w:rPr>
            <w:webHidden/>
          </w:rPr>
          <w:fldChar w:fldCharType="separate"/>
        </w:r>
        <w:r w:rsidR="007F407A">
          <w:rPr>
            <w:webHidden/>
          </w:rPr>
          <w:t>iv</w:t>
        </w:r>
        <w:r w:rsidR="007F407A">
          <w:rPr>
            <w:webHidden/>
          </w:rPr>
          <w:fldChar w:fldCharType="end"/>
        </w:r>
      </w:hyperlink>
    </w:p>
    <w:p w14:paraId="53AC6DCD" w14:textId="68B0A894" w:rsidR="007F407A" w:rsidRDefault="007A51A0">
      <w:pPr>
        <w:pStyle w:val="TableofFigures"/>
        <w:rPr>
          <w:rFonts w:asciiTheme="minorHAnsi" w:eastAsiaTheme="minorEastAsia" w:hAnsiTheme="minorHAnsi" w:cstheme="minorBidi"/>
          <w:lang w:val="en-CA"/>
        </w:rPr>
      </w:pPr>
      <w:hyperlink w:anchor="_Toc177722236" w:history="1">
        <w:r w:rsidR="007F407A" w:rsidRPr="009911EA">
          <w:rPr>
            <w:rStyle w:val="Hyperlink"/>
          </w:rPr>
          <w:t>Table 2. Glossary</w:t>
        </w:r>
        <w:r w:rsidR="007F407A">
          <w:rPr>
            <w:webHidden/>
          </w:rPr>
          <w:tab/>
        </w:r>
        <w:r w:rsidR="007F407A">
          <w:rPr>
            <w:webHidden/>
          </w:rPr>
          <w:fldChar w:fldCharType="begin"/>
        </w:r>
        <w:r w:rsidR="007F407A">
          <w:rPr>
            <w:webHidden/>
          </w:rPr>
          <w:instrText xml:space="preserve"> PAGEREF _Toc177722236 \h </w:instrText>
        </w:r>
        <w:r w:rsidR="007F407A">
          <w:rPr>
            <w:webHidden/>
          </w:rPr>
        </w:r>
        <w:r w:rsidR="007F407A">
          <w:rPr>
            <w:webHidden/>
          </w:rPr>
          <w:fldChar w:fldCharType="separate"/>
        </w:r>
        <w:r w:rsidR="007F407A">
          <w:rPr>
            <w:webHidden/>
          </w:rPr>
          <w:t>iv</w:t>
        </w:r>
        <w:r w:rsidR="007F407A">
          <w:rPr>
            <w:webHidden/>
          </w:rPr>
          <w:fldChar w:fldCharType="end"/>
        </w:r>
      </w:hyperlink>
    </w:p>
    <w:p w14:paraId="7ED0C6A9" w14:textId="4289BB9C" w:rsidR="00DE7E9F" w:rsidRDefault="00EB2C86">
      <w:pPr>
        <w:spacing w:line="240" w:lineRule="auto"/>
        <w:rPr>
          <w:kern w:val="32"/>
          <w:lang w:val="en-CA"/>
        </w:rPr>
      </w:pPr>
      <w:r>
        <w:rPr>
          <w:lang w:val="en-CA"/>
        </w:rPr>
        <w:fldChar w:fldCharType="end"/>
      </w:r>
      <w:r w:rsidR="00DE7E9F" w:rsidRPr="41230D09">
        <w:rPr>
          <w:lang w:val="en-CA"/>
        </w:rPr>
        <w:br w:type="page"/>
      </w:r>
    </w:p>
    <w:p w14:paraId="635C3942" w14:textId="604F1627" w:rsidR="000227C4" w:rsidRPr="000227C4" w:rsidRDefault="008A7B58" w:rsidP="002C738E">
      <w:pPr>
        <w:pStyle w:val="ListofAcronyms"/>
        <w:numPr>
          <w:ilvl w:val="0"/>
          <w:numId w:val="13"/>
        </w:numPr>
        <w:rPr>
          <w:lang w:val="en-CA"/>
        </w:rPr>
      </w:pPr>
      <w:bookmarkStart w:id="18" w:name="_Toc176011216"/>
      <w:r w:rsidRPr="0D76B5BD">
        <w:rPr>
          <w:lang w:val="en-CA"/>
        </w:rPr>
        <w:lastRenderedPageBreak/>
        <w:t>List</w:t>
      </w:r>
      <w:r w:rsidR="00934BEA" w:rsidRPr="0D76B5BD">
        <w:rPr>
          <w:lang w:val="en-CA"/>
        </w:rPr>
        <w:t xml:space="preserve"> of</w:t>
      </w:r>
      <w:r w:rsidR="004B5D0D" w:rsidRPr="0D76B5BD">
        <w:rPr>
          <w:lang w:val="en-CA"/>
        </w:rPr>
        <w:t xml:space="preserve"> </w:t>
      </w:r>
      <w:bookmarkEnd w:id="16"/>
      <w:bookmarkEnd w:id="17"/>
      <w:r w:rsidR="00934BEA" w:rsidRPr="0D76B5BD">
        <w:rPr>
          <w:lang w:val="en-CA"/>
        </w:rPr>
        <w:t>Acronyms</w:t>
      </w:r>
      <w:r w:rsidR="000227C4" w:rsidRPr="0D76B5BD">
        <w:rPr>
          <w:lang w:val="en-CA"/>
        </w:rPr>
        <w:t xml:space="preserve"> and Glossary</w:t>
      </w:r>
      <w:bookmarkEnd w:id="18"/>
    </w:p>
    <w:p w14:paraId="7CBC1856" w14:textId="29522FA8" w:rsidR="000227C4" w:rsidRDefault="000227C4" w:rsidP="0D76B5BD">
      <w:pPr>
        <w:pStyle w:val="Caption"/>
      </w:pPr>
      <w:bookmarkStart w:id="19" w:name="_Toc144997103"/>
      <w:bookmarkStart w:id="20" w:name="_Toc177720329"/>
      <w:bookmarkStart w:id="21" w:name="_Toc177722235"/>
      <w:r>
        <w:t xml:space="preserve">Table </w:t>
      </w:r>
      <w:r>
        <w:fldChar w:fldCharType="begin"/>
      </w:r>
      <w:r>
        <w:instrText xml:space="preserve"> SEQ Table \* ARABIC </w:instrText>
      </w:r>
      <w:r>
        <w:fldChar w:fldCharType="separate"/>
      </w:r>
      <w:r w:rsidR="00DD5C5F" w:rsidRPr="0D76B5BD">
        <w:rPr>
          <w:noProof/>
        </w:rPr>
        <w:t>1</w:t>
      </w:r>
      <w:r>
        <w:fldChar w:fldCharType="end"/>
      </w:r>
      <w:r>
        <w:t>. Ac</w:t>
      </w:r>
      <w:r w:rsidR="00E3176B">
        <w:t>ronyms</w:t>
      </w:r>
      <w:bookmarkEnd w:id="19"/>
      <w:bookmarkEnd w:id="20"/>
      <w:bookmarkEnd w:id="21"/>
    </w:p>
    <w:tbl>
      <w:tblPr>
        <w:tblStyle w:val="TableGrid"/>
        <w:tblW w:w="0" w:type="auto"/>
        <w:tblInd w:w="1242" w:type="dxa"/>
        <w:tblLook w:val="04A0" w:firstRow="1" w:lastRow="0" w:firstColumn="1" w:lastColumn="0" w:noHBand="0" w:noVBand="1"/>
      </w:tblPr>
      <w:tblGrid>
        <w:gridCol w:w="1985"/>
        <w:gridCol w:w="5103"/>
      </w:tblGrid>
      <w:tr w:rsidR="00E3176B" w14:paraId="03AF3258" w14:textId="77777777" w:rsidTr="00E3176B">
        <w:tc>
          <w:tcPr>
            <w:tcW w:w="1985" w:type="dxa"/>
            <w:shd w:val="clear" w:color="auto" w:fill="D9D9D9" w:themeFill="background1" w:themeFillShade="D9"/>
            <w:vAlign w:val="center"/>
          </w:tcPr>
          <w:p w14:paraId="260581B3" w14:textId="08FCDB68" w:rsidR="00E3176B" w:rsidRDefault="00E3176B" w:rsidP="00E3176B">
            <w:pPr>
              <w:jc w:val="center"/>
            </w:pPr>
            <w:r w:rsidRPr="000227C4">
              <w:rPr>
                <w:b/>
                <w:bCs/>
                <w:lang w:val="en-CA"/>
              </w:rPr>
              <w:t>Acronym</w:t>
            </w:r>
          </w:p>
        </w:tc>
        <w:tc>
          <w:tcPr>
            <w:tcW w:w="5103" w:type="dxa"/>
            <w:shd w:val="clear" w:color="auto" w:fill="D9D9D9" w:themeFill="background1" w:themeFillShade="D9"/>
            <w:vAlign w:val="center"/>
          </w:tcPr>
          <w:p w14:paraId="3C4D7C88" w14:textId="6779CCB7" w:rsidR="00E3176B" w:rsidRDefault="00E3176B" w:rsidP="00E3176B">
            <w:pPr>
              <w:jc w:val="center"/>
            </w:pPr>
            <w:r w:rsidRPr="000227C4">
              <w:rPr>
                <w:b/>
                <w:bCs/>
                <w:lang w:val="en-CA"/>
              </w:rPr>
              <w:t>Definition</w:t>
            </w:r>
          </w:p>
        </w:tc>
      </w:tr>
      <w:tr w:rsidR="00E3176B" w14:paraId="6D046F68" w14:textId="77777777" w:rsidTr="00E3176B">
        <w:tc>
          <w:tcPr>
            <w:tcW w:w="1985" w:type="dxa"/>
          </w:tcPr>
          <w:p w14:paraId="732B11A3" w14:textId="77777777" w:rsidR="00E3176B" w:rsidRDefault="00E3176B" w:rsidP="00E3176B"/>
        </w:tc>
        <w:tc>
          <w:tcPr>
            <w:tcW w:w="5103" w:type="dxa"/>
          </w:tcPr>
          <w:p w14:paraId="565098D8" w14:textId="77777777" w:rsidR="00E3176B" w:rsidRDefault="00E3176B" w:rsidP="00E3176B"/>
        </w:tc>
      </w:tr>
      <w:tr w:rsidR="00E3176B" w14:paraId="0C902274" w14:textId="77777777" w:rsidTr="00E3176B">
        <w:tc>
          <w:tcPr>
            <w:tcW w:w="1985" w:type="dxa"/>
          </w:tcPr>
          <w:p w14:paraId="5E32D9EC" w14:textId="77777777" w:rsidR="00E3176B" w:rsidRDefault="00E3176B" w:rsidP="00E3176B"/>
        </w:tc>
        <w:tc>
          <w:tcPr>
            <w:tcW w:w="5103" w:type="dxa"/>
          </w:tcPr>
          <w:p w14:paraId="5FDF175D" w14:textId="77777777" w:rsidR="00E3176B" w:rsidRDefault="00E3176B" w:rsidP="00E3176B"/>
        </w:tc>
      </w:tr>
      <w:tr w:rsidR="00E3176B" w14:paraId="01D5DCD9" w14:textId="77777777" w:rsidTr="00E3176B">
        <w:tc>
          <w:tcPr>
            <w:tcW w:w="1985" w:type="dxa"/>
          </w:tcPr>
          <w:p w14:paraId="1086838D" w14:textId="77777777" w:rsidR="00E3176B" w:rsidRDefault="00E3176B" w:rsidP="00E3176B"/>
        </w:tc>
        <w:tc>
          <w:tcPr>
            <w:tcW w:w="5103" w:type="dxa"/>
          </w:tcPr>
          <w:p w14:paraId="13716FAC" w14:textId="77777777" w:rsidR="00E3176B" w:rsidRDefault="00E3176B" w:rsidP="00E3176B"/>
        </w:tc>
      </w:tr>
      <w:tr w:rsidR="00E3176B" w14:paraId="196EEE63" w14:textId="77777777" w:rsidTr="00E3176B">
        <w:tc>
          <w:tcPr>
            <w:tcW w:w="1985" w:type="dxa"/>
          </w:tcPr>
          <w:p w14:paraId="04862FA0" w14:textId="77777777" w:rsidR="00E3176B" w:rsidRDefault="00E3176B" w:rsidP="00E3176B"/>
        </w:tc>
        <w:tc>
          <w:tcPr>
            <w:tcW w:w="5103" w:type="dxa"/>
          </w:tcPr>
          <w:p w14:paraId="2ADDC8D9" w14:textId="77777777" w:rsidR="00E3176B" w:rsidRDefault="00E3176B" w:rsidP="00E3176B"/>
        </w:tc>
      </w:tr>
      <w:tr w:rsidR="00E3176B" w14:paraId="331C7E70" w14:textId="77777777" w:rsidTr="00E3176B">
        <w:tc>
          <w:tcPr>
            <w:tcW w:w="1985" w:type="dxa"/>
          </w:tcPr>
          <w:p w14:paraId="4FBC1415" w14:textId="77777777" w:rsidR="00E3176B" w:rsidRDefault="00E3176B" w:rsidP="00E3176B"/>
        </w:tc>
        <w:tc>
          <w:tcPr>
            <w:tcW w:w="5103" w:type="dxa"/>
          </w:tcPr>
          <w:p w14:paraId="7D5B5017" w14:textId="77777777" w:rsidR="00E3176B" w:rsidRDefault="00E3176B" w:rsidP="00E3176B"/>
        </w:tc>
      </w:tr>
    </w:tbl>
    <w:p w14:paraId="17B495F0" w14:textId="608EAB70" w:rsidR="00E3176B" w:rsidRPr="000227C4" w:rsidRDefault="00E3176B" w:rsidP="0D76B5BD">
      <w:pPr>
        <w:spacing w:line="240" w:lineRule="auto"/>
        <w:rPr>
          <w:color w:val="C00000"/>
          <w:lang w:val="en-CA"/>
        </w:rPr>
      </w:pPr>
    </w:p>
    <w:p w14:paraId="05E8CD17" w14:textId="6B746E6D" w:rsidR="00E3176B" w:rsidRDefault="00E3176B" w:rsidP="0D76B5BD">
      <w:pPr>
        <w:pStyle w:val="Caption"/>
      </w:pPr>
      <w:bookmarkStart w:id="22" w:name="_Toc144997104"/>
      <w:bookmarkStart w:id="23" w:name="_Toc177720330"/>
      <w:bookmarkStart w:id="24" w:name="_Toc177722236"/>
      <w:r>
        <w:t xml:space="preserve">Table </w:t>
      </w:r>
      <w:r>
        <w:fldChar w:fldCharType="begin"/>
      </w:r>
      <w:r>
        <w:instrText xml:space="preserve"> SEQ Table \* ARABIC </w:instrText>
      </w:r>
      <w:r>
        <w:fldChar w:fldCharType="separate"/>
      </w:r>
      <w:r w:rsidR="00DD5C5F" w:rsidRPr="0D76B5BD">
        <w:rPr>
          <w:noProof/>
        </w:rPr>
        <w:t>2</w:t>
      </w:r>
      <w:r>
        <w:fldChar w:fldCharType="end"/>
      </w:r>
      <w:r>
        <w:t>. Glossary</w:t>
      </w:r>
      <w:bookmarkEnd w:id="22"/>
      <w:bookmarkEnd w:id="23"/>
      <w:bookmarkEnd w:id="24"/>
    </w:p>
    <w:tbl>
      <w:tblPr>
        <w:tblStyle w:val="TableGrid"/>
        <w:tblW w:w="0" w:type="auto"/>
        <w:tblInd w:w="1242" w:type="dxa"/>
        <w:tblLook w:val="04A0" w:firstRow="1" w:lastRow="0" w:firstColumn="1" w:lastColumn="0" w:noHBand="0" w:noVBand="1"/>
      </w:tblPr>
      <w:tblGrid>
        <w:gridCol w:w="1521"/>
        <w:gridCol w:w="1740"/>
        <w:gridCol w:w="3827"/>
      </w:tblGrid>
      <w:tr w:rsidR="00E3176B" w14:paraId="669DF9C5" w14:textId="77777777" w:rsidTr="00E3176B">
        <w:tc>
          <w:tcPr>
            <w:tcW w:w="1521" w:type="dxa"/>
            <w:shd w:val="clear" w:color="auto" w:fill="D9D9D9" w:themeFill="background1" w:themeFillShade="D9"/>
            <w:vAlign w:val="center"/>
          </w:tcPr>
          <w:p w14:paraId="4F10A7F9" w14:textId="3FB9933B" w:rsidR="00E3176B" w:rsidRPr="00E3176B" w:rsidRDefault="00E3176B" w:rsidP="001E6962">
            <w:pPr>
              <w:jc w:val="center"/>
              <w:rPr>
                <w:b/>
                <w:bCs/>
              </w:rPr>
            </w:pPr>
            <w:r w:rsidRPr="00E3176B">
              <w:rPr>
                <w:b/>
                <w:bCs/>
              </w:rPr>
              <w:t>Term</w:t>
            </w:r>
          </w:p>
        </w:tc>
        <w:tc>
          <w:tcPr>
            <w:tcW w:w="1740" w:type="dxa"/>
            <w:shd w:val="clear" w:color="auto" w:fill="D9D9D9" w:themeFill="background1" w:themeFillShade="D9"/>
          </w:tcPr>
          <w:p w14:paraId="49D3F044" w14:textId="72BD84DC" w:rsidR="00E3176B" w:rsidRPr="000227C4" w:rsidRDefault="00E3176B" w:rsidP="001E6962">
            <w:pPr>
              <w:jc w:val="center"/>
              <w:rPr>
                <w:b/>
                <w:bCs/>
                <w:lang w:val="en-CA"/>
              </w:rPr>
            </w:pPr>
            <w:r>
              <w:rPr>
                <w:b/>
                <w:bCs/>
                <w:lang w:val="en-CA"/>
              </w:rPr>
              <w:t>Acronym</w:t>
            </w:r>
          </w:p>
        </w:tc>
        <w:tc>
          <w:tcPr>
            <w:tcW w:w="3827" w:type="dxa"/>
            <w:shd w:val="clear" w:color="auto" w:fill="D9D9D9" w:themeFill="background1" w:themeFillShade="D9"/>
            <w:vAlign w:val="center"/>
          </w:tcPr>
          <w:p w14:paraId="4D08D346" w14:textId="500E25FB" w:rsidR="00E3176B" w:rsidRDefault="00E3176B" w:rsidP="001E6962">
            <w:pPr>
              <w:jc w:val="center"/>
            </w:pPr>
            <w:r w:rsidRPr="000227C4">
              <w:rPr>
                <w:b/>
                <w:bCs/>
                <w:lang w:val="en-CA"/>
              </w:rPr>
              <w:t>Definition</w:t>
            </w:r>
          </w:p>
        </w:tc>
      </w:tr>
      <w:tr w:rsidR="00E3176B" w14:paraId="4EE54EC8" w14:textId="77777777" w:rsidTr="00E3176B">
        <w:tc>
          <w:tcPr>
            <w:tcW w:w="1521" w:type="dxa"/>
          </w:tcPr>
          <w:p w14:paraId="5583F67F" w14:textId="77777777" w:rsidR="00E3176B" w:rsidRDefault="00E3176B" w:rsidP="001E6962"/>
        </w:tc>
        <w:tc>
          <w:tcPr>
            <w:tcW w:w="1740" w:type="dxa"/>
          </w:tcPr>
          <w:p w14:paraId="5C3DA78E" w14:textId="77777777" w:rsidR="00E3176B" w:rsidRDefault="00E3176B" w:rsidP="001E6962"/>
        </w:tc>
        <w:tc>
          <w:tcPr>
            <w:tcW w:w="3827" w:type="dxa"/>
          </w:tcPr>
          <w:p w14:paraId="4294509C" w14:textId="62B531A0" w:rsidR="00E3176B" w:rsidRDefault="00E3176B" w:rsidP="001E6962"/>
        </w:tc>
      </w:tr>
      <w:tr w:rsidR="00E3176B" w14:paraId="4CD4E3B7" w14:textId="77777777" w:rsidTr="00E3176B">
        <w:tc>
          <w:tcPr>
            <w:tcW w:w="1521" w:type="dxa"/>
          </w:tcPr>
          <w:p w14:paraId="4E0C2DE4" w14:textId="77777777" w:rsidR="00E3176B" w:rsidRDefault="00E3176B" w:rsidP="001E6962"/>
        </w:tc>
        <w:tc>
          <w:tcPr>
            <w:tcW w:w="1740" w:type="dxa"/>
          </w:tcPr>
          <w:p w14:paraId="158BB030" w14:textId="77777777" w:rsidR="00E3176B" w:rsidRDefault="00E3176B" w:rsidP="001E6962"/>
        </w:tc>
        <w:tc>
          <w:tcPr>
            <w:tcW w:w="3827" w:type="dxa"/>
          </w:tcPr>
          <w:p w14:paraId="4449587F" w14:textId="4451EA06" w:rsidR="00E3176B" w:rsidRDefault="00E3176B" w:rsidP="001E6962"/>
        </w:tc>
      </w:tr>
      <w:tr w:rsidR="00E3176B" w14:paraId="2E6F87D8" w14:textId="77777777" w:rsidTr="00E3176B">
        <w:tc>
          <w:tcPr>
            <w:tcW w:w="1521" w:type="dxa"/>
          </w:tcPr>
          <w:p w14:paraId="1E30CCAF" w14:textId="77777777" w:rsidR="00E3176B" w:rsidRDefault="00E3176B" w:rsidP="001E6962"/>
        </w:tc>
        <w:tc>
          <w:tcPr>
            <w:tcW w:w="1740" w:type="dxa"/>
          </w:tcPr>
          <w:p w14:paraId="441221D2" w14:textId="77777777" w:rsidR="00E3176B" w:rsidRDefault="00E3176B" w:rsidP="001E6962"/>
        </w:tc>
        <w:tc>
          <w:tcPr>
            <w:tcW w:w="3827" w:type="dxa"/>
          </w:tcPr>
          <w:p w14:paraId="512909F3" w14:textId="2AF2EA45" w:rsidR="00E3176B" w:rsidRDefault="00E3176B" w:rsidP="001E6962"/>
        </w:tc>
      </w:tr>
      <w:tr w:rsidR="00E3176B" w14:paraId="152305BE" w14:textId="77777777" w:rsidTr="00E3176B">
        <w:tc>
          <w:tcPr>
            <w:tcW w:w="1521" w:type="dxa"/>
          </w:tcPr>
          <w:p w14:paraId="07BB37C6" w14:textId="77777777" w:rsidR="00E3176B" w:rsidRDefault="00E3176B" w:rsidP="001E6962"/>
        </w:tc>
        <w:tc>
          <w:tcPr>
            <w:tcW w:w="1740" w:type="dxa"/>
          </w:tcPr>
          <w:p w14:paraId="04157DF6" w14:textId="77777777" w:rsidR="00E3176B" w:rsidRDefault="00E3176B" w:rsidP="001E6962"/>
        </w:tc>
        <w:tc>
          <w:tcPr>
            <w:tcW w:w="3827" w:type="dxa"/>
          </w:tcPr>
          <w:p w14:paraId="3457534A" w14:textId="06A85D71" w:rsidR="00E3176B" w:rsidRDefault="00E3176B" w:rsidP="001E6962"/>
        </w:tc>
      </w:tr>
      <w:tr w:rsidR="00E3176B" w14:paraId="4C5509A0" w14:textId="77777777" w:rsidTr="00E3176B">
        <w:tc>
          <w:tcPr>
            <w:tcW w:w="1521" w:type="dxa"/>
          </w:tcPr>
          <w:p w14:paraId="7BA004EA" w14:textId="77777777" w:rsidR="00E3176B" w:rsidRDefault="00E3176B" w:rsidP="001E6962"/>
        </w:tc>
        <w:tc>
          <w:tcPr>
            <w:tcW w:w="1740" w:type="dxa"/>
          </w:tcPr>
          <w:p w14:paraId="2F6B65F9" w14:textId="77777777" w:rsidR="00E3176B" w:rsidRDefault="00E3176B" w:rsidP="001E6962"/>
        </w:tc>
        <w:tc>
          <w:tcPr>
            <w:tcW w:w="3827" w:type="dxa"/>
          </w:tcPr>
          <w:p w14:paraId="44E97C5E" w14:textId="478E0BE7" w:rsidR="00E3176B" w:rsidRDefault="00E3176B" w:rsidP="001E6962"/>
        </w:tc>
      </w:tr>
    </w:tbl>
    <w:p w14:paraId="52ED9D37" w14:textId="261E1294" w:rsidR="00E3176B" w:rsidRDefault="00E3176B" w:rsidP="00E3176B"/>
    <w:p w14:paraId="6ABB85B0" w14:textId="77777777" w:rsidR="00E3176B" w:rsidRPr="00E3176B" w:rsidRDefault="00E3176B" w:rsidP="00E3176B"/>
    <w:p w14:paraId="1B872CFA" w14:textId="6E004903" w:rsidR="00E3176B" w:rsidRPr="00E3176B" w:rsidRDefault="00E3176B" w:rsidP="00E3176B">
      <w:pPr>
        <w:sectPr w:rsidR="00E3176B" w:rsidRPr="00E3176B" w:rsidSect="004127FD">
          <w:footerReference w:type="default" r:id="rId12"/>
          <w:footerReference w:type="first" r:id="rId13"/>
          <w:pgSz w:w="12240" w:h="15840"/>
          <w:pgMar w:top="1440" w:right="1440" w:bottom="1440" w:left="1440" w:header="708" w:footer="708" w:gutter="0"/>
          <w:pgNumType w:fmt="lowerRoman" w:start="1"/>
          <w:cols w:space="708"/>
          <w:titlePg/>
          <w:docGrid w:linePitch="360"/>
        </w:sectPr>
      </w:pPr>
    </w:p>
    <w:p w14:paraId="2BD534D5" w14:textId="54699279" w:rsidR="00490291" w:rsidRDefault="08F91185" w:rsidP="002C738E">
      <w:pPr>
        <w:pStyle w:val="Heading1"/>
        <w:numPr>
          <w:ilvl w:val="0"/>
          <w:numId w:val="5"/>
        </w:numPr>
        <w:rPr>
          <w:lang w:val="en-CA"/>
        </w:rPr>
      </w:pPr>
      <w:bookmarkStart w:id="25" w:name="_Toc322448162"/>
      <w:bookmarkStart w:id="26" w:name="_Toc176011217"/>
      <w:bookmarkStart w:id="27" w:name="_Toc209584555"/>
      <w:bookmarkStart w:id="28" w:name="_Toc234313637"/>
      <w:bookmarkStart w:id="29" w:name="_Toc262912003"/>
      <w:r w:rsidRPr="2EBEC89C">
        <w:rPr>
          <w:lang w:val="en-CA"/>
        </w:rPr>
        <w:lastRenderedPageBreak/>
        <w:t>Introduction</w:t>
      </w:r>
      <w:bookmarkEnd w:id="25"/>
      <w:bookmarkEnd w:id="26"/>
    </w:p>
    <w:p w14:paraId="53830CAE" w14:textId="3FB49742" w:rsidR="00111942" w:rsidRDefault="00111942" w:rsidP="00526CB2">
      <w:pPr>
        <w:spacing w:line="240" w:lineRule="auto"/>
        <w:ind w:firstLine="720"/>
        <w:rPr>
          <w:color w:val="000000" w:themeColor="text1"/>
          <w:lang w:val="en-CA"/>
        </w:rPr>
      </w:pPr>
      <w:r>
        <w:rPr>
          <w:color w:val="000000" w:themeColor="text1"/>
          <w:lang w:val="en-CA"/>
        </w:rPr>
        <w:t xml:space="preserve">This design report outlines the process and justifications behind the development of a </w:t>
      </w:r>
      <w:r w:rsidR="00E053C4">
        <w:rPr>
          <w:color w:val="000000" w:themeColor="text1"/>
          <w:lang w:val="en-CA"/>
        </w:rPr>
        <w:t xml:space="preserve">bathroom assistant device for a client with </w:t>
      </w:r>
      <w:r w:rsidR="00526CB2" w:rsidRPr="00526CB2">
        <w:rPr>
          <w:color w:val="000000" w:themeColor="text1"/>
          <w:lang w:val="en-CA"/>
        </w:rPr>
        <w:t>arthrogryposis who has limited hand strength and limb mobility.</w:t>
      </w:r>
      <w:r w:rsidR="00526CB2">
        <w:rPr>
          <w:color w:val="000000" w:themeColor="text1"/>
          <w:lang w:val="en-CA"/>
        </w:rPr>
        <w:t xml:space="preserve"> </w:t>
      </w:r>
      <w:r w:rsidR="009A047B">
        <w:rPr>
          <w:color w:val="000000" w:themeColor="text1"/>
          <w:lang w:val="en-CA"/>
        </w:rPr>
        <w:t xml:space="preserve">The objective of our project is to design, and protype a feasible solution for the </w:t>
      </w:r>
      <w:r w:rsidR="0024218A">
        <w:rPr>
          <w:color w:val="000000" w:themeColor="text1"/>
          <w:lang w:val="en-CA"/>
        </w:rPr>
        <w:t>requirements</w:t>
      </w:r>
      <w:r w:rsidR="009A047B">
        <w:rPr>
          <w:color w:val="000000" w:themeColor="text1"/>
          <w:lang w:val="en-CA"/>
        </w:rPr>
        <w:t xml:space="preserve"> </w:t>
      </w:r>
      <w:r w:rsidR="0024218A">
        <w:rPr>
          <w:color w:val="000000" w:themeColor="text1"/>
          <w:lang w:val="en-CA"/>
        </w:rPr>
        <w:t xml:space="preserve">we gather from the client. Our solution </w:t>
      </w:r>
      <w:r w:rsidR="00E136EF">
        <w:rPr>
          <w:color w:val="000000" w:themeColor="text1"/>
          <w:lang w:val="en-CA"/>
        </w:rPr>
        <w:t xml:space="preserve">will aim to meet all </w:t>
      </w:r>
      <w:r w:rsidR="007332B5">
        <w:rPr>
          <w:color w:val="000000" w:themeColor="text1"/>
          <w:lang w:val="en-CA"/>
        </w:rPr>
        <w:t xml:space="preserve">functional and non-functional requirements of the user while working within our </w:t>
      </w:r>
      <w:r w:rsidR="00884E60">
        <w:rPr>
          <w:color w:val="000000" w:themeColor="text1"/>
          <w:lang w:val="en-CA"/>
        </w:rPr>
        <w:t xml:space="preserve">project budget and </w:t>
      </w:r>
      <w:r w:rsidR="006D637D">
        <w:rPr>
          <w:color w:val="000000" w:themeColor="text1"/>
          <w:lang w:val="en-CA"/>
        </w:rPr>
        <w:t xml:space="preserve">other constraints related to the problem domain. </w:t>
      </w:r>
    </w:p>
    <w:p w14:paraId="2C5481E7" w14:textId="17E3C2C9" w:rsidR="00C75444" w:rsidRPr="00111942" w:rsidRDefault="00C75444" w:rsidP="00526CB2">
      <w:pPr>
        <w:spacing w:line="240" w:lineRule="auto"/>
        <w:ind w:firstLine="720"/>
        <w:rPr>
          <w:color w:val="000000" w:themeColor="text1"/>
          <w:lang w:val="en-CA"/>
        </w:rPr>
      </w:pPr>
      <w:r>
        <w:rPr>
          <w:color w:val="000000" w:themeColor="text1"/>
          <w:lang w:val="en-CA"/>
        </w:rPr>
        <w:t>We will be updating</w:t>
      </w:r>
      <w:r w:rsidR="008C3CAC">
        <w:rPr>
          <w:color w:val="000000" w:themeColor="text1"/>
          <w:lang w:val="en-CA"/>
        </w:rPr>
        <w:t xml:space="preserve"> this document throughout the process on any key decisions being made. </w:t>
      </w:r>
      <w:r w:rsidR="00AA013F">
        <w:rPr>
          <w:color w:val="000000" w:themeColor="text1"/>
          <w:lang w:val="en-CA"/>
        </w:rPr>
        <w:t xml:space="preserve">This report will document each phase of the design </w:t>
      </w:r>
      <w:r w:rsidR="007348D1">
        <w:rPr>
          <w:color w:val="000000" w:themeColor="text1"/>
          <w:lang w:val="en-CA"/>
        </w:rPr>
        <w:t xml:space="preserve">as well as other design related </w:t>
      </w:r>
      <w:r w:rsidR="00450744">
        <w:rPr>
          <w:color w:val="000000" w:themeColor="text1"/>
          <w:lang w:val="en-CA"/>
        </w:rPr>
        <w:t>information and</w:t>
      </w:r>
      <w:r w:rsidR="007348D1">
        <w:rPr>
          <w:color w:val="000000" w:themeColor="text1"/>
          <w:lang w:val="en-CA"/>
        </w:rPr>
        <w:t xml:space="preserve"> will act as a useful resource for both internal reference</w:t>
      </w:r>
      <w:r w:rsidR="007C228D">
        <w:rPr>
          <w:color w:val="000000" w:themeColor="text1"/>
          <w:lang w:val="en-CA"/>
        </w:rPr>
        <w:t xml:space="preserve"> throughout the design process</w:t>
      </w:r>
      <w:r w:rsidR="007348D1">
        <w:rPr>
          <w:color w:val="000000" w:themeColor="text1"/>
          <w:lang w:val="en-CA"/>
        </w:rPr>
        <w:t xml:space="preserve"> and any future </w:t>
      </w:r>
      <w:r w:rsidR="005D573F">
        <w:rPr>
          <w:color w:val="000000" w:themeColor="text1"/>
          <w:lang w:val="en-CA"/>
        </w:rPr>
        <w:t>design teams working in a similar problem space</w:t>
      </w:r>
      <w:r w:rsidR="00737C58">
        <w:rPr>
          <w:color w:val="000000" w:themeColor="text1"/>
          <w:lang w:val="en-CA"/>
        </w:rPr>
        <w:t>.</w:t>
      </w:r>
      <w:r w:rsidR="007C228D">
        <w:rPr>
          <w:color w:val="000000" w:themeColor="text1"/>
          <w:lang w:val="en-CA"/>
        </w:rPr>
        <w:t xml:space="preserve"> This report will provide a comprehensive </w:t>
      </w:r>
      <w:r w:rsidR="004F0DDB">
        <w:rPr>
          <w:color w:val="000000" w:themeColor="text1"/>
          <w:lang w:val="en-CA"/>
        </w:rPr>
        <w:t xml:space="preserve">summary of the design methods employed, the key solution features, and will ensure that the solution meets the </w:t>
      </w:r>
      <w:r w:rsidR="00C4536A">
        <w:rPr>
          <w:color w:val="000000" w:themeColor="text1"/>
          <w:lang w:val="en-CA"/>
        </w:rPr>
        <w:t>project objectives.</w:t>
      </w:r>
    </w:p>
    <w:bookmarkEnd w:id="27"/>
    <w:bookmarkEnd w:id="28"/>
    <w:bookmarkEnd w:id="29"/>
    <w:p w14:paraId="71737994" w14:textId="506B760C" w:rsidR="009B5202" w:rsidRDefault="009B5202" w:rsidP="2EBEC89C">
      <w:pPr>
        <w:spacing w:line="240" w:lineRule="auto"/>
        <w:rPr>
          <w:color w:val="C00000"/>
          <w:lang w:val="en-CA"/>
        </w:rPr>
      </w:pPr>
      <w:r w:rsidRPr="2EBEC89C">
        <w:rPr>
          <w:color w:val="C00000"/>
          <w:lang w:val="en-CA"/>
        </w:rPr>
        <w:br w:type="page"/>
      </w:r>
    </w:p>
    <w:p w14:paraId="0B1BB589" w14:textId="3A8C9B33" w:rsidR="009B5202" w:rsidDel="008235DF" w:rsidRDefault="00FD6EA8" w:rsidP="002C738E">
      <w:pPr>
        <w:pStyle w:val="Heading1"/>
        <w:numPr>
          <w:ilvl w:val="0"/>
          <w:numId w:val="5"/>
        </w:numPr>
        <w:rPr>
          <w:del w:id="30" w:author="Akarsh Gharge" w:date="2024-09-22T15:56:00Z"/>
          <w:lang w:val="en-CA"/>
        </w:rPr>
      </w:pPr>
      <w:bookmarkStart w:id="31" w:name="_Toc176011218"/>
      <w:r>
        <w:rPr>
          <w:lang w:val="en-CA"/>
        </w:rPr>
        <w:lastRenderedPageBreak/>
        <w:t>Sustainability Report</w:t>
      </w:r>
      <w:r w:rsidR="5C56AA88" w:rsidRPr="2C9D7257">
        <w:rPr>
          <w:lang w:val="en-CA"/>
        </w:rPr>
        <w:t xml:space="preserve"> and DFX</w:t>
      </w:r>
      <w:bookmarkEnd w:id="31"/>
    </w:p>
    <w:p w14:paraId="0D0D14E2" w14:textId="02B5FA07" w:rsidR="40D3428C" w:rsidRDefault="40D3428C">
      <w:pPr>
        <w:pStyle w:val="Heading1"/>
        <w:numPr>
          <w:ilvl w:val="0"/>
          <w:numId w:val="5"/>
        </w:numPr>
        <w:pPrChange w:id="32" w:author="Akarsh Gharge" w:date="2024-09-22T15:56:00Z">
          <w:pPr>
            <w:pStyle w:val="Heading2"/>
            <w:ind w:left="0"/>
          </w:pPr>
        </w:pPrChange>
      </w:pPr>
    </w:p>
    <w:p w14:paraId="627435A0" w14:textId="0E60C200" w:rsidR="3F1223E9" w:rsidRDefault="00FD6EA8" w:rsidP="002C738E">
      <w:pPr>
        <w:pStyle w:val="Heading2"/>
        <w:rPr>
          <w:ins w:id="33" w:author="Youssef Sokri" w:date="2024-09-22T13:24:00Z"/>
        </w:rPr>
      </w:pPr>
      <w:bookmarkStart w:id="34" w:name="_Toc176011219"/>
      <w:r>
        <w:t>S</w:t>
      </w:r>
      <w:r w:rsidR="5373BE61">
        <w:t>ustainability report</w:t>
      </w:r>
      <w:bookmarkEnd w:id="34"/>
    </w:p>
    <w:p w14:paraId="31188BE4" w14:textId="6713A731" w:rsidR="00A8708E" w:rsidRPr="0009076D" w:rsidRDefault="00411E46">
      <w:pPr>
        <w:pStyle w:val="Heading3"/>
        <w:rPr>
          <w:ins w:id="35" w:author="Youssef Sokri" w:date="2024-09-22T13:21:00Z"/>
        </w:rPr>
        <w:pPrChange w:id="36" w:author="Youssef Sokri" w:date="2024-09-22T13:25:00Z">
          <w:pPr>
            <w:pStyle w:val="Heading2"/>
          </w:pPr>
        </w:pPrChange>
      </w:pPr>
      <w:ins w:id="37" w:author="Youssef Sokri" w:date="2024-09-22T13:25:00Z">
        <w:r w:rsidRPr="00411E46">
          <w:rPr>
            <w:lang w:val="en-CA"/>
          </w:rPr>
          <w:t xml:space="preserve">Triple bottom Line </w:t>
        </w:r>
      </w:ins>
    </w:p>
    <w:p w14:paraId="4147DBB6" w14:textId="53352879" w:rsidR="00270394" w:rsidDel="000A0851" w:rsidRDefault="00270394" w:rsidP="007F407A">
      <w:pPr>
        <w:pStyle w:val="Caption"/>
        <w:rPr>
          <w:del w:id="38" w:author="Youssef Sokri" w:date="2024-09-22T13:21:00Z"/>
          <w:lang w:val="en-CA"/>
        </w:rPr>
      </w:pPr>
    </w:p>
    <w:p w14:paraId="7352C265" w14:textId="77777777" w:rsidR="000A0851" w:rsidRPr="0009076D" w:rsidRDefault="000A0851">
      <w:pPr>
        <w:rPr>
          <w:ins w:id="39" w:author="Youssef Sokri" w:date="2024-09-22T13:26:00Z"/>
        </w:rPr>
        <w:pPrChange w:id="40" w:author="Youssef Sokri" w:date="2024-09-22T13:26:00Z">
          <w:pPr>
            <w:pStyle w:val="Heading2"/>
          </w:pPr>
        </w:pPrChange>
      </w:pPr>
    </w:p>
    <w:p w14:paraId="2EE128B8" w14:textId="5633414A" w:rsidR="00EB2C86" w:rsidRPr="00EB2C86" w:rsidRDefault="00EB2C86" w:rsidP="007F407A">
      <w:pPr>
        <w:pStyle w:val="Caption"/>
        <w:rPr>
          <w:lang w:val="en-CA"/>
        </w:rPr>
      </w:pPr>
      <w:r>
        <w:rPr>
          <w:lang w:val="en-CA"/>
        </w:rPr>
        <w:t xml:space="preserve">Table 3. Triple Bottom Line </w:t>
      </w:r>
      <w:r w:rsidR="00241813">
        <w:rPr>
          <w:lang w:val="en-CA"/>
        </w:rPr>
        <w:t>Table</w:t>
      </w:r>
    </w:p>
    <w:tbl>
      <w:tblPr>
        <w:tblStyle w:val="TableGrid"/>
        <w:tblW w:w="0" w:type="auto"/>
        <w:tblLayout w:type="fixed"/>
        <w:tblLook w:val="06A0" w:firstRow="1" w:lastRow="0" w:firstColumn="1" w:lastColumn="0" w:noHBand="1" w:noVBand="1"/>
      </w:tblPr>
      <w:tblGrid>
        <w:gridCol w:w="2830"/>
        <w:gridCol w:w="3480"/>
        <w:gridCol w:w="3155"/>
      </w:tblGrid>
      <w:tr w:rsidR="0D76B5BD" w14:paraId="43C76BE7" w14:textId="77777777" w:rsidTr="00AC3B94">
        <w:trPr>
          <w:trHeight w:val="300"/>
        </w:trPr>
        <w:tc>
          <w:tcPr>
            <w:tcW w:w="2830" w:type="dxa"/>
          </w:tcPr>
          <w:p w14:paraId="44B4F784" w14:textId="1257B84F" w:rsidR="0D76B5BD" w:rsidRDefault="78350647" w:rsidP="00BC2962">
            <w:pPr>
              <w:pStyle w:val="ParIndent"/>
              <w:ind w:firstLine="0"/>
              <w:jc w:val="center"/>
            </w:pPr>
            <w:r>
              <w:t>Triple Bottom Line</w:t>
            </w:r>
          </w:p>
        </w:tc>
        <w:tc>
          <w:tcPr>
            <w:tcW w:w="3480" w:type="dxa"/>
          </w:tcPr>
          <w:p w14:paraId="18561705" w14:textId="4089FE13" w:rsidR="0D76B5BD" w:rsidRDefault="37EFE5C2" w:rsidP="0D76B5BD">
            <w:pPr>
              <w:pStyle w:val="ParIndent"/>
            </w:pPr>
            <w:r>
              <w:t>Positive Impact</w:t>
            </w:r>
          </w:p>
        </w:tc>
        <w:tc>
          <w:tcPr>
            <w:tcW w:w="3155" w:type="dxa"/>
          </w:tcPr>
          <w:p w14:paraId="4AD0B1C0" w14:textId="1ACB90E7" w:rsidR="0D76B5BD" w:rsidRDefault="37EFE5C2" w:rsidP="0D76B5BD">
            <w:pPr>
              <w:pStyle w:val="ParIndent"/>
            </w:pPr>
            <w:r>
              <w:t>Negative Impact</w:t>
            </w:r>
          </w:p>
        </w:tc>
      </w:tr>
      <w:tr w:rsidR="0D76B5BD" w14:paraId="72515571" w14:textId="77777777" w:rsidTr="00AC3B94">
        <w:tc>
          <w:tcPr>
            <w:tcW w:w="2830" w:type="dxa"/>
            <w:vMerge w:val="restart"/>
          </w:tcPr>
          <w:p w14:paraId="4765F4BE" w14:textId="10CA9B8F" w:rsidR="0D76B5BD" w:rsidRDefault="37EFE5C2" w:rsidP="5E57E3A6">
            <w:pPr>
              <w:pStyle w:val="ParIndent"/>
              <w:spacing w:line="720" w:lineRule="auto"/>
              <w:ind w:firstLine="0"/>
              <w:jc w:val="center"/>
            </w:pPr>
            <w:r>
              <w:t>Economic</w:t>
            </w:r>
          </w:p>
        </w:tc>
        <w:tc>
          <w:tcPr>
            <w:tcW w:w="3480" w:type="dxa"/>
          </w:tcPr>
          <w:p w14:paraId="414CA89A" w14:textId="59403399" w:rsidR="0D76B5BD" w:rsidRDefault="111D6485" w:rsidP="2D8FB83C">
            <w:pPr>
              <w:pStyle w:val="ParIndent"/>
              <w:spacing w:line="240" w:lineRule="auto"/>
              <w:ind w:firstLine="0"/>
              <w:jc w:val="center"/>
            </w:pPr>
            <w:r>
              <w:t>Affordable for the average family in Canada</w:t>
            </w:r>
          </w:p>
        </w:tc>
        <w:tc>
          <w:tcPr>
            <w:tcW w:w="3155" w:type="dxa"/>
          </w:tcPr>
          <w:p w14:paraId="514F72AF" w14:textId="503814AB" w:rsidR="0D76B5BD" w:rsidRDefault="00F24A82" w:rsidP="2D8FB83C">
            <w:pPr>
              <w:pStyle w:val="ParIndent"/>
              <w:spacing w:line="240" w:lineRule="auto"/>
              <w:ind w:firstLine="0"/>
              <w:jc w:val="center"/>
            </w:pPr>
            <w:ins w:id="41" w:author="Youssef Sokri" w:date="2024-09-21T20:24:00Z">
              <w:r>
                <w:t>Since the design does not exist yet, there will be added costs to fund prototypes</w:t>
              </w:r>
            </w:ins>
          </w:p>
        </w:tc>
      </w:tr>
      <w:tr w:rsidR="0D76B5BD" w14:paraId="7AB98F4B" w14:textId="77777777" w:rsidTr="00AC3B94">
        <w:trPr>
          <w:trHeight w:val="300"/>
        </w:trPr>
        <w:tc>
          <w:tcPr>
            <w:tcW w:w="2830" w:type="dxa"/>
            <w:vMerge/>
          </w:tcPr>
          <w:p w14:paraId="3A8CDC14" w14:textId="77777777" w:rsidR="0022584F" w:rsidRDefault="0022584F"/>
        </w:tc>
        <w:tc>
          <w:tcPr>
            <w:tcW w:w="3480" w:type="dxa"/>
          </w:tcPr>
          <w:p w14:paraId="30FB5D7E" w14:textId="28CB0BCB" w:rsidR="0D76B5BD" w:rsidRDefault="008C5370" w:rsidP="2D8FB83C">
            <w:pPr>
              <w:pStyle w:val="ParIndent"/>
              <w:spacing w:line="240" w:lineRule="auto"/>
              <w:ind w:firstLine="0"/>
              <w:jc w:val="center"/>
            </w:pPr>
            <w:ins w:id="42" w:author="Youssef Sokri" w:date="2024-09-22T13:03:00Z">
              <w:r>
                <w:t>Creation of a potentially new market</w:t>
              </w:r>
            </w:ins>
          </w:p>
        </w:tc>
        <w:tc>
          <w:tcPr>
            <w:tcW w:w="3155" w:type="dxa"/>
          </w:tcPr>
          <w:p w14:paraId="0FE9A4DB" w14:textId="37495469" w:rsidR="4E4FA745" w:rsidRDefault="00710225" w:rsidP="2D8FB83C">
            <w:pPr>
              <w:pStyle w:val="ParIndent"/>
              <w:spacing w:line="240" w:lineRule="auto"/>
              <w:ind w:firstLine="0"/>
              <w:jc w:val="center"/>
            </w:pPr>
            <w:ins w:id="43" w:author="Youssef Sokri" w:date="2024-09-22T13:04:00Z">
              <w:r>
                <w:t>Will require higher costs to purchase</w:t>
              </w:r>
              <w:r w:rsidR="00FD0C57">
                <w:t xml:space="preserve"> parts from other </w:t>
              </w:r>
              <w:r w:rsidR="00D83188">
                <w:t>manufacturers</w:t>
              </w:r>
              <w:r w:rsidR="00A853D5">
                <w:t xml:space="preserve"> instead of making them </w:t>
              </w:r>
            </w:ins>
          </w:p>
        </w:tc>
      </w:tr>
      <w:tr w:rsidR="0D76B5BD" w14:paraId="756E436C" w14:textId="77777777" w:rsidTr="00AC3B94">
        <w:trPr>
          <w:trHeight w:val="300"/>
        </w:trPr>
        <w:tc>
          <w:tcPr>
            <w:tcW w:w="2830" w:type="dxa"/>
            <w:vMerge/>
          </w:tcPr>
          <w:p w14:paraId="1A55207B" w14:textId="77777777" w:rsidR="0022584F" w:rsidRDefault="0022584F"/>
        </w:tc>
        <w:tc>
          <w:tcPr>
            <w:tcW w:w="3480" w:type="dxa"/>
          </w:tcPr>
          <w:p w14:paraId="00D8012A" w14:textId="0A2AB796" w:rsidR="0D76B5BD" w:rsidRDefault="0D76B5BD" w:rsidP="2D8FB83C">
            <w:pPr>
              <w:pStyle w:val="ParIndent"/>
              <w:spacing w:line="240" w:lineRule="auto"/>
              <w:ind w:firstLine="0"/>
              <w:jc w:val="center"/>
            </w:pPr>
          </w:p>
        </w:tc>
        <w:tc>
          <w:tcPr>
            <w:tcW w:w="3155" w:type="dxa"/>
          </w:tcPr>
          <w:p w14:paraId="0D0833A1" w14:textId="4664BD51" w:rsidR="4E4FA745" w:rsidRDefault="4E4FA745" w:rsidP="2D8FB83C">
            <w:pPr>
              <w:pStyle w:val="ParIndent"/>
              <w:spacing w:line="240" w:lineRule="auto"/>
              <w:ind w:firstLine="0"/>
              <w:jc w:val="center"/>
            </w:pPr>
          </w:p>
        </w:tc>
      </w:tr>
      <w:tr w:rsidR="0D76B5BD" w14:paraId="16E66D4F" w14:textId="77777777" w:rsidTr="00AC3B94">
        <w:tc>
          <w:tcPr>
            <w:tcW w:w="2830" w:type="dxa"/>
            <w:vMerge w:val="restart"/>
          </w:tcPr>
          <w:p w14:paraId="5E33CB2F" w14:textId="6B2A31F6" w:rsidR="0D76B5BD" w:rsidRDefault="0D76B5BD" w:rsidP="0D76B5BD">
            <w:pPr>
              <w:pStyle w:val="ParIndent"/>
            </w:pPr>
          </w:p>
          <w:p w14:paraId="2BBFF278" w14:textId="6BDEED4D" w:rsidR="0D76B5BD" w:rsidRDefault="0DF4EC22" w:rsidP="0D76B5BD">
            <w:pPr>
              <w:pStyle w:val="ParIndent"/>
            </w:pPr>
            <w:r>
              <w:t>Environmental</w:t>
            </w:r>
          </w:p>
        </w:tc>
        <w:tc>
          <w:tcPr>
            <w:tcW w:w="3480" w:type="dxa"/>
          </w:tcPr>
          <w:p w14:paraId="04A664FD" w14:textId="4CB3AFFF" w:rsidR="0D76B5BD" w:rsidRDefault="2F979040" w:rsidP="2D8FB83C">
            <w:pPr>
              <w:pStyle w:val="ParIndent"/>
              <w:spacing w:line="240" w:lineRule="auto"/>
              <w:ind w:firstLine="0"/>
              <w:jc w:val="center"/>
            </w:pPr>
            <w:r>
              <w:t>Able to be reused for years to come</w:t>
            </w:r>
            <w:r w:rsidR="58F672F7">
              <w:t xml:space="preserve"> without the need to be thrown out</w:t>
            </w:r>
          </w:p>
        </w:tc>
        <w:tc>
          <w:tcPr>
            <w:tcW w:w="3155" w:type="dxa"/>
          </w:tcPr>
          <w:p w14:paraId="257AF515" w14:textId="421A7F9D" w:rsidR="0D76B5BD" w:rsidRDefault="74B8B8DD" w:rsidP="2D8FB83C">
            <w:pPr>
              <w:pStyle w:val="ParIndent"/>
              <w:spacing w:line="240" w:lineRule="auto"/>
              <w:ind w:firstLine="0"/>
              <w:jc w:val="center"/>
            </w:pPr>
            <w:r>
              <w:t>Would use rubber seals to stop water (not very environmentally friendly)</w:t>
            </w:r>
          </w:p>
        </w:tc>
      </w:tr>
      <w:tr w:rsidR="4E4FA745" w14:paraId="1B1CE2D1" w14:textId="77777777" w:rsidTr="00AC3B94">
        <w:trPr>
          <w:trHeight w:val="300"/>
        </w:trPr>
        <w:tc>
          <w:tcPr>
            <w:tcW w:w="2830" w:type="dxa"/>
            <w:vMerge/>
          </w:tcPr>
          <w:p w14:paraId="292D91F6" w14:textId="77777777" w:rsidR="0022584F" w:rsidRDefault="0022584F"/>
        </w:tc>
        <w:tc>
          <w:tcPr>
            <w:tcW w:w="3480" w:type="dxa"/>
          </w:tcPr>
          <w:p w14:paraId="264F2D51" w14:textId="2BF106E3" w:rsidR="4E4FA745" w:rsidRDefault="3B9243C0" w:rsidP="2D8FB83C">
            <w:pPr>
              <w:pStyle w:val="ParIndent"/>
              <w:spacing w:line="240" w:lineRule="auto"/>
              <w:ind w:firstLine="0"/>
              <w:jc w:val="center"/>
            </w:pPr>
            <w:r>
              <w:t>M</w:t>
            </w:r>
            <w:r w:rsidR="1F199637">
              <w:t>ost</w:t>
            </w:r>
            <w:r w:rsidR="120A0BFB">
              <w:t xml:space="preserve"> metal is reused from other sources</w:t>
            </w:r>
          </w:p>
        </w:tc>
        <w:tc>
          <w:tcPr>
            <w:tcW w:w="3155" w:type="dxa"/>
          </w:tcPr>
          <w:p w14:paraId="46C5D8DF" w14:textId="6C81E1BF" w:rsidR="13DF6001" w:rsidRDefault="008B7EED">
            <w:pPr>
              <w:pStyle w:val="ParIndent"/>
              <w:spacing w:line="240" w:lineRule="auto"/>
              <w:ind w:firstLine="0"/>
              <w:jc w:val="center"/>
              <w:pPrChange w:id="44" w:author="Server Document" w:date="2024-09-22T15:55:00Z">
                <w:pPr>
                  <w:pStyle w:val="ParIndent"/>
                  <w:spacing w:line="240" w:lineRule="auto"/>
                  <w:jc w:val="center"/>
                </w:pPr>
              </w:pPrChange>
            </w:pPr>
            <w:ins w:id="45" w:author="Youssef Sokri" w:date="2024-09-21T20:23:00Z">
              <w:r>
                <w:t>Shipping the parts will leave a carbon footprint</w:t>
              </w:r>
            </w:ins>
          </w:p>
        </w:tc>
      </w:tr>
      <w:tr w:rsidR="4E4FA745" w14:paraId="15123BE2" w14:textId="77777777" w:rsidTr="00AC3B94">
        <w:trPr>
          <w:trHeight w:val="300"/>
        </w:trPr>
        <w:tc>
          <w:tcPr>
            <w:tcW w:w="2830" w:type="dxa"/>
            <w:vMerge/>
          </w:tcPr>
          <w:p w14:paraId="2AC1F68B" w14:textId="77777777" w:rsidR="0022584F" w:rsidRDefault="0022584F"/>
        </w:tc>
        <w:tc>
          <w:tcPr>
            <w:tcW w:w="3480" w:type="dxa"/>
          </w:tcPr>
          <w:p w14:paraId="7530203A" w14:textId="5DFE78EC" w:rsidR="4E4FA745" w:rsidRDefault="4E4FA745" w:rsidP="2D8FB83C">
            <w:pPr>
              <w:pStyle w:val="ParIndent"/>
              <w:spacing w:line="240" w:lineRule="auto"/>
              <w:ind w:firstLine="0"/>
              <w:jc w:val="center"/>
            </w:pPr>
          </w:p>
        </w:tc>
        <w:tc>
          <w:tcPr>
            <w:tcW w:w="3155" w:type="dxa"/>
          </w:tcPr>
          <w:p w14:paraId="3727722A" w14:textId="49D63ACF" w:rsidR="13DF6001" w:rsidRDefault="13DF6001" w:rsidP="2D8FB83C">
            <w:pPr>
              <w:pStyle w:val="ParIndent"/>
              <w:spacing w:line="240" w:lineRule="auto"/>
              <w:jc w:val="center"/>
            </w:pPr>
          </w:p>
        </w:tc>
      </w:tr>
      <w:tr w:rsidR="0D76B5BD" w14:paraId="104F28EA" w14:textId="77777777" w:rsidTr="00AC3B94">
        <w:tc>
          <w:tcPr>
            <w:tcW w:w="2830" w:type="dxa"/>
            <w:vMerge w:val="restart"/>
          </w:tcPr>
          <w:p w14:paraId="1240C755" w14:textId="33179DAC" w:rsidR="0D76B5BD" w:rsidRDefault="0D76B5BD" w:rsidP="0D76B5BD">
            <w:pPr>
              <w:pStyle w:val="ParIndent"/>
            </w:pPr>
          </w:p>
          <w:p w14:paraId="3B2F1136" w14:textId="36265218" w:rsidR="0D76B5BD" w:rsidRDefault="0DF4EC22" w:rsidP="0D76B5BD">
            <w:pPr>
              <w:pStyle w:val="ParIndent"/>
            </w:pPr>
            <w:r>
              <w:t>Social</w:t>
            </w:r>
          </w:p>
        </w:tc>
        <w:tc>
          <w:tcPr>
            <w:tcW w:w="3480" w:type="dxa"/>
          </w:tcPr>
          <w:p w14:paraId="3841AC4C" w14:textId="32646E84" w:rsidR="0D76B5BD" w:rsidRDefault="0E80DAAF" w:rsidP="2D8FB83C">
            <w:pPr>
              <w:pStyle w:val="ParIndent"/>
              <w:spacing w:line="240" w:lineRule="auto"/>
              <w:ind w:firstLine="0"/>
              <w:jc w:val="center"/>
            </w:pPr>
            <w:r>
              <w:t>Safer alternative than attempting to strain yourself</w:t>
            </w:r>
          </w:p>
        </w:tc>
        <w:tc>
          <w:tcPr>
            <w:tcW w:w="3155" w:type="dxa"/>
          </w:tcPr>
          <w:p w14:paraId="0E0AEE1B" w14:textId="07E056E2" w:rsidR="0D76B5BD" w:rsidRDefault="7CACE9AB" w:rsidP="2D8FB83C">
            <w:pPr>
              <w:pStyle w:val="ParIndent"/>
              <w:spacing w:line="240" w:lineRule="auto"/>
              <w:ind w:firstLine="0"/>
              <w:jc w:val="center"/>
            </w:pPr>
            <w:r>
              <w:t>May be considered aesthetically unpleasant to some</w:t>
            </w:r>
          </w:p>
        </w:tc>
      </w:tr>
      <w:tr w:rsidR="13DF6001" w14:paraId="555D06D1" w14:textId="77777777" w:rsidTr="00AC3B94">
        <w:trPr>
          <w:trHeight w:val="300"/>
        </w:trPr>
        <w:tc>
          <w:tcPr>
            <w:tcW w:w="2830" w:type="dxa"/>
            <w:vMerge/>
          </w:tcPr>
          <w:p w14:paraId="477CF277" w14:textId="77777777" w:rsidR="0022584F" w:rsidRDefault="0022584F"/>
        </w:tc>
        <w:tc>
          <w:tcPr>
            <w:tcW w:w="3480" w:type="dxa"/>
          </w:tcPr>
          <w:p w14:paraId="1718C18E" w14:textId="2BB1CA82" w:rsidR="13DF6001" w:rsidRDefault="3A0B0EBF" w:rsidP="2D8FB83C">
            <w:pPr>
              <w:pStyle w:val="ParIndent"/>
              <w:spacing w:line="240" w:lineRule="auto"/>
              <w:ind w:firstLine="0"/>
              <w:jc w:val="center"/>
            </w:pPr>
            <w:r>
              <w:t xml:space="preserve">Promotes </w:t>
            </w:r>
            <w:r w:rsidR="1100620E">
              <w:t>self-sufficiency</w:t>
            </w:r>
            <w:r>
              <w:t xml:space="preserve"> and confidence</w:t>
            </w:r>
          </w:p>
        </w:tc>
        <w:tc>
          <w:tcPr>
            <w:tcW w:w="3155" w:type="dxa"/>
          </w:tcPr>
          <w:p w14:paraId="2864D51F" w14:textId="230D0556" w:rsidR="13DF6001" w:rsidRDefault="3D2BBAE9" w:rsidP="2D8FB83C">
            <w:pPr>
              <w:pStyle w:val="ParIndent"/>
              <w:spacing w:line="240" w:lineRule="auto"/>
              <w:ind w:firstLine="0"/>
              <w:jc w:val="center"/>
            </w:pPr>
            <w:ins w:id="46" w:author="Youssef Sokri" w:date="2024-09-21T20:20:00Z">
              <w:r>
                <w:t>Long project timeline for a proposal of high intere</w:t>
              </w:r>
              <w:r w:rsidR="75D49363">
                <w:t>st</w:t>
              </w:r>
            </w:ins>
          </w:p>
        </w:tc>
      </w:tr>
      <w:tr w:rsidR="13DF6001" w14:paraId="04F4EE2E" w14:textId="77777777" w:rsidTr="00AC3B94">
        <w:trPr>
          <w:trHeight w:val="300"/>
        </w:trPr>
        <w:tc>
          <w:tcPr>
            <w:tcW w:w="2830" w:type="dxa"/>
            <w:vMerge/>
          </w:tcPr>
          <w:p w14:paraId="398DDEB6" w14:textId="77777777" w:rsidR="0022584F" w:rsidRDefault="0022584F"/>
        </w:tc>
        <w:tc>
          <w:tcPr>
            <w:tcW w:w="3480" w:type="dxa"/>
          </w:tcPr>
          <w:p w14:paraId="08A3B7C2" w14:textId="2374883A" w:rsidR="13DF6001" w:rsidRDefault="5733C544" w:rsidP="2D8FB83C">
            <w:pPr>
              <w:pStyle w:val="ParIndent"/>
              <w:spacing w:line="240" w:lineRule="auto"/>
              <w:ind w:firstLine="0"/>
              <w:jc w:val="center"/>
            </w:pPr>
            <w:r>
              <w:t>Allows greater accessibility for the differently able</w:t>
            </w:r>
            <w:r w:rsidR="1E739C62">
              <w:t>d in washrooms</w:t>
            </w:r>
          </w:p>
        </w:tc>
        <w:tc>
          <w:tcPr>
            <w:tcW w:w="3155" w:type="dxa"/>
          </w:tcPr>
          <w:p w14:paraId="687DD82C" w14:textId="494B33AC" w:rsidR="13DF6001" w:rsidRDefault="70BE90C5" w:rsidP="2D8FB83C">
            <w:pPr>
              <w:pStyle w:val="ParIndent"/>
              <w:spacing w:line="240" w:lineRule="auto"/>
              <w:ind w:firstLine="0"/>
              <w:jc w:val="center"/>
            </w:pPr>
            <w:ins w:id="47" w:author="Alejandro Arce De Rojas" w:date="2024-09-23T00:17:00Z">
              <w:r>
                <w:t xml:space="preserve">Can be </w:t>
              </w:r>
            </w:ins>
            <w:ins w:id="48" w:author="Alejandro Arce De Rojas" w:date="2024-09-23T00:19:00Z">
              <w:r w:rsidR="3B68F2AB">
                <w:t>cumbersome for out of school uses</w:t>
              </w:r>
            </w:ins>
          </w:p>
        </w:tc>
      </w:tr>
    </w:tbl>
    <w:p w14:paraId="3B9D8F54" w14:textId="43494694" w:rsidR="00481B93" w:rsidRPr="00481B93" w:rsidRDefault="000020E2">
      <w:pPr>
        <w:pStyle w:val="Heading3"/>
        <w:rPr>
          <w:ins w:id="49" w:author="Youssef Sokri" w:date="2024-09-22T13:25:00Z"/>
        </w:rPr>
        <w:pPrChange w:id="50" w:author="Akarsh Gharge" w:date="2024-09-22T17:31:00Z">
          <w:pPr>
            <w:pStyle w:val="Heading2"/>
            <w:ind w:left="576"/>
          </w:pPr>
        </w:pPrChange>
      </w:pPr>
      <w:ins w:id="51" w:author="Youssef Sokri" w:date="2024-09-22T13:25:00Z">
        <w:r>
          <w:t xml:space="preserve">Life </w:t>
        </w:r>
        <w:r w:rsidR="000B63F2">
          <w:t>Cycle Assessment</w:t>
        </w:r>
      </w:ins>
    </w:p>
    <w:p w14:paraId="7EDEEAE6" w14:textId="77777777" w:rsidR="00D70585" w:rsidRDefault="001C6597" w:rsidP="0011267B">
      <w:pPr>
        <w:pStyle w:val="ParIndent"/>
        <w:numPr>
          <w:ilvl w:val="0"/>
          <w:numId w:val="27"/>
        </w:numPr>
        <w:jc w:val="left"/>
      </w:pPr>
      <w:r w:rsidRPr="00481B93">
        <w:rPr>
          <w:b/>
          <w:bCs/>
          <w:rPrChange w:id="52" w:author="Akarsh Gharge" w:date="2024-09-22T17:31:00Z">
            <w:rPr/>
          </w:rPrChange>
        </w:rPr>
        <w:t>Objective and Scope</w:t>
      </w:r>
    </w:p>
    <w:p w14:paraId="18044C70" w14:textId="4C75E3EB" w:rsidR="00D70585" w:rsidRDefault="00481B93" w:rsidP="00D70585">
      <w:pPr>
        <w:pStyle w:val="ParIndent"/>
        <w:ind w:left="1440" w:firstLine="0"/>
        <w:jc w:val="left"/>
        <w:rPr>
          <w:ins w:id="53" w:author="Akarsh Gharge" w:date="2024-09-22T19:30:00Z"/>
        </w:rPr>
      </w:pPr>
      <w:r>
        <w:t xml:space="preserve">Goal: </w:t>
      </w:r>
      <w:r w:rsidR="00005316">
        <w:br/>
      </w:r>
      <w:ins w:id="54" w:author="Akarsh Gharge" w:date="2024-09-22T17:31:00Z">
        <w:r w:rsidR="00FD0755">
          <w:t xml:space="preserve">This LCA will </w:t>
        </w:r>
      </w:ins>
      <w:ins w:id="55" w:author="Akarsh Gharge" w:date="2024-09-22T17:33:00Z">
        <w:r w:rsidR="00DF6E7B">
          <w:t xml:space="preserve">focus on </w:t>
        </w:r>
      </w:ins>
      <w:ins w:id="56" w:author="Akarsh Gharge" w:date="2024-09-22T17:34:00Z">
        <w:r w:rsidR="00005085">
          <w:t>assessing the</w:t>
        </w:r>
      </w:ins>
      <w:ins w:id="57" w:author="Akarsh Gharge" w:date="2024-09-22T18:02:00Z">
        <w:r w:rsidR="00BB5679">
          <w:t xml:space="preserve"> environmental impact of</w:t>
        </w:r>
      </w:ins>
      <w:ins w:id="58" w:author="Akarsh Gharge" w:date="2024-09-22T17:34:00Z">
        <w:r w:rsidR="00005085">
          <w:t xml:space="preserve"> </w:t>
        </w:r>
      </w:ins>
      <w:ins w:id="59" w:author="Akarsh Gharge" w:date="2024-09-22T17:41:00Z">
        <w:r w:rsidR="0071773D">
          <w:t>a</w:t>
        </w:r>
      </w:ins>
      <w:ins w:id="60" w:author="Akarsh Gharge" w:date="2024-09-22T17:34:00Z">
        <w:r w:rsidR="008E2345">
          <w:t xml:space="preserve"> mobility</w:t>
        </w:r>
      </w:ins>
      <w:ins w:id="61" w:author="Akarsh Gharge" w:date="2024-09-22T17:33:00Z">
        <w:r w:rsidR="00DF6E7B">
          <w:t xml:space="preserve"> </w:t>
        </w:r>
        <w:r w:rsidR="00433C76">
          <w:lastRenderedPageBreak/>
          <w:t>assistance t</w:t>
        </w:r>
      </w:ins>
      <w:ins w:id="62" w:author="Akarsh Gharge" w:date="2024-09-22T17:34:00Z">
        <w:r w:rsidR="00433C76">
          <w:t xml:space="preserve">ool </w:t>
        </w:r>
        <w:r w:rsidR="008E2345">
          <w:t xml:space="preserve">for a client </w:t>
        </w:r>
        <w:r w:rsidR="008D77C7">
          <w:t xml:space="preserve">with </w:t>
        </w:r>
      </w:ins>
      <w:ins w:id="63" w:author="Akarsh Gharge" w:date="2024-09-22T17:35:00Z">
        <w:r w:rsidR="00424047">
          <w:t>limited flexibility and hand strength</w:t>
        </w:r>
      </w:ins>
      <w:ins w:id="64" w:author="Akarsh Gharge" w:date="2024-09-22T20:04:00Z">
        <w:r w:rsidR="00901BAE">
          <w:t xml:space="preserve"> throughout </w:t>
        </w:r>
        <w:proofErr w:type="spellStart"/>
        <w:proofErr w:type="gramStart"/>
        <w:r w:rsidR="00901BAE">
          <w:t>it's</w:t>
        </w:r>
        <w:proofErr w:type="spellEnd"/>
        <w:proofErr w:type="gramEnd"/>
        <w:r w:rsidR="00901BAE">
          <w:t xml:space="preserve"> life cycle</w:t>
        </w:r>
      </w:ins>
      <w:ins w:id="65" w:author="Akarsh Gharge" w:date="2024-09-22T17:41:00Z">
        <w:r w:rsidR="0071773D">
          <w:t>.</w:t>
        </w:r>
      </w:ins>
    </w:p>
    <w:p w14:paraId="48F2DA64" w14:textId="77777777" w:rsidR="00D70585" w:rsidRDefault="002120EB" w:rsidP="00D70585">
      <w:pPr>
        <w:pStyle w:val="ParIndent"/>
        <w:ind w:left="1440" w:firstLine="0"/>
        <w:jc w:val="left"/>
        <w:rPr>
          <w:ins w:id="66" w:author="Akarsh Gharge" w:date="2024-09-22T19:30:00Z"/>
        </w:rPr>
      </w:pPr>
      <w:ins w:id="67" w:author="Akarsh Gharge" w:date="2024-09-22T18:03:00Z">
        <w:r>
          <w:t>Functional Unit:</w:t>
        </w:r>
        <w:r>
          <w:br/>
          <w:t>1 mobility assistance device</w:t>
        </w:r>
      </w:ins>
    </w:p>
    <w:p w14:paraId="6A816354" w14:textId="5AF5EDE1" w:rsidR="00D70585" w:rsidRDefault="009163BD" w:rsidP="00D70585">
      <w:pPr>
        <w:pStyle w:val="ParIndent"/>
        <w:ind w:left="1440" w:firstLine="0"/>
        <w:jc w:val="left"/>
        <w:rPr>
          <w:ins w:id="68" w:author="Akarsh Gharge" w:date="2024-09-22T19:30:00Z"/>
        </w:rPr>
      </w:pPr>
      <w:ins w:id="69" w:author="Akarsh Gharge" w:date="2024-09-22T17:42:00Z">
        <w:r>
          <w:t>S</w:t>
        </w:r>
      </w:ins>
      <w:ins w:id="70" w:author="Akarsh Gharge" w:date="2024-09-22T20:05:00Z">
        <w:r w:rsidR="00114EDA">
          <w:t>ystem Boundary</w:t>
        </w:r>
      </w:ins>
      <w:ins w:id="71" w:author="Akarsh Gharge" w:date="2024-09-22T17:42:00Z">
        <w:r>
          <w:t xml:space="preserve">: </w:t>
        </w:r>
      </w:ins>
      <w:ins w:id="72" w:author="Akarsh Gharge" w:date="2024-09-22T17:44:00Z">
        <w:r w:rsidR="004F5B33">
          <w:br/>
        </w:r>
      </w:ins>
      <w:ins w:id="73" w:author="Akarsh Gharge" w:date="2024-09-22T20:05:00Z">
        <w:r w:rsidR="00114EDA">
          <w:t>Our</w:t>
        </w:r>
      </w:ins>
      <w:ins w:id="74" w:author="Akarsh Gharge" w:date="2024-09-22T17:44:00Z">
        <w:r w:rsidR="003C7A69">
          <w:t xml:space="preserve"> system boundaries will be all stages of the product’s life cycle from</w:t>
        </w:r>
      </w:ins>
      <w:ins w:id="75" w:author="Akarsh Gharge" w:date="2024-09-22T17:45:00Z">
        <w:r w:rsidR="00C4058E">
          <w:t xml:space="preserve"> </w:t>
        </w:r>
        <w:r w:rsidR="005E3D60">
          <w:t xml:space="preserve">material extraction to </w:t>
        </w:r>
        <w:r w:rsidR="00B639A3">
          <w:t>end-of-life disposal.</w:t>
        </w:r>
      </w:ins>
    </w:p>
    <w:p w14:paraId="5A720135" w14:textId="77777777" w:rsidR="00D70585" w:rsidRDefault="002120EB" w:rsidP="00D70585">
      <w:pPr>
        <w:pStyle w:val="ParIndent"/>
        <w:ind w:left="1440" w:firstLine="0"/>
        <w:jc w:val="left"/>
        <w:rPr>
          <w:ins w:id="76" w:author="Akarsh Gharge" w:date="2024-09-22T19:30:00Z"/>
        </w:rPr>
      </w:pPr>
      <w:ins w:id="77" w:author="Akarsh Gharge" w:date="2024-09-22T18:03:00Z">
        <w:r>
          <w:t>Assumptions:</w:t>
        </w:r>
      </w:ins>
    </w:p>
    <w:p w14:paraId="3AA90F73" w14:textId="77777777" w:rsidR="00D70585" w:rsidRDefault="0011267B" w:rsidP="00D70585">
      <w:pPr>
        <w:pStyle w:val="ParIndent"/>
        <w:numPr>
          <w:ilvl w:val="0"/>
          <w:numId w:val="28"/>
        </w:numPr>
        <w:jc w:val="left"/>
        <w:rPr>
          <w:ins w:id="78" w:author="Akarsh Gharge" w:date="2024-09-22T19:30:00Z"/>
        </w:rPr>
      </w:pPr>
      <w:ins w:id="79" w:author="Akarsh Gharge" w:date="2024-09-22T18:05:00Z">
        <w:r>
          <w:t>The device will be made with recycled materials as much as possibl</w:t>
        </w:r>
      </w:ins>
      <w:ins w:id="80" w:author="Akarsh Gharge" w:date="2024-09-22T19:30:00Z">
        <w:r w:rsidR="00D70585">
          <w:t>e</w:t>
        </w:r>
      </w:ins>
    </w:p>
    <w:p w14:paraId="11E89F38" w14:textId="77777777" w:rsidR="00D70585" w:rsidRDefault="00455D1C" w:rsidP="00D70585">
      <w:pPr>
        <w:pStyle w:val="ParIndent"/>
        <w:numPr>
          <w:ilvl w:val="0"/>
          <w:numId w:val="28"/>
        </w:numPr>
        <w:jc w:val="left"/>
        <w:rPr>
          <w:ins w:id="81" w:author="Akarsh Gharge" w:date="2024-09-22T19:30:00Z"/>
        </w:rPr>
      </w:pPr>
      <w:ins w:id="82" w:author="Akarsh Gharge" w:date="2024-09-22T18:06:00Z">
        <w:r>
          <w:t xml:space="preserve">One device will have a </w:t>
        </w:r>
        <w:proofErr w:type="gramStart"/>
        <w:r w:rsidR="00443A46">
          <w:t>3 year</w:t>
        </w:r>
        <w:proofErr w:type="gramEnd"/>
        <w:r w:rsidR="00443A46">
          <w:t xml:space="preserve"> lifespan</w:t>
        </w:r>
      </w:ins>
    </w:p>
    <w:p w14:paraId="746B1E15" w14:textId="7559D260" w:rsidR="0011267B" w:rsidRDefault="00443A46">
      <w:pPr>
        <w:pStyle w:val="ParIndent"/>
        <w:numPr>
          <w:ilvl w:val="0"/>
          <w:numId w:val="28"/>
        </w:numPr>
        <w:jc w:val="left"/>
        <w:rPr>
          <w:ins w:id="83" w:author="Akarsh Gharge" w:date="2024-09-22T17:30:00Z"/>
        </w:rPr>
        <w:pPrChange w:id="84" w:author="Akarsh Gharge" w:date="2024-09-22T19:30:00Z">
          <w:pPr>
            <w:pStyle w:val="ParIndent"/>
            <w:numPr>
              <w:numId w:val="27"/>
            </w:numPr>
            <w:ind w:left="1080" w:hanging="360"/>
          </w:pPr>
        </w:pPrChange>
      </w:pPr>
      <w:ins w:id="85" w:author="Akarsh Gharge" w:date="2024-09-22T18:06:00Z">
        <w:r>
          <w:t xml:space="preserve">The devices end of life will </w:t>
        </w:r>
        <w:r w:rsidR="002F7FA9">
          <w:t xml:space="preserve">be considered when the user </w:t>
        </w:r>
      </w:ins>
      <w:ins w:id="86" w:author="Akarsh Gharge" w:date="2024-09-22T18:07:00Z">
        <w:r w:rsidR="00F64910">
          <w:t>cannot</w:t>
        </w:r>
      </w:ins>
      <w:ins w:id="87" w:author="Akarsh Gharge" w:date="2024-09-22T18:06:00Z">
        <w:r w:rsidR="002F7FA9">
          <w:t xml:space="preserve"> use it anymore and w</w:t>
        </w:r>
        <w:r w:rsidR="00AB61C3">
          <w:t>i</w:t>
        </w:r>
        <w:r w:rsidR="002F7FA9">
          <w:t>ll have the options</w:t>
        </w:r>
        <w:r w:rsidR="00AB61C3">
          <w:t xml:space="preserve"> o</w:t>
        </w:r>
      </w:ins>
      <w:ins w:id="88" w:author="Akarsh Gharge" w:date="2024-09-22T18:07:00Z">
        <w:r w:rsidR="00F64910">
          <w:t>f further recycling the materials, or disposing of the device in the garbage</w:t>
        </w:r>
      </w:ins>
    </w:p>
    <w:p w14:paraId="43D804B4" w14:textId="77777777" w:rsidR="005C4680" w:rsidRDefault="00BC2CAB" w:rsidP="007944A2">
      <w:pPr>
        <w:pStyle w:val="ParIndent"/>
        <w:numPr>
          <w:ilvl w:val="0"/>
          <w:numId w:val="27"/>
        </w:numPr>
        <w:jc w:val="left"/>
        <w:rPr>
          <w:ins w:id="89" w:author="Akarsh Gharge" w:date="2024-09-22T20:15:00Z"/>
        </w:rPr>
      </w:pPr>
      <w:ins w:id="90" w:author="Akarsh Gharge" w:date="2024-09-22T17:30:00Z">
        <w:r>
          <w:t>Inventory Analysis</w:t>
        </w:r>
      </w:ins>
    </w:p>
    <w:p w14:paraId="249DADDB" w14:textId="77777777" w:rsidR="00D70585" w:rsidRDefault="00F64910">
      <w:pPr>
        <w:pStyle w:val="ParIndent"/>
        <w:ind w:left="720"/>
        <w:jc w:val="left"/>
        <w:rPr>
          <w:ins w:id="91" w:author="Akarsh Gharge" w:date="2024-09-22T19:31:00Z"/>
        </w:rPr>
        <w:pPrChange w:id="92" w:author="Akarsh Gharge" w:date="2024-09-22T20:15:00Z">
          <w:pPr>
            <w:pStyle w:val="ParIndent"/>
            <w:ind w:left="1440" w:firstLine="0"/>
            <w:jc w:val="left"/>
          </w:pPr>
        </w:pPrChange>
      </w:pPr>
      <w:ins w:id="93" w:author="Akarsh Gharge" w:date="2024-09-22T18:07:00Z">
        <w:r>
          <w:t>Material Sourcing:</w:t>
        </w:r>
      </w:ins>
    </w:p>
    <w:p w14:paraId="67B5C253" w14:textId="77777777" w:rsidR="00D70585" w:rsidRDefault="007C5CFB" w:rsidP="00D70585">
      <w:pPr>
        <w:pStyle w:val="ParIndent"/>
        <w:numPr>
          <w:ilvl w:val="0"/>
          <w:numId w:val="29"/>
        </w:numPr>
        <w:jc w:val="left"/>
        <w:rPr>
          <w:ins w:id="94" w:author="Akarsh Gharge" w:date="2024-09-22T19:31:00Z"/>
        </w:rPr>
      </w:pPr>
      <w:ins w:id="95" w:author="Akarsh Gharge" w:date="2024-09-22T18:07:00Z">
        <w:r>
          <w:t>Raw Material:</w:t>
        </w:r>
      </w:ins>
      <w:ins w:id="96" w:author="Akarsh Gharge" w:date="2024-09-22T18:08:00Z">
        <w:r w:rsidR="00587F5E">
          <w:t xml:space="preserve"> </w:t>
        </w:r>
        <w:r w:rsidR="00EE4D46">
          <w:t xml:space="preserve">Estimated </w:t>
        </w:r>
      </w:ins>
      <w:ins w:id="97" w:author="Akarsh Gharge" w:date="2024-09-22T18:10:00Z">
        <w:r w:rsidR="00A953E5">
          <w:t>150 grams of re</w:t>
        </w:r>
      </w:ins>
      <w:ins w:id="98" w:author="Akarsh Gharge" w:date="2024-09-22T19:25:00Z">
        <w:r w:rsidR="00C63FC7">
          <w:t>c</w:t>
        </w:r>
      </w:ins>
      <w:ins w:id="99" w:author="Akarsh Gharge" w:date="2024-09-22T18:10:00Z">
        <w:r w:rsidR="00A953E5">
          <w:t>ycled metal, and 150 grams of recycled plastic</w:t>
        </w:r>
      </w:ins>
    </w:p>
    <w:p w14:paraId="06353FD2" w14:textId="77777777" w:rsidR="00D70585" w:rsidRDefault="00250245" w:rsidP="00D70585">
      <w:pPr>
        <w:pStyle w:val="ParIndent"/>
        <w:numPr>
          <w:ilvl w:val="0"/>
          <w:numId w:val="29"/>
        </w:numPr>
        <w:jc w:val="left"/>
        <w:rPr>
          <w:ins w:id="100" w:author="Akarsh Gharge" w:date="2024-09-22T19:32:00Z"/>
        </w:rPr>
      </w:pPr>
      <w:ins w:id="101" w:author="Akarsh Gharge" w:date="2024-09-22T18:11:00Z">
        <w:r>
          <w:t>E</w:t>
        </w:r>
      </w:ins>
      <w:ins w:id="102" w:author="Akarsh Gharge" w:date="2024-09-22T19:23:00Z">
        <w:r w:rsidR="00FE3CB2">
          <w:t xml:space="preserve">nvironmental Impacts: </w:t>
        </w:r>
      </w:ins>
    </w:p>
    <w:p w14:paraId="7D148551" w14:textId="77777777" w:rsidR="00D70585" w:rsidRDefault="00D70585">
      <w:pPr>
        <w:pStyle w:val="ParIndent"/>
        <w:numPr>
          <w:ilvl w:val="1"/>
          <w:numId w:val="29"/>
        </w:numPr>
        <w:jc w:val="left"/>
        <w:rPr>
          <w:ins w:id="103" w:author="Akarsh Gharge" w:date="2024-09-22T19:32:00Z"/>
        </w:rPr>
        <w:pPrChange w:id="104" w:author="Akarsh Gharge" w:date="2024-09-22T19:34:00Z">
          <w:pPr>
            <w:pStyle w:val="ParIndent"/>
            <w:numPr>
              <w:ilvl w:val="2"/>
              <w:numId w:val="29"/>
            </w:numPr>
            <w:ind w:left="3600" w:hanging="360"/>
            <w:jc w:val="left"/>
          </w:pPr>
        </w:pPrChange>
      </w:pPr>
      <w:ins w:id="105" w:author="Akarsh Gharge" w:date="2024-09-22T19:32:00Z">
        <w:r>
          <w:t>Emissions from vehicles used in plastic and metal collection process</w:t>
        </w:r>
      </w:ins>
    </w:p>
    <w:p w14:paraId="174B7E39" w14:textId="41B14BC1" w:rsidR="00D70585" w:rsidRDefault="0039410B" w:rsidP="00AA2E39">
      <w:pPr>
        <w:pStyle w:val="ParIndent"/>
        <w:numPr>
          <w:ilvl w:val="1"/>
          <w:numId w:val="29"/>
        </w:numPr>
        <w:jc w:val="left"/>
        <w:rPr>
          <w:ins w:id="106" w:author="Akarsh Gharge" w:date="2024-09-22T19:50:00Z"/>
        </w:rPr>
      </w:pPr>
      <w:ins w:id="107" w:author="Akarsh Gharge" w:date="2024-09-22T19:51:00Z">
        <w:r>
          <w:lastRenderedPageBreak/>
          <w:t xml:space="preserve">Air and water pollution </w:t>
        </w:r>
      </w:ins>
      <w:ins w:id="108" w:author="Akarsh Gharge" w:date="2024-09-22T19:32:00Z">
        <w:r w:rsidR="00D70585">
          <w:t>from the recycling process</w:t>
        </w:r>
      </w:ins>
    </w:p>
    <w:p w14:paraId="378B96DA" w14:textId="13BFD1A3" w:rsidR="0039410B" w:rsidRDefault="0039410B" w:rsidP="00AA2E39">
      <w:pPr>
        <w:pStyle w:val="ParIndent"/>
        <w:numPr>
          <w:ilvl w:val="1"/>
          <w:numId w:val="29"/>
        </w:numPr>
        <w:jc w:val="left"/>
        <w:rPr>
          <w:ins w:id="109" w:author="Akarsh Gharge" w:date="2024-09-22T19:51:00Z"/>
        </w:rPr>
      </w:pPr>
      <w:ins w:id="110" w:author="Akarsh Gharge" w:date="2024-09-22T19:50:00Z">
        <w:r>
          <w:t>Environmental impacts related to the energy generat</w:t>
        </w:r>
      </w:ins>
      <w:ins w:id="111" w:author="Akarsh Gharge" w:date="2024-09-22T19:51:00Z">
        <w:r>
          <w:t>ion process for the recycling plant</w:t>
        </w:r>
      </w:ins>
    </w:p>
    <w:p w14:paraId="1C062130" w14:textId="103B41C1" w:rsidR="0039410B" w:rsidRDefault="00007292">
      <w:pPr>
        <w:pStyle w:val="ParIndent"/>
        <w:numPr>
          <w:ilvl w:val="1"/>
          <w:numId w:val="29"/>
        </w:numPr>
        <w:jc w:val="left"/>
        <w:rPr>
          <w:ins w:id="112" w:author="Akarsh Gharge" w:date="2024-09-22T19:32:00Z"/>
        </w:rPr>
        <w:pPrChange w:id="113" w:author="Akarsh Gharge" w:date="2024-09-22T19:34:00Z">
          <w:pPr>
            <w:pStyle w:val="ParIndent"/>
            <w:numPr>
              <w:ilvl w:val="2"/>
              <w:numId w:val="29"/>
            </w:numPr>
            <w:ind w:left="3600" w:hanging="360"/>
            <w:jc w:val="left"/>
          </w:pPr>
        </w:pPrChange>
      </w:pPr>
      <w:ins w:id="114" w:author="Akarsh Gharge" w:date="2024-09-22T19:51:00Z">
        <w:r>
          <w:t xml:space="preserve">Chemical and other waste byproducts </w:t>
        </w:r>
        <w:r w:rsidR="00464DAF">
          <w:t>resulting from the recycling process</w:t>
        </w:r>
      </w:ins>
    </w:p>
    <w:p w14:paraId="2C7C454F" w14:textId="6E28BE51" w:rsidR="00D70585" w:rsidRDefault="00D70585">
      <w:pPr>
        <w:pStyle w:val="ParIndent"/>
        <w:numPr>
          <w:ilvl w:val="1"/>
          <w:numId w:val="29"/>
        </w:numPr>
        <w:jc w:val="left"/>
        <w:rPr>
          <w:ins w:id="115" w:author="Akarsh Gharge" w:date="2024-09-22T19:32:00Z"/>
        </w:rPr>
        <w:pPrChange w:id="116" w:author="Akarsh Gharge" w:date="2024-09-22T19:34:00Z">
          <w:pPr>
            <w:pStyle w:val="ParIndent"/>
            <w:numPr>
              <w:numId w:val="29"/>
            </w:numPr>
            <w:ind w:left="2160" w:hanging="360"/>
            <w:jc w:val="left"/>
          </w:pPr>
        </w:pPrChange>
      </w:pPr>
      <w:ins w:id="117" w:author="Akarsh Gharge" w:date="2024-09-22T19:32:00Z">
        <w:r>
          <w:t>Emissions from transportation of materials from recycling plant to our production location</w:t>
        </w:r>
      </w:ins>
    </w:p>
    <w:p w14:paraId="2D791E2C" w14:textId="77777777" w:rsidR="00F43E31" w:rsidRDefault="00CB0C74" w:rsidP="00F43E31">
      <w:pPr>
        <w:pStyle w:val="ParIndent"/>
        <w:ind w:left="720"/>
        <w:jc w:val="left"/>
        <w:rPr>
          <w:ins w:id="118" w:author="Akarsh Gharge" w:date="2024-09-22T19:33:00Z"/>
        </w:rPr>
      </w:pPr>
      <w:ins w:id="119" w:author="Akarsh Gharge" w:date="2024-09-22T19:27:00Z">
        <w:r>
          <w:t>Production:</w:t>
        </w:r>
      </w:ins>
    </w:p>
    <w:p w14:paraId="34E98DCA" w14:textId="77777777" w:rsidR="00F43E31" w:rsidRDefault="00CB0C74" w:rsidP="00F43E31">
      <w:pPr>
        <w:pStyle w:val="ParIndent"/>
        <w:numPr>
          <w:ilvl w:val="0"/>
          <w:numId w:val="31"/>
        </w:numPr>
        <w:jc w:val="left"/>
        <w:rPr>
          <w:ins w:id="120" w:author="Akarsh Gharge" w:date="2024-09-22T19:33:00Z"/>
        </w:rPr>
      </w:pPr>
      <w:ins w:id="121" w:author="Akarsh Gharge" w:date="2024-09-22T19:27:00Z">
        <w:r>
          <w:t>Environmental Impacts:</w:t>
        </w:r>
      </w:ins>
    </w:p>
    <w:p w14:paraId="7195EF0A" w14:textId="77777777" w:rsidR="00AA2E39" w:rsidRDefault="00E66345" w:rsidP="00F43E31">
      <w:pPr>
        <w:pStyle w:val="ParIndent"/>
        <w:numPr>
          <w:ilvl w:val="1"/>
          <w:numId w:val="31"/>
        </w:numPr>
        <w:jc w:val="left"/>
        <w:rPr>
          <w:ins w:id="122" w:author="Akarsh Gharge" w:date="2024-09-22T19:34:00Z"/>
        </w:rPr>
      </w:pPr>
      <w:ins w:id="123" w:author="Akarsh Gharge" w:date="2024-09-22T19:27:00Z">
        <w:r>
          <w:t xml:space="preserve">Emissions </w:t>
        </w:r>
      </w:ins>
      <w:ins w:id="124" w:author="Akarsh Gharge" w:date="2024-09-22T19:28:00Z">
        <w:r w:rsidR="0061505F">
          <w:t>from production plant dependent on power source</w:t>
        </w:r>
      </w:ins>
    </w:p>
    <w:p w14:paraId="457EDE23" w14:textId="77777777" w:rsidR="00AA2E39" w:rsidRDefault="00AA2E39" w:rsidP="00F43E31">
      <w:pPr>
        <w:pStyle w:val="ParIndent"/>
        <w:numPr>
          <w:ilvl w:val="1"/>
          <w:numId w:val="31"/>
        </w:numPr>
        <w:jc w:val="left"/>
        <w:rPr>
          <w:ins w:id="125" w:author="Akarsh Gharge" w:date="2024-09-22T19:34:00Z"/>
        </w:rPr>
      </w:pPr>
      <w:ins w:id="126" w:author="Akarsh Gharge" w:date="2024-09-22T19:34:00Z">
        <w:r>
          <w:t>G</w:t>
        </w:r>
      </w:ins>
      <w:ins w:id="127" w:author="Akarsh Gharge" w:date="2024-09-22T19:27:00Z">
        <w:r w:rsidR="00CF39C7">
          <w:t xml:space="preserve">eographical impact on </w:t>
        </w:r>
      </w:ins>
      <w:ins w:id="128" w:author="Akarsh Gharge" w:date="2024-09-22T19:28:00Z">
        <w:r w:rsidR="0061505F">
          <w:t xml:space="preserve">local </w:t>
        </w:r>
      </w:ins>
      <w:ins w:id="129" w:author="Akarsh Gharge" w:date="2024-09-22T19:27:00Z">
        <w:r w:rsidR="00CF39C7">
          <w:t xml:space="preserve">wildlife </w:t>
        </w:r>
      </w:ins>
      <w:ins w:id="130" w:author="Akarsh Gharge" w:date="2024-09-22T19:28:00Z">
        <w:r w:rsidR="0061505F">
          <w:t>due to productions plant</w:t>
        </w:r>
      </w:ins>
    </w:p>
    <w:p w14:paraId="3BDA333C" w14:textId="77777777" w:rsidR="00D044DF" w:rsidRDefault="00AA2E39" w:rsidP="00F43E31">
      <w:pPr>
        <w:pStyle w:val="ParIndent"/>
        <w:numPr>
          <w:ilvl w:val="1"/>
          <w:numId w:val="31"/>
        </w:numPr>
        <w:jc w:val="left"/>
        <w:rPr>
          <w:ins w:id="131" w:author="Akarsh Gharge" w:date="2024-09-22T19:34:00Z"/>
        </w:rPr>
      </w:pPr>
      <w:ins w:id="132" w:author="Akarsh Gharge" w:date="2024-09-22T19:34:00Z">
        <w:r>
          <w:t>A</w:t>
        </w:r>
      </w:ins>
      <w:ins w:id="133" w:author="Akarsh Gharge" w:date="2024-09-22T19:28:00Z">
        <w:r w:rsidR="0061505F">
          <w:t xml:space="preserve">ny other chemical or </w:t>
        </w:r>
        <w:r w:rsidR="007944A2">
          <w:t xml:space="preserve">regular byproducts or waster products </w:t>
        </w:r>
      </w:ins>
      <w:ins w:id="134" w:author="Akarsh Gharge" w:date="2024-09-22T19:34:00Z">
        <w:r>
          <w:t>because of</w:t>
        </w:r>
      </w:ins>
      <w:ins w:id="135" w:author="Akarsh Gharge" w:date="2024-09-22T19:28:00Z">
        <w:r w:rsidR="007944A2">
          <w:t xml:space="preserve"> manufacturing</w:t>
        </w:r>
      </w:ins>
    </w:p>
    <w:p w14:paraId="73194106" w14:textId="77777777" w:rsidR="00CB530A" w:rsidRDefault="00D044DF" w:rsidP="00F43E31">
      <w:pPr>
        <w:pStyle w:val="ParIndent"/>
        <w:numPr>
          <w:ilvl w:val="1"/>
          <w:numId w:val="31"/>
        </w:numPr>
        <w:jc w:val="left"/>
        <w:rPr>
          <w:ins w:id="136" w:author="Akarsh Gharge" w:date="2024-09-22T19:35:00Z"/>
        </w:rPr>
      </w:pPr>
      <w:ins w:id="137" w:author="Akarsh Gharge" w:date="2024-09-22T19:34:00Z">
        <w:r>
          <w:t xml:space="preserve">Emissions resulting from transportation from production facility to </w:t>
        </w:r>
        <w:r w:rsidR="004D3DA6">
          <w:t>sale</w:t>
        </w:r>
      </w:ins>
      <w:ins w:id="138" w:author="Akarsh Gharge" w:date="2024-09-22T19:35:00Z">
        <w:r w:rsidR="004D3DA6">
          <w:t xml:space="preserve">s </w:t>
        </w:r>
        <w:r w:rsidR="00CB530A">
          <w:t>locations</w:t>
        </w:r>
      </w:ins>
    </w:p>
    <w:p w14:paraId="65088462" w14:textId="77777777" w:rsidR="00CB530A" w:rsidRDefault="00CB530A" w:rsidP="00CB530A">
      <w:pPr>
        <w:pStyle w:val="ParIndent"/>
        <w:ind w:left="720"/>
        <w:jc w:val="left"/>
        <w:rPr>
          <w:ins w:id="139" w:author="Akarsh Gharge" w:date="2024-09-22T19:35:00Z"/>
        </w:rPr>
      </w:pPr>
      <w:ins w:id="140" w:author="Akarsh Gharge" w:date="2024-09-22T19:35:00Z">
        <w:r>
          <w:t>Use Phase:</w:t>
        </w:r>
      </w:ins>
    </w:p>
    <w:p w14:paraId="426C583B" w14:textId="77777777" w:rsidR="00314C1F" w:rsidRDefault="00F60E1B" w:rsidP="00F60E1B">
      <w:pPr>
        <w:pStyle w:val="ParIndent"/>
        <w:numPr>
          <w:ilvl w:val="0"/>
          <w:numId w:val="31"/>
        </w:numPr>
        <w:jc w:val="left"/>
        <w:rPr>
          <w:ins w:id="141" w:author="Akarsh Gharge" w:date="2024-09-22T19:37:00Z"/>
        </w:rPr>
      </w:pPr>
      <w:ins w:id="142" w:author="Akarsh Gharge" w:date="2024-09-22T19:35:00Z">
        <w:r>
          <w:t>Energy Use:</w:t>
        </w:r>
      </w:ins>
      <w:ins w:id="143" w:author="Akarsh Gharge" w:date="2024-09-22T19:36:00Z">
        <w:r w:rsidR="001316E5">
          <w:t xml:space="preserve"> None, uses human power</w:t>
        </w:r>
      </w:ins>
    </w:p>
    <w:p w14:paraId="20137C7C" w14:textId="77777777" w:rsidR="00314C1F" w:rsidRDefault="00314C1F" w:rsidP="00314C1F">
      <w:pPr>
        <w:pStyle w:val="ParIndent"/>
        <w:ind w:left="720"/>
        <w:jc w:val="left"/>
        <w:rPr>
          <w:ins w:id="144" w:author="Akarsh Gharge" w:date="2024-09-22T19:37:00Z"/>
        </w:rPr>
      </w:pPr>
      <w:ins w:id="145" w:author="Akarsh Gharge" w:date="2024-09-22T19:37:00Z">
        <w:r>
          <w:t>End-Of-Life:</w:t>
        </w:r>
      </w:ins>
    </w:p>
    <w:p w14:paraId="267BCB10" w14:textId="77777777" w:rsidR="00E74231" w:rsidRDefault="00E74231" w:rsidP="005F677E">
      <w:pPr>
        <w:pStyle w:val="ParIndent"/>
        <w:numPr>
          <w:ilvl w:val="0"/>
          <w:numId w:val="31"/>
        </w:numPr>
        <w:jc w:val="left"/>
        <w:rPr>
          <w:ins w:id="146" w:author="Akarsh Gharge" w:date="2024-09-22T19:37:00Z"/>
        </w:rPr>
      </w:pPr>
      <w:ins w:id="147" w:author="Akarsh Gharge" w:date="2024-09-22T19:37:00Z">
        <w:r>
          <w:t>Disposal Considerations:</w:t>
        </w:r>
      </w:ins>
    </w:p>
    <w:p w14:paraId="25721038" w14:textId="148A98EA" w:rsidR="00DA57A9" w:rsidRDefault="00251FAC" w:rsidP="00E74231">
      <w:pPr>
        <w:pStyle w:val="ParIndent"/>
        <w:numPr>
          <w:ilvl w:val="1"/>
          <w:numId w:val="31"/>
        </w:numPr>
        <w:jc w:val="left"/>
        <w:rPr>
          <w:ins w:id="148" w:author="Akarsh Gharge" w:date="2024-09-22T19:39:00Z"/>
        </w:rPr>
      </w:pPr>
      <w:ins w:id="149" w:author="Akarsh Gharge" w:date="2024-09-22T19:38:00Z">
        <w:r>
          <w:lastRenderedPageBreak/>
          <w:t xml:space="preserve">Further recycling of materials at </w:t>
        </w:r>
      </w:ins>
      <w:ins w:id="150" w:author="Akarsh Gharge" w:date="2024-09-22T19:39:00Z">
        <w:r w:rsidR="00DA57A9">
          <w:t>time</w:t>
        </w:r>
      </w:ins>
      <w:ins w:id="151" w:author="Akarsh Gharge" w:date="2024-09-22T19:38:00Z">
        <w:r>
          <w:t xml:space="preserve"> of disposal will help reduce </w:t>
        </w:r>
        <w:r w:rsidR="003C07D0">
          <w:t>need for new material production in terms of plastic</w:t>
        </w:r>
        <w:r w:rsidR="00DA57A9">
          <w:t>, and mining efforts for metals</w:t>
        </w:r>
      </w:ins>
    </w:p>
    <w:p w14:paraId="5108A7F0" w14:textId="158DB53F" w:rsidR="007944A2" w:rsidRDefault="00DA57A9">
      <w:pPr>
        <w:pStyle w:val="ParIndent"/>
        <w:numPr>
          <w:ilvl w:val="1"/>
          <w:numId w:val="31"/>
        </w:numPr>
        <w:jc w:val="left"/>
        <w:rPr>
          <w:ins w:id="152" w:author="Akarsh Gharge" w:date="2024-09-22T17:30:00Z"/>
        </w:rPr>
        <w:pPrChange w:id="153" w:author="Akarsh Gharge" w:date="2024-09-22T19:37:00Z">
          <w:pPr>
            <w:pStyle w:val="ParIndent"/>
            <w:numPr>
              <w:numId w:val="27"/>
            </w:numPr>
            <w:ind w:left="1080" w:hanging="360"/>
          </w:pPr>
        </w:pPrChange>
      </w:pPr>
      <w:ins w:id="154" w:author="Akarsh Gharge" w:date="2024-09-22T19:39:00Z">
        <w:r>
          <w:t xml:space="preserve">Disposing of the device in a garbage landfill will have a </w:t>
        </w:r>
      </w:ins>
      <w:ins w:id="155" w:author="Akarsh Gharge" w:date="2024-09-22T19:44:00Z">
        <w:r w:rsidR="004C456C">
          <w:t xml:space="preserve">longer lasting </w:t>
        </w:r>
      </w:ins>
      <w:ins w:id="156" w:author="Akarsh Gharge" w:date="2024-09-22T19:39:00Z">
        <w:r>
          <w:t xml:space="preserve">impact on the </w:t>
        </w:r>
      </w:ins>
      <w:ins w:id="157" w:author="Akarsh Gharge" w:date="2024-09-22T19:44:00Z">
        <w:r w:rsidR="00F862F1">
          <w:t xml:space="preserve">local </w:t>
        </w:r>
        <w:r w:rsidR="004C456C">
          <w:t xml:space="preserve">environment by contributing to </w:t>
        </w:r>
      </w:ins>
      <w:ins w:id="158" w:author="Akarsh Gharge" w:date="2024-09-22T20:06:00Z">
        <w:r w:rsidR="00CE3649">
          <w:t>pollution</w:t>
        </w:r>
      </w:ins>
    </w:p>
    <w:p w14:paraId="2CBCC8E4" w14:textId="654194DF" w:rsidR="005C4680" w:rsidRDefault="00BC2CAB" w:rsidP="005C4680">
      <w:pPr>
        <w:pStyle w:val="ParIndent"/>
        <w:numPr>
          <w:ilvl w:val="0"/>
          <w:numId w:val="27"/>
        </w:numPr>
        <w:rPr>
          <w:ins w:id="159" w:author="Akarsh Gharge" w:date="2024-09-22T20:15:00Z"/>
        </w:rPr>
      </w:pPr>
      <w:ins w:id="160" w:author="Akarsh Gharge" w:date="2024-09-22T17:30:00Z">
        <w:r>
          <w:t>Impact Assessment</w:t>
        </w:r>
      </w:ins>
    </w:p>
    <w:p w14:paraId="1904BFBE" w14:textId="3D1B2106" w:rsidR="005C4680" w:rsidRDefault="005C4680" w:rsidP="005C4680">
      <w:pPr>
        <w:pStyle w:val="ParIndent"/>
        <w:ind w:left="1440" w:firstLine="0"/>
        <w:rPr>
          <w:ins w:id="161" w:author="Akarsh Gharge" w:date="2024-09-22T20:15:00Z"/>
        </w:rPr>
      </w:pPr>
      <w:ins w:id="162" w:author="Akarsh Gharge" w:date="2024-09-22T20:15:00Z">
        <w:r>
          <w:t>Materials Sourcing:</w:t>
        </w:r>
      </w:ins>
    </w:p>
    <w:p w14:paraId="08660DAF" w14:textId="77777777" w:rsidR="005C4680" w:rsidRDefault="005C4680">
      <w:pPr>
        <w:pStyle w:val="ParIndent"/>
        <w:numPr>
          <w:ilvl w:val="0"/>
          <w:numId w:val="31"/>
        </w:numPr>
        <w:rPr>
          <w:ins w:id="163" w:author="Akarsh Gharge" w:date="2024-09-22T20:15:00Z"/>
        </w:rPr>
        <w:pPrChange w:id="164" w:author="Akarsh Gharge" w:date="2024-09-22T20:15:00Z">
          <w:pPr>
            <w:pStyle w:val="ParIndent"/>
            <w:numPr>
              <w:ilvl w:val="2"/>
              <w:numId w:val="31"/>
            </w:numPr>
            <w:ind w:left="3600" w:hanging="360"/>
          </w:pPr>
        </w:pPrChange>
      </w:pPr>
      <w:ins w:id="165" w:author="Akarsh Gharge" w:date="2024-09-22T20:15:00Z">
        <w:r>
          <w:t>Greenhouse gas emissions from transportation efforts will be dependent on distances between points of interest like the recycling plant and the manufacturing plant</w:t>
        </w:r>
      </w:ins>
    </w:p>
    <w:p w14:paraId="4F9C392D" w14:textId="77777777" w:rsidR="005C4680" w:rsidRDefault="005C4680">
      <w:pPr>
        <w:pStyle w:val="ParIndent"/>
        <w:numPr>
          <w:ilvl w:val="0"/>
          <w:numId w:val="31"/>
        </w:numPr>
        <w:rPr>
          <w:ins w:id="166" w:author="Akarsh Gharge" w:date="2024-09-22T20:15:00Z"/>
        </w:rPr>
        <w:pPrChange w:id="167" w:author="Akarsh Gharge" w:date="2024-09-22T20:16:00Z">
          <w:pPr>
            <w:pStyle w:val="ParIndent"/>
            <w:numPr>
              <w:ilvl w:val="2"/>
              <w:numId w:val="31"/>
            </w:numPr>
            <w:ind w:left="3600" w:hanging="360"/>
          </w:pPr>
        </w:pPrChange>
      </w:pPr>
      <w:ins w:id="168" w:author="Akarsh Gharge" w:date="2024-09-22T20:15:00Z">
        <w:r>
          <w:t>Other environmental impacts from the recycling plant will be dependent on the technology being used at the recycling plant, and the byproduct disposal practices</w:t>
        </w:r>
      </w:ins>
    </w:p>
    <w:p w14:paraId="7266F7B8" w14:textId="6D454C38" w:rsidR="005C4680" w:rsidRDefault="005C4680" w:rsidP="005C4680">
      <w:pPr>
        <w:pStyle w:val="ParIndent"/>
        <w:ind w:left="720"/>
        <w:rPr>
          <w:ins w:id="169" w:author="Akarsh Gharge" w:date="2024-09-22T20:16:00Z"/>
        </w:rPr>
      </w:pPr>
      <w:ins w:id="170" w:author="Akarsh Gharge" w:date="2024-09-22T20:16:00Z">
        <w:r>
          <w:t>Production:</w:t>
        </w:r>
      </w:ins>
    </w:p>
    <w:p w14:paraId="6DD968E3" w14:textId="77777777" w:rsidR="005C4680" w:rsidRDefault="005C4680">
      <w:pPr>
        <w:pStyle w:val="ParIndent"/>
        <w:numPr>
          <w:ilvl w:val="0"/>
          <w:numId w:val="37"/>
        </w:numPr>
        <w:rPr>
          <w:ins w:id="171" w:author="Akarsh Gharge" w:date="2024-09-22T20:16:00Z"/>
        </w:rPr>
        <w:pPrChange w:id="172" w:author="Akarsh Gharge" w:date="2024-09-22T20:16:00Z">
          <w:pPr>
            <w:pStyle w:val="ParIndent"/>
            <w:numPr>
              <w:ilvl w:val="2"/>
              <w:numId w:val="37"/>
            </w:numPr>
            <w:ind w:left="3600" w:hanging="360"/>
          </w:pPr>
        </w:pPrChange>
      </w:pPr>
      <w:ins w:id="173" w:author="Akarsh Gharge" w:date="2024-09-22T20:16:00Z">
        <w:r>
          <w:t>Greenhouse gas emissions from transportation efforts will be dependent on distances between the manufacturing plant and the various points of sale</w:t>
        </w:r>
      </w:ins>
    </w:p>
    <w:p w14:paraId="33332BC4" w14:textId="11ACBA6A" w:rsidR="005C4680" w:rsidRDefault="005C4680" w:rsidP="005C4680">
      <w:pPr>
        <w:pStyle w:val="ParIndent"/>
        <w:numPr>
          <w:ilvl w:val="0"/>
          <w:numId w:val="37"/>
        </w:numPr>
        <w:rPr>
          <w:ins w:id="174" w:author="Akarsh Gharge" w:date="2024-09-22T20:16:00Z"/>
        </w:rPr>
      </w:pPr>
      <w:ins w:id="175" w:author="Akarsh Gharge" w:date="2024-09-22T20:16:00Z">
        <w:r>
          <w:t>Other environmental impacts from the manufacturing plant will be dependent on the technology being used at the recycling plant, and the byproduct disposal practices</w:t>
        </w:r>
      </w:ins>
    </w:p>
    <w:p w14:paraId="5343C56D" w14:textId="0AB7B739" w:rsidR="005C4680" w:rsidRDefault="005C4680" w:rsidP="005C4680">
      <w:pPr>
        <w:pStyle w:val="ParIndent"/>
        <w:ind w:left="1440" w:firstLine="0"/>
        <w:rPr>
          <w:ins w:id="176" w:author="Akarsh Gharge" w:date="2024-09-22T20:16:00Z"/>
        </w:rPr>
      </w:pPr>
      <w:ins w:id="177" w:author="Akarsh Gharge" w:date="2024-09-22T20:16:00Z">
        <w:r>
          <w:t xml:space="preserve">Use Phase: </w:t>
        </w:r>
      </w:ins>
    </w:p>
    <w:p w14:paraId="182AB5C6" w14:textId="6866D88B" w:rsidR="005C4680" w:rsidRDefault="005C4680" w:rsidP="005C4680">
      <w:pPr>
        <w:pStyle w:val="ParIndent"/>
        <w:numPr>
          <w:ilvl w:val="0"/>
          <w:numId w:val="38"/>
        </w:numPr>
        <w:spacing w:before="0" w:beforeAutospacing="0" w:after="0" w:afterAutospacing="0"/>
        <w:jc w:val="left"/>
        <w:rPr>
          <w:ins w:id="178" w:author="Akarsh Gharge" w:date="2024-09-22T20:17:00Z"/>
        </w:rPr>
      </w:pPr>
      <w:ins w:id="179" w:author="Akarsh Gharge" w:date="2024-09-22T20:17:00Z">
        <w:r>
          <w:lastRenderedPageBreak/>
          <w:t>The use phase impact is significantly less than the other sections of the life cycle as the product will be human powered and not have any other energy consumption</w:t>
        </w:r>
      </w:ins>
    </w:p>
    <w:p w14:paraId="105A74A3" w14:textId="5AE134F6" w:rsidR="005C4680" w:rsidRDefault="005C4680" w:rsidP="005C4680">
      <w:pPr>
        <w:pStyle w:val="ParIndent"/>
        <w:spacing w:before="0" w:beforeAutospacing="0" w:after="0" w:afterAutospacing="0"/>
        <w:ind w:left="720"/>
        <w:jc w:val="left"/>
        <w:rPr>
          <w:ins w:id="180" w:author="Akarsh Gharge" w:date="2024-09-22T20:17:00Z"/>
        </w:rPr>
      </w:pPr>
      <w:ins w:id="181" w:author="Akarsh Gharge" w:date="2024-09-22T20:17:00Z">
        <w:r>
          <w:t>End-of-Life:</w:t>
        </w:r>
      </w:ins>
    </w:p>
    <w:p w14:paraId="711AB99B" w14:textId="664C618F" w:rsidR="005C4680" w:rsidRDefault="005C4680" w:rsidP="005C4680">
      <w:pPr>
        <w:pStyle w:val="ParIndent"/>
        <w:numPr>
          <w:ilvl w:val="0"/>
          <w:numId w:val="38"/>
        </w:numPr>
        <w:spacing w:before="0" w:beforeAutospacing="0" w:after="0" w:afterAutospacing="0"/>
        <w:jc w:val="left"/>
        <w:rPr>
          <w:ins w:id="182" w:author="Akarsh Gharge" w:date="2024-09-22T20:17:00Z"/>
        </w:rPr>
      </w:pPr>
      <w:ins w:id="183" w:author="Akarsh Gharge" w:date="2024-09-22T20:17:00Z">
        <w:r>
          <w:t>Environmental impacts will be dependent on the method of disposal</w:t>
        </w:r>
      </w:ins>
    </w:p>
    <w:p w14:paraId="40822DC5" w14:textId="74755CA4" w:rsidR="005C4680" w:rsidRDefault="005C4680" w:rsidP="005C4680">
      <w:pPr>
        <w:pStyle w:val="ParIndent"/>
        <w:numPr>
          <w:ilvl w:val="0"/>
          <w:numId w:val="38"/>
        </w:numPr>
        <w:spacing w:before="0" w:beforeAutospacing="0" w:after="0" w:afterAutospacing="0"/>
        <w:jc w:val="left"/>
        <w:rPr>
          <w:ins w:id="184" w:author="Akarsh Gharge" w:date="2024-09-22T20:19:00Z"/>
        </w:rPr>
      </w:pPr>
      <w:ins w:id="185" w:author="Akarsh Gharge" w:date="2024-09-22T20:17:00Z">
        <w:r>
          <w:t xml:space="preserve">Recycling will have a </w:t>
        </w:r>
      </w:ins>
      <w:ins w:id="186" w:author="Akarsh Gharge" w:date="2024-09-22T20:18:00Z">
        <w:r>
          <w:t xml:space="preserve">lower impact on the environment in terms of </w:t>
        </w:r>
        <w:r w:rsidR="002D584B">
          <w:t>reducing the need for new plastic creation and reducing the need to mine metal but could have other impacts result</w:t>
        </w:r>
      </w:ins>
      <w:ins w:id="187" w:author="Akarsh Gharge" w:date="2024-09-22T20:19:00Z">
        <w:r w:rsidR="002D584B">
          <w:t>ing from the recycling process and the technology used</w:t>
        </w:r>
      </w:ins>
    </w:p>
    <w:p w14:paraId="3F7D184A" w14:textId="549D277D" w:rsidR="002D584B" w:rsidDel="00BC3DA4" w:rsidRDefault="002D584B">
      <w:pPr>
        <w:pStyle w:val="ParIndent"/>
        <w:numPr>
          <w:ilvl w:val="0"/>
          <w:numId w:val="38"/>
        </w:numPr>
        <w:spacing w:before="0" w:beforeAutospacing="0" w:after="0" w:afterAutospacing="0"/>
        <w:jc w:val="left"/>
        <w:rPr>
          <w:ins w:id="188" w:author="Youssef Sokri" w:date="2024-09-22T19:31:00Z"/>
          <w:del w:id="189" w:author="Akarsh Gharge" w:date="2024-09-22T20:19:00Z"/>
        </w:rPr>
        <w:pPrChange w:id="190" w:author="Akarsh Gharge" w:date="2024-09-22T20:17:00Z">
          <w:pPr>
            <w:pStyle w:val="ParIndent"/>
            <w:numPr>
              <w:numId w:val="27"/>
            </w:numPr>
            <w:ind w:left="1080" w:hanging="360"/>
          </w:pPr>
        </w:pPrChange>
      </w:pPr>
      <w:ins w:id="191" w:author="Akarsh Gharge" w:date="2024-09-22T20:19:00Z">
        <w:r>
          <w:t>Disposal in a landfill will have an impact over thousands of years</w:t>
        </w:r>
        <w:r w:rsidR="00BC3DA4">
          <w:t xml:space="preserve"> as plastic does not biodegrade</w:t>
        </w:r>
      </w:ins>
    </w:p>
    <w:p w14:paraId="684E9C1F" w14:textId="3F7D16C6" w:rsidR="00AD52B2" w:rsidDel="00BC3DA4" w:rsidRDefault="00AD52B2">
      <w:pPr>
        <w:pStyle w:val="ParIndent"/>
        <w:numPr>
          <w:ilvl w:val="0"/>
          <w:numId w:val="38"/>
        </w:numPr>
        <w:spacing w:before="0" w:beforeAutospacing="0" w:after="0" w:afterAutospacing="0"/>
        <w:ind w:firstLine="0"/>
        <w:jc w:val="left"/>
        <w:rPr>
          <w:ins w:id="192" w:author="Youssef Sokri" w:date="2024-09-22T19:36:00Z"/>
          <w:del w:id="193" w:author="Akarsh Gharge" w:date="2024-09-22T20:19:00Z"/>
        </w:rPr>
        <w:pPrChange w:id="194" w:author="Akarsh Gharge" w:date="2024-09-22T20:19:00Z">
          <w:pPr>
            <w:pStyle w:val="ParIndent"/>
          </w:pPr>
        </w:pPrChange>
      </w:pPr>
      <w:ins w:id="195" w:author="Youssef Sokri" w:date="2024-09-22T19:34:00Z">
        <w:del w:id="196" w:author="Akarsh Gharge" w:date="2024-09-22T20:19:00Z">
          <w:r w:rsidDel="00BC3DA4">
            <w:delText>Results for impact cate</w:delText>
          </w:r>
        </w:del>
      </w:ins>
      <w:ins w:id="197" w:author="Youssef Sokri" w:date="2024-09-22T19:35:00Z">
        <w:del w:id="198" w:author="Akarsh Gharge" w:date="2024-09-22T20:19:00Z">
          <w:r w:rsidDel="00BC3DA4">
            <w:delText>gories:</w:delText>
          </w:r>
        </w:del>
      </w:ins>
    </w:p>
    <w:p w14:paraId="011C5E85" w14:textId="18067D45" w:rsidR="00464DAF" w:rsidDel="005C4680" w:rsidRDefault="00AB4FC9">
      <w:pPr>
        <w:pStyle w:val="ParIndent"/>
        <w:ind w:firstLine="0"/>
        <w:rPr>
          <w:ins w:id="199" w:author="Youssef Sokri" w:date="2024-09-22T19:34:00Z"/>
          <w:del w:id="200" w:author="Akarsh Gharge" w:date="2024-09-22T20:15:00Z"/>
        </w:rPr>
        <w:pPrChange w:id="201" w:author="Akarsh Gharge" w:date="2024-09-22T20:19:00Z">
          <w:pPr>
            <w:pStyle w:val="ParIndent"/>
            <w:numPr>
              <w:numId w:val="27"/>
            </w:numPr>
            <w:ind w:left="1080" w:hanging="360"/>
          </w:pPr>
        </w:pPrChange>
      </w:pPr>
      <w:ins w:id="202" w:author="Youssef Sokri" w:date="2024-09-22T19:34:00Z">
        <w:del w:id="203" w:author="Akarsh Gharge" w:date="2024-09-22T20:19:00Z">
          <w:r w:rsidDel="00BC3DA4">
            <w:delText>Materials</w:delText>
          </w:r>
        </w:del>
        <w:del w:id="204" w:author="Akarsh Gharge" w:date="2024-09-22T19:52:00Z">
          <w:r w:rsidDel="008B3ED8">
            <w:delText xml:space="preserve"> and manufacturing:</w:delText>
          </w:r>
        </w:del>
      </w:ins>
      <w:ins w:id="205" w:author="Youssef Sokri" w:date="2024-09-22T19:36:00Z">
        <w:del w:id="206" w:author="Akarsh Gharge" w:date="2024-09-22T20:19:00Z">
          <w:r w:rsidR="00C00D04" w:rsidDel="00BC3DA4">
            <w:delText xml:space="preserve"> </w:delText>
          </w:r>
        </w:del>
      </w:ins>
    </w:p>
    <w:p w14:paraId="20FA0E82" w14:textId="546C382B" w:rsidR="00BB2264" w:rsidDel="005C4680" w:rsidRDefault="00AB4FC9">
      <w:pPr>
        <w:pStyle w:val="ParIndent"/>
        <w:ind w:firstLine="0"/>
        <w:rPr>
          <w:ins w:id="207" w:author="Youssef Sokri" w:date="2024-09-22T19:34:00Z"/>
          <w:del w:id="208" w:author="Akarsh Gharge" w:date="2024-09-22T20:16:00Z"/>
        </w:rPr>
        <w:pPrChange w:id="209" w:author="Akarsh Gharge" w:date="2024-09-22T20:19:00Z">
          <w:pPr>
            <w:pStyle w:val="ParIndent"/>
            <w:numPr>
              <w:ilvl w:val="1"/>
              <w:numId w:val="35"/>
            </w:numPr>
            <w:ind w:left="2160" w:hanging="360"/>
          </w:pPr>
        </w:pPrChange>
      </w:pPr>
      <w:ins w:id="210" w:author="Youssef Sokri" w:date="2024-09-22T19:34:00Z">
        <w:del w:id="211" w:author="Akarsh Gharge" w:date="2024-09-22T20:19:00Z">
          <w:r w:rsidDel="00BC3DA4">
            <w:delText>P</w:delText>
          </w:r>
        </w:del>
        <w:del w:id="212" w:author="Akarsh Gharge" w:date="2024-09-22T19:54:00Z">
          <w:r w:rsidDel="00D727EF">
            <w:delText>ackaging</w:delText>
          </w:r>
        </w:del>
        <w:del w:id="213" w:author="Akarsh Gharge" w:date="2024-09-22T20:19:00Z">
          <w:r w:rsidDel="00BC3DA4">
            <w:delText>:</w:delText>
          </w:r>
        </w:del>
      </w:ins>
    </w:p>
    <w:p w14:paraId="468E7635" w14:textId="56B3B91D" w:rsidR="00AB4FC9" w:rsidDel="00003628" w:rsidRDefault="00AB4FC9">
      <w:pPr>
        <w:pStyle w:val="ParIndent"/>
        <w:ind w:firstLine="0"/>
        <w:rPr>
          <w:del w:id="214" w:author="Akarsh Gharge" w:date="2024-09-22T20:08:00Z"/>
        </w:rPr>
        <w:pPrChange w:id="215" w:author="Akarsh Gharge" w:date="2024-09-22T20:19:00Z">
          <w:pPr>
            <w:pStyle w:val="ParIndent"/>
            <w:numPr>
              <w:ilvl w:val="1"/>
              <w:numId w:val="35"/>
            </w:numPr>
            <w:ind w:left="2160" w:hanging="360"/>
          </w:pPr>
        </w:pPrChange>
      </w:pPr>
      <w:ins w:id="216" w:author="Youssef Sokri" w:date="2024-09-22T19:34:00Z">
        <w:del w:id="217" w:author="Akarsh Gharge" w:date="2024-09-22T20:08:00Z">
          <w:r w:rsidDel="009973F9">
            <w:delText>Transport:</w:delText>
          </w:r>
        </w:del>
      </w:ins>
    </w:p>
    <w:p w14:paraId="7619D4E7" w14:textId="139DEFE9" w:rsidR="00AB4FC9" w:rsidDel="009973F9" w:rsidRDefault="00811E99">
      <w:pPr>
        <w:pStyle w:val="ParIndent"/>
        <w:ind w:firstLine="0"/>
        <w:rPr>
          <w:ins w:id="218" w:author="Youssef Sokri" w:date="2024-09-22T19:34:00Z"/>
          <w:del w:id="219" w:author="Akarsh Gharge" w:date="2024-09-22T20:08:00Z"/>
        </w:rPr>
        <w:pPrChange w:id="220" w:author="Akarsh Gharge" w:date="2024-09-22T20:19:00Z">
          <w:pPr>
            <w:pStyle w:val="ParIndent"/>
            <w:numPr>
              <w:numId w:val="27"/>
            </w:numPr>
            <w:ind w:left="1080" w:hanging="360"/>
          </w:pPr>
        </w:pPrChange>
      </w:pPr>
      <w:ins w:id="221" w:author="Youssef Sokri" w:date="2024-09-22T19:34:00Z">
        <w:del w:id="222" w:author="Akarsh Gharge" w:date="2024-09-22T20:08:00Z">
          <w:r w:rsidDel="009973F9">
            <w:delText>Usage:</w:delText>
          </w:r>
        </w:del>
      </w:ins>
    </w:p>
    <w:p w14:paraId="0D408E1F" w14:textId="07C83CE8" w:rsidR="00811E99" w:rsidRDefault="00811E99">
      <w:pPr>
        <w:pStyle w:val="ParIndent"/>
        <w:numPr>
          <w:ilvl w:val="0"/>
          <w:numId w:val="38"/>
        </w:numPr>
        <w:spacing w:before="0" w:beforeAutospacing="0" w:after="0" w:afterAutospacing="0"/>
        <w:jc w:val="left"/>
        <w:rPr>
          <w:ins w:id="223" w:author="Youssef Sokri" w:date="2024-09-22T19:34:00Z"/>
        </w:rPr>
        <w:pPrChange w:id="224" w:author="Akarsh Gharge" w:date="2024-09-22T20:19:00Z">
          <w:pPr>
            <w:pStyle w:val="ParIndent"/>
            <w:numPr>
              <w:ilvl w:val="1"/>
              <w:numId w:val="35"/>
            </w:numPr>
            <w:ind w:left="2160" w:hanging="360"/>
          </w:pPr>
        </w:pPrChange>
      </w:pPr>
      <w:ins w:id="225" w:author="Youssef Sokri" w:date="2024-09-22T19:34:00Z">
        <w:del w:id="226" w:author="Akarsh Gharge" w:date="2024-09-22T20:19:00Z">
          <w:r w:rsidDel="00BC3DA4">
            <w:delText>End</w:delText>
          </w:r>
        </w:del>
        <w:del w:id="227" w:author="Akarsh Gharge" w:date="2024-09-22T20:08:00Z">
          <w:r w:rsidDel="009973F9">
            <w:delText xml:space="preserve"> of Life (EOL):</w:delText>
          </w:r>
        </w:del>
      </w:ins>
    </w:p>
    <w:p w14:paraId="185A7259" w14:textId="5714A9DC" w:rsidR="00811E99" w:rsidRDefault="00811E99">
      <w:pPr>
        <w:pStyle w:val="ParIndent"/>
        <w:numPr>
          <w:ilvl w:val="0"/>
          <w:numId w:val="35"/>
        </w:numPr>
        <w:rPr>
          <w:ins w:id="228" w:author="Akarsh Gharge" w:date="2024-09-22T17:30:00Z"/>
          <w:del w:id="229" w:author="Youssef Sokri" w:date="2024-09-22T19:48:00Z"/>
        </w:rPr>
        <w:pPrChange w:id="230" w:author="Youssef Sokri" w:date="2024-09-22T19:34:00Z">
          <w:pPr>
            <w:pStyle w:val="ParIndent"/>
            <w:numPr>
              <w:numId w:val="27"/>
            </w:numPr>
            <w:ind w:left="1080" w:hanging="360"/>
          </w:pPr>
        </w:pPrChange>
      </w:pPr>
    </w:p>
    <w:p w14:paraId="3503CCF6" w14:textId="7E10A772" w:rsidR="00BC2CAB" w:rsidRPr="0009076D" w:rsidRDefault="00BC2CAB">
      <w:pPr>
        <w:pStyle w:val="ParIndent"/>
        <w:numPr>
          <w:ilvl w:val="0"/>
          <w:numId w:val="27"/>
        </w:numPr>
        <w:rPr>
          <w:ins w:id="231" w:author="Youssef Sokri" w:date="2024-09-22T20:05:00Z"/>
        </w:rPr>
        <w:pPrChange w:id="232" w:author="Akarsh Gharge" w:date="2024-09-22T17:30:00Z">
          <w:pPr>
            <w:pStyle w:val="Heading2"/>
            <w:ind w:left="576"/>
          </w:pPr>
        </w:pPrChange>
      </w:pPr>
      <w:ins w:id="233" w:author="Akarsh Gharge" w:date="2024-09-22T17:30:00Z">
        <w:r>
          <w:t>Interpretat</w:t>
        </w:r>
        <w:r w:rsidR="00265025">
          <w:t>ion</w:t>
        </w:r>
      </w:ins>
    </w:p>
    <w:p w14:paraId="5E312F6D" w14:textId="31661314" w:rsidR="00B04431" w:rsidRDefault="00567A22" w:rsidP="000D457A">
      <w:pPr>
        <w:pStyle w:val="ParIndent"/>
        <w:numPr>
          <w:ilvl w:val="0"/>
          <w:numId w:val="35"/>
        </w:numPr>
        <w:rPr>
          <w:ins w:id="234" w:author="Youssef Sokri" w:date="2024-09-22T20:07:00Z"/>
        </w:rPr>
      </w:pPr>
      <w:ins w:id="235" w:author="Youssef Sokri" w:date="2024-09-22T20:05:00Z">
        <w:r>
          <w:t xml:space="preserve">The product’s impact on the environment is primarily expected to be at its highest during the manufacturing stage. There will be considerable emissions during the mining process as well as during the molding of plastic and metals. </w:t>
        </w:r>
      </w:ins>
      <w:ins w:id="236" w:author="Youssef Sokri" w:date="2024-09-22T20:07:00Z">
        <w:r w:rsidR="00A609D0">
          <w:t xml:space="preserve">Since we intend to use plastic, </w:t>
        </w:r>
      </w:ins>
      <w:ins w:id="237" w:author="Youssef Sokri" w:date="2024-09-22T20:08:00Z">
        <w:r w:rsidR="00DD095D">
          <w:t xml:space="preserve">considering bioplastics, which </w:t>
        </w:r>
        <w:r w:rsidR="00B41C4C">
          <w:t>are more renewable than traditional p</w:t>
        </w:r>
      </w:ins>
      <w:ins w:id="238" w:author="Youssef Sokri" w:date="2024-09-22T20:10:00Z">
        <w:r w:rsidR="007A3104">
          <w:t>o</w:t>
        </w:r>
      </w:ins>
      <w:ins w:id="239" w:author="Youssef Sokri" w:date="2024-09-22T20:08:00Z">
        <w:r w:rsidR="00B41C4C">
          <w:t>lymers, can reduce the impact. We should also avoi</w:t>
        </w:r>
      </w:ins>
      <w:ins w:id="240" w:author="Youssef Sokri" w:date="2024-09-22T20:09:00Z">
        <w:r w:rsidR="00B41C4C">
          <w:t xml:space="preserve">d the popular method of injection molding, which uses a considerable </w:t>
        </w:r>
      </w:ins>
      <w:ins w:id="241" w:author="Youssef Sokri" w:date="2024-09-22T20:08:00Z">
        <w:r w:rsidR="00B41C4C" w:rsidRPr="00B41C4C">
          <w:t>0.9 – 1.6 kWh/kg</w:t>
        </w:r>
      </w:ins>
      <w:ins w:id="242" w:author="Youssef Sokri" w:date="2024-09-22T20:09:00Z">
        <w:r w:rsidR="00B41C4C">
          <w:t xml:space="preserve"> of energy</w:t>
        </w:r>
        <w:r w:rsidR="008E3B66">
          <w:t>, one of the highest of any molding method.</w:t>
        </w:r>
      </w:ins>
    </w:p>
    <w:p w14:paraId="3D63CCB0" w14:textId="1341CBB9" w:rsidR="00567A22" w:rsidRDefault="00567A22">
      <w:pPr>
        <w:pStyle w:val="ParIndent"/>
        <w:numPr>
          <w:ilvl w:val="0"/>
          <w:numId w:val="35"/>
        </w:numPr>
        <w:rPr>
          <w:ins w:id="243" w:author="Youssef Sokri" w:date="2024-09-22T20:05:00Z"/>
        </w:rPr>
        <w:pPrChange w:id="244" w:author="Youssef Sokri" w:date="2024-09-22T20:05:00Z">
          <w:pPr>
            <w:pStyle w:val="ParIndent"/>
            <w:numPr>
              <w:numId w:val="27"/>
            </w:numPr>
            <w:ind w:left="1080" w:hanging="360"/>
          </w:pPr>
        </w:pPrChange>
      </w:pPr>
      <w:ins w:id="245" w:author="Youssef Sokri" w:date="2024-09-22T20:05:00Z">
        <w:r>
          <w:t xml:space="preserve">We can also expect considerable impacts during the transportation phase, as most of the parts will need to be shipped by a third party for the design. There will likely be </w:t>
        </w:r>
        <w:r>
          <w:lastRenderedPageBreak/>
          <w:t xml:space="preserve">multiple points of contact which results in emissions from delivery trucks as well as planes. </w:t>
        </w:r>
      </w:ins>
    </w:p>
    <w:p w14:paraId="38B04884" w14:textId="0AB6A38F" w:rsidR="00567A22" w:rsidRDefault="00567A22">
      <w:pPr>
        <w:pStyle w:val="ParIndent"/>
        <w:numPr>
          <w:ilvl w:val="0"/>
          <w:numId w:val="35"/>
        </w:numPr>
        <w:rPr>
          <w:ins w:id="246" w:author="Youssef Sokri" w:date="2024-09-22T20:05:00Z"/>
        </w:rPr>
        <w:pPrChange w:id="247" w:author="Youssef Sokri" w:date="2024-09-22T20:05:00Z">
          <w:pPr>
            <w:pStyle w:val="ParIndent"/>
            <w:numPr>
              <w:numId w:val="27"/>
            </w:numPr>
            <w:ind w:left="1080" w:hanging="360"/>
          </w:pPr>
        </w:pPrChange>
      </w:pPr>
      <w:ins w:id="248" w:author="Youssef Sokri" w:date="2024-09-22T20:05:00Z">
        <w:r>
          <w:t xml:space="preserve">The impact during the product’s lifespan will depend on it being motorized or not. Many current bathroom aids require the use of some sort of motor. A motorized device will need to be powered to be used. The client intends to use the product multiple times a day, which will require a considerable amount of energy from non-renewable sources. If we further assume that it uses batteries, the impact from the end of its life will also be increased substantially, as it can leak hazardous waste. Minimizing the use </w:t>
        </w:r>
        <w:r w:rsidR="000D457A">
          <w:t>of batteries a</w:t>
        </w:r>
      </w:ins>
      <w:ins w:id="249" w:author="Youssef Sokri" w:date="2024-09-22T20:06:00Z">
        <w:r w:rsidR="000D457A">
          <w:t>nd relying on mechanical systems will allow use to reduce CO2 emissions during its use and EOL.</w:t>
        </w:r>
      </w:ins>
    </w:p>
    <w:p w14:paraId="32DE90D2" w14:textId="3AA4A57F" w:rsidR="00567A22" w:rsidRPr="0009076D" w:rsidRDefault="00567A22">
      <w:pPr>
        <w:pStyle w:val="ParIndent"/>
        <w:numPr>
          <w:ilvl w:val="0"/>
          <w:numId w:val="35"/>
        </w:numPr>
        <w:pPrChange w:id="250" w:author="Youssef Sokri" w:date="2024-09-22T20:05:00Z">
          <w:pPr>
            <w:pStyle w:val="Heading2"/>
            <w:ind w:left="576"/>
          </w:pPr>
        </w:pPrChange>
      </w:pPr>
      <w:ins w:id="251" w:author="Youssef Sokri" w:date="2024-09-22T20:05:00Z">
        <w:r>
          <w:t xml:space="preserve">In any case, plastic can take up to 500 years to decompose in the environment, depending on the amount and type used. Metals can be re-processed or recycled in most cases, contrary to plastic. Our end of life is represented by about 50% percent repurposing and another 50% incineration and landfilling, depending on the products used. We should consider using recyclable metals and even plastics, </w:t>
        </w:r>
        <w:proofErr w:type="gramStart"/>
        <w:r>
          <w:t>in order to</w:t>
        </w:r>
        <w:proofErr w:type="gramEnd"/>
        <w:r>
          <w:t xml:space="preserve"> reduce the impact of the </w:t>
        </w:r>
      </w:ins>
      <w:ins w:id="252" w:author="Youssef Sokri" w:date="2024-09-22T20:06:00Z">
        <w:r w:rsidR="000D457A">
          <w:t>EOL</w:t>
        </w:r>
      </w:ins>
      <w:ins w:id="253" w:author="Youssef Sokri" w:date="2024-09-22T20:05:00Z">
        <w:r>
          <w:t>.</w:t>
        </w:r>
      </w:ins>
    </w:p>
    <w:p w14:paraId="02F662C7" w14:textId="2DDB07A4" w:rsidR="00111C1E" w:rsidRDefault="5373BE61" w:rsidP="002C738E">
      <w:pPr>
        <w:pStyle w:val="Heading2"/>
      </w:pPr>
      <w:bookmarkStart w:id="254" w:name="_Toc176011220"/>
      <w:r>
        <w:t>Design for X</w:t>
      </w:r>
      <w:bookmarkEnd w:id="254"/>
    </w:p>
    <w:p w14:paraId="12FAE8E2" w14:textId="18ECD1B3" w:rsidR="006E16B2" w:rsidRDefault="0B9EFFCD" w:rsidP="00C3039D">
      <w:pPr>
        <w:pStyle w:val="ParIndent"/>
        <w:numPr>
          <w:ilvl w:val="0"/>
          <w:numId w:val="8"/>
        </w:numPr>
        <w:spacing w:after="0" w:afterAutospacing="0" w:line="276" w:lineRule="auto"/>
        <w:jc w:val="left"/>
      </w:pPr>
      <w:r w:rsidRPr="0013214E">
        <w:rPr>
          <w:b/>
          <w:bCs/>
        </w:rPr>
        <w:t>Design for Reuse</w:t>
      </w:r>
      <w:r w:rsidR="3BD3263A" w:rsidRPr="0013214E">
        <w:rPr>
          <w:b/>
          <w:bCs/>
        </w:rPr>
        <w:t>:</w:t>
      </w:r>
      <w:r w:rsidR="00A25D3D">
        <w:br/>
      </w:r>
      <w:r w:rsidR="00AB22C0" w:rsidRPr="0013214E">
        <w:rPr>
          <w:b/>
          <w:bCs/>
        </w:rPr>
        <w:t>Application:</w:t>
      </w:r>
      <w:r w:rsidR="00AB22C0">
        <w:t xml:space="preserve"> </w:t>
      </w:r>
      <w:r w:rsidR="00B450EB">
        <w:t>Create a</w:t>
      </w:r>
      <w:r w:rsidR="00A73150">
        <w:t xml:space="preserve">n </w:t>
      </w:r>
      <w:r w:rsidR="00872143">
        <w:t>easy-to-use</w:t>
      </w:r>
      <w:r w:rsidR="00A73150">
        <w:t xml:space="preserve"> </w:t>
      </w:r>
      <w:r w:rsidR="002C5C92">
        <w:t>product that the user can easily put on and remove to support her throughout the day</w:t>
      </w:r>
      <w:r w:rsidR="006E16B2">
        <w:t>.</w:t>
      </w:r>
      <w:r w:rsidR="006E16B2">
        <w:br/>
      </w:r>
      <w:r w:rsidR="00872143" w:rsidRPr="0013214E">
        <w:rPr>
          <w:b/>
          <w:bCs/>
        </w:rPr>
        <w:t>Importance:</w:t>
      </w:r>
      <w:r w:rsidR="00872143">
        <w:t xml:space="preserve"> </w:t>
      </w:r>
      <w:r w:rsidR="00AC1317">
        <w:t>A product</w:t>
      </w:r>
      <w:r w:rsidR="00FA6FBC">
        <w:t xml:space="preserve"> that is easy to put on and remove</w:t>
      </w:r>
      <w:r w:rsidR="00AC1317">
        <w:t xml:space="preserve"> </w:t>
      </w:r>
      <w:r w:rsidR="006A1698">
        <w:t xml:space="preserve">ensures that the client will </w:t>
      </w:r>
      <w:r w:rsidR="00FA6FBC">
        <w:t xml:space="preserve">be able </w:t>
      </w:r>
      <w:r w:rsidR="00CF2B78">
        <w:t>to take advantage of the solution with minimal affect to her day-to-day routine</w:t>
      </w:r>
      <w:r w:rsidR="002C738E">
        <w:t>, leading to higher benefit for the user, a happier user experience, and a higher likelihood of permanent adoption of the product into the user’s routine.</w:t>
      </w:r>
      <w:r w:rsidR="00C3039D">
        <w:br/>
      </w:r>
      <w:del w:id="255" w:author="Akarsh Gharge" w:date="2024-09-22T20:20:00Z">
        <w:r w:rsidR="00C3039D" w:rsidRPr="0013214E" w:rsidDel="00FC5B55">
          <w:rPr>
            <w:b/>
            <w:bCs/>
          </w:rPr>
          <w:delText>Thoughts</w:delText>
        </w:r>
      </w:del>
      <w:ins w:id="256" w:author="Akarsh Gharge" w:date="2024-09-22T20:20:00Z">
        <w:r w:rsidR="00FC5B55">
          <w:rPr>
            <w:b/>
            <w:bCs/>
          </w:rPr>
          <w:t>C</w:t>
        </w:r>
        <w:r w:rsidR="00F26279">
          <w:rPr>
            <w:b/>
            <w:bCs/>
          </w:rPr>
          <w:t>riteria and Constraints</w:t>
        </w:r>
      </w:ins>
      <w:r w:rsidR="00C3039D" w:rsidRPr="0013214E">
        <w:rPr>
          <w:b/>
          <w:bCs/>
        </w:rPr>
        <w:t>:</w:t>
      </w:r>
    </w:p>
    <w:p w14:paraId="5A9B4021" w14:textId="29FD6ADD" w:rsidR="13DF6001" w:rsidRDefault="6078897C" w:rsidP="0013214E">
      <w:pPr>
        <w:pStyle w:val="ParIndent"/>
        <w:numPr>
          <w:ilvl w:val="0"/>
          <w:numId w:val="7"/>
        </w:numPr>
        <w:spacing w:before="0" w:beforeAutospacing="0"/>
      </w:pPr>
      <w:r>
        <w:t>4-6 uses daily</w:t>
      </w:r>
      <w:r w:rsidR="0013214E">
        <w:t>; ~50</w:t>
      </w:r>
      <w:r w:rsidR="00003F9A">
        <w:t xml:space="preserve"> uses weekly</w:t>
      </w:r>
    </w:p>
    <w:p w14:paraId="3E49670B" w14:textId="4821C4FD" w:rsidR="13DF6001" w:rsidRDefault="32D9853B" w:rsidP="0013214E">
      <w:pPr>
        <w:pStyle w:val="ParIndent"/>
        <w:numPr>
          <w:ilvl w:val="0"/>
          <w:numId w:val="7"/>
        </w:numPr>
      </w:pPr>
      <w:r>
        <w:lastRenderedPageBreak/>
        <w:t>Help user repeatedly use</w:t>
      </w:r>
      <w:r w:rsidR="771CA2F1">
        <w:t xml:space="preserve"> up and down </w:t>
      </w:r>
      <w:r w:rsidR="0500406F">
        <w:t>pulling</w:t>
      </w:r>
      <w:r w:rsidR="771CA2F1">
        <w:t xml:space="preserve"> motion for pants</w:t>
      </w:r>
    </w:p>
    <w:p w14:paraId="3732015C" w14:textId="22B5F90C" w:rsidR="02E52F00" w:rsidRDefault="2038F907" w:rsidP="0013214E">
      <w:pPr>
        <w:pStyle w:val="ParIndent"/>
        <w:numPr>
          <w:ilvl w:val="0"/>
          <w:numId w:val="7"/>
        </w:numPr>
      </w:pPr>
      <w:r>
        <w:t>Adaptable to</w:t>
      </w:r>
      <w:r w:rsidR="771CA2F1">
        <w:t xml:space="preserve"> multiple years of use </w:t>
      </w:r>
    </w:p>
    <w:p w14:paraId="32E41323" w14:textId="008BE368" w:rsidR="0095774E" w:rsidRDefault="545BBB10" w:rsidP="0013214E">
      <w:pPr>
        <w:pStyle w:val="ParIndent"/>
        <w:numPr>
          <w:ilvl w:val="0"/>
          <w:numId w:val="8"/>
        </w:numPr>
        <w:spacing w:after="0" w:afterAutospacing="0" w:line="240" w:lineRule="auto"/>
        <w:jc w:val="left"/>
      </w:pPr>
      <w:r w:rsidRPr="0013214E">
        <w:rPr>
          <w:b/>
          <w:bCs/>
        </w:rPr>
        <w:t xml:space="preserve">Design for </w:t>
      </w:r>
      <w:r w:rsidR="0013214E">
        <w:rPr>
          <w:b/>
          <w:bCs/>
        </w:rPr>
        <w:t>P</w:t>
      </w:r>
      <w:r w:rsidRPr="0013214E">
        <w:rPr>
          <w:b/>
          <w:bCs/>
        </w:rPr>
        <w:t>ortability</w:t>
      </w:r>
      <w:r w:rsidR="7BED61B8" w:rsidRPr="0013214E">
        <w:rPr>
          <w:b/>
          <w:bCs/>
        </w:rPr>
        <w:t>:</w:t>
      </w:r>
      <w:r w:rsidR="0095774E">
        <w:br/>
      </w:r>
      <w:r w:rsidR="0095774E" w:rsidRPr="0013214E">
        <w:rPr>
          <w:b/>
          <w:bCs/>
        </w:rPr>
        <w:t>Application:</w:t>
      </w:r>
      <w:r w:rsidR="0095774E">
        <w:t xml:space="preserve"> Design a pr</w:t>
      </w:r>
      <w:r w:rsidR="00062AD8">
        <w:t>oduct that is easy to transport between locations.</w:t>
      </w:r>
      <w:r w:rsidR="00062AD8">
        <w:br/>
      </w:r>
      <w:r w:rsidR="00062AD8" w:rsidRPr="0013214E">
        <w:rPr>
          <w:b/>
          <w:bCs/>
        </w:rPr>
        <w:t>Importance:</w:t>
      </w:r>
      <w:r w:rsidR="00062AD8">
        <w:t xml:space="preserve"> </w:t>
      </w:r>
      <w:r w:rsidR="006D4516">
        <w:t xml:space="preserve">A product that is easy for the user to take between </w:t>
      </w:r>
      <w:r w:rsidR="00E479BB">
        <w:t xml:space="preserve">home, school, and any other locations </w:t>
      </w:r>
      <w:r w:rsidR="003C35B0">
        <w:t>will ensure that they will be able to use it wherever they are without too much hassle</w:t>
      </w:r>
      <w:r w:rsidR="001D7215">
        <w:t xml:space="preserve">, leading to consistent benefit </w:t>
      </w:r>
      <w:r w:rsidR="00C608C1">
        <w:t>for the user regardless of location, and a happier user experience.</w:t>
      </w:r>
      <w:r w:rsidR="0013214E">
        <w:br/>
      </w:r>
      <w:del w:id="257" w:author="Akarsh Gharge" w:date="2024-09-22T20:20:00Z">
        <w:r w:rsidR="0013214E" w:rsidDel="00F26279">
          <w:rPr>
            <w:b/>
            <w:bCs/>
          </w:rPr>
          <w:delText>Thoughts</w:delText>
        </w:r>
      </w:del>
      <w:ins w:id="258" w:author="Akarsh Gharge" w:date="2024-09-22T20:20:00Z">
        <w:r w:rsidR="00F26279">
          <w:rPr>
            <w:b/>
            <w:bCs/>
          </w:rPr>
          <w:t>Criteria and Co</w:t>
        </w:r>
        <w:r w:rsidR="00290BF9">
          <w:rPr>
            <w:b/>
            <w:bCs/>
          </w:rPr>
          <w:t>nstr</w:t>
        </w:r>
      </w:ins>
      <w:ins w:id="259" w:author="Akarsh Gharge" w:date="2024-09-22T20:21:00Z">
        <w:r w:rsidR="00290BF9">
          <w:rPr>
            <w:b/>
            <w:bCs/>
          </w:rPr>
          <w:t>aints</w:t>
        </w:r>
      </w:ins>
      <w:r w:rsidR="0013214E">
        <w:rPr>
          <w:b/>
          <w:bCs/>
        </w:rPr>
        <w:t>:</w:t>
      </w:r>
    </w:p>
    <w:p w14:paraId="75697AF9" w14:textId="3D5F87A1" w:rsidR="4E58186A" w:rsidRDefault="3F1702B5" w:rsidP="0013214E">
      <w:pPr>
        <w:pStyle w:val="ParIndent"/>
        <w:numPr>
          <w:ilvl w:val="0"/>
          <w:numId w:val="9"/>
        </w:numPr>
        <w:spacing w:before="0" w:beforeAutospacing="0"/>
      </w:pPr>
      <w:r>
        <w:t>8 hours of carrying a day</w:t>
      </w:r>
    </w:p>
    <w:p w14:paraId="1320EDBA" w14:textId="118D8EA8" w:rsidR="3F1702B5" w:rsidRDefault="51A3926F" w:rsidP="002C738E">
      <w:pPr>
        <w:pStyle w:val="ParIndent"/>
        <w:numPr>
          <w:ilvl w:val="0"/>
          <w:numId w:val="9"/>
        </w:numPr>
      </w:pPr>
      <w:r>
        <w:t xml:space="preserve">No more than 7 pounds, below 5 pounds is preferred </w:t>
      </w:r>
    </w:p>
    <w:p w14:paraId="47DFA0B9" w14:textId="3142B414" w:rsidR="124AACE6" w:rsidRDefault="1E0BCC83" w:rsidP="002C738E">
      <w:pPr>
        <w:pStyle w:val="ParIndent"/>
        <w:numPr>
          <w:ilvl w:val="0"/>
          <w:numId w:val="9"/>
        </w:numPr>
        <w:rPr>
          <w:ins w:id="260" w:author="Youssef Sokri" w:date="2024-09-21T20:26:00Z"/>
        </w:rPr>
      </w:pPr>
      <w:r>
        <w:t>Able to fit inside of</w:t>
      </w:r>
      <w:ins w:id="261" w:author="Youssef Sokri" w:date="2024-09-21T20:26:00Z">
        <w:r>
          <w:t xml:space="preserve"> </w:t>
        </w:r>
        <w:r w:rsidR="00F9130F">
          <w:t>the client’s</w:t>
        </w:r>
      </w:ins>
      <w:r>
        <w:t xml:space="preserve"> school backpack</w:t>
      </w:r>
    </w:p>
    <w:p w14:paraId="46E2E85C" w14:textId="2309802B" w:rsidR="007969A7" w:rsidRDefault="007969A7" w:rsidP="002C738E">
      <w:pPr>
        <w:pStyle w:val="ParIndent"/>
        <w:numPr>
          <w:ilvl w:val="0"/>
          <w:numId w:val="9"/>
        </w:numPr>
      </w:pPr>
      <w:ins w:id="262" w:author="Youssef Sokri" w:date="2024-09-21T20:26:00Z">
        <w:r>
          <w:t>Can be used in any public washroom setting</w:t>
        </w:r>
      </w:ins>
    </w:p>
    <w:p w14:paraId="4BBCD9E9" w14:textId="5544934D" w:rsidR="0084381E" w:rsidRDefault="0B9EFFCD">
      <w:pPr>
        <w:pStyle w:val="ParIndent"/>
        <w:numPr>
          <w:ilvl w:val="0"/>
          <w:numId w:val="8"/>
        </w:numPr>
        <w:spacing w:line="276" w:lineRule="auto"/>
        <w:jc w:val="left"/>
        <w:pPrChange w:id="263" w:author="Youssef Sokri" w:date="2024-09-22T13:06:00Z">
          <w:pPr>
            <w:pStyle w:val="ParIndent"/>
            <w:numPr>
              <w:numId w:val="8"/>
            </w:numPr>
            <w:spacing w:line="276" w:lineRule="auto"/>
            <w:ind w:left="1080" w:hanging="360"/>
          </w:pPr>
        </w:pPrChange>
      </w:pPr>
      <w:r w:rsidRPr="008F5E8F">
        <w:rPr>
          <w:b/>
          <w:bCs/>
          <w:rPrChange w:id="264" w:author="Youssef Sokri" w:date="2024-09-22T13:28:00Z">
            <w:rPr/>
          </w:rPrChange>
        </w:rPr>
        <w:t>Design</w:t>
      </w:r>
      <w:ins w:id="265" w:author="Youssef Sokri" w:date="2024-09-22T13:05:00Z">
        <w:r w:rsidR="00C92341" w:rsidRPr="008F5E8F">
          <w:rPr>
            <w:b/>
            <w:bCs/>
            <w:rPrChange w:id="266" w:author="Youssef Sokri" w:date="2024-09-22T13:28:00Z">
              <w:rPr/>
            </w:rPrChange>
          </w:rPr>
          <w:t xml:space="preserve"> </w:t>
        </w:r>
      </w:ins>
      <w:del w:id="267" w:author="Youssef Sokri" w:date="2024-09-22T13:05:00Z">
        <w:r w:rsidRPr="008F5E8F" w:rsidDel="00C92341">
          <w:rPr>
            <w:b/>
            <w:bCs/>
            <w:rPrChange w:id="268" w:author="Youssef Sokri" w:date="2024-09-22T13:28:00Z">
              <w:rPr/>
            </w:rPrChange>
          </w:rPr>
          <w:delText xml:space="preserve"> </w:delText>
        </w:r>
      </w:del>
      <w:r w:rsidRPr="008F5E8F">
        <w:rPr>
          <w:b/>
          <w:bCs/>
          <w:rPrChange w:id="269" w:author="Youssef Sokri" w:date="2024-09-22T13:28:00Z">
            <w:rPr/>
          </w:rPrChange>
        </w:rPr>
        <w:t xml:space="preserve">for </w:t>
      </w:r>
      <w:r w:rsidR="7DB38AFE" w:rsidRPr="008F5E8F">
        <w:rPr>
          <w:b/>
          <w:bCs/>
          <w:rPrChange w:id="270" w:author="Youssef Sokri" w:date="2024-09-22T13:28:00Z">
            <w:rPr/>
          </w:rPrChange>
        </w:rPr>
        <w:t>Quality</w:t>
      </w:r>
      <w:r w:rsidR="59F32C93" w:rsidRPr="008F5E8F">
        <w:rPr>
          <w:b/>
          <w:bCs/>
          <w:rPrChange w:id="271" w:author="Youssef Sokri" w:date="2024-09-22T13:28:00Z">
            <w:rPr/>
          </w:rPrChange>
        </w:rPr>
        <w:t>:</w:t>
      </w:r>
      <w:r w:rsidR="69855AE3">
        <w:t xml:space="preserve"> </w:t>
      </w:r>
      <w:ins w:id="272" w:author="Youssef Sokri" w:date="2024-09-22T13:05:00Z">
        <w:r w:rsidR="0084381E">
          <w:br/>
        </w:r>
        <w:r w:rsidR="0084381E" w:rsidRPr="0013214E">
          <w:rPr>
            <w:b/>
            <w:bCs/>
          </w:rPr>
          <w:t>Application:</w:t>
        </w:r>
        <w:r w:rsidR="0084381E">
          <w:t xml:space="preserve"> Design a product that </w:t>
        </w:r>
      </w:ins>
      <w:ins w:id="273" w:author="Youssef Sokri" w:date="2024-09-22T13:07:00Z">
        <w:r w:rsidR="00E051C0">
          <w:t>works reliably</w:t>
        </w:r>
      </w:ins>
      <w:ins w:id="274" w:author="Youssef Sokri" w:date="2024-09-22T13:05:00Z">
        <w:r w:rsidR="0084381E">
          <w:t>.</w:t>
        </w:r>
        <w:r w:rsidR="0084381E">
          <w:br/>
        </w:r>
        <w:r w:rsidR="0084381E" w:rsidRPr="0013214E">
          <w:rPr>
            <w:b/>
            <w:bCs/>
          </w:rPr>
          <w:t>Importance:</w:t>
        </w:r>
        <w:r w:rsidR="0084381E">
          <w:t xml:space="preserve"> A product that is </w:t>
        </w:r>
      </w:ins>
      <w:ins w:id="275" w:author="Youssef Sokri" w:date="2024-09-22T13:08:00Z">
        <w:r w:rsidR="00636BE6">
          <w:t>o</w:t>
        </w:r>
        <w:r w:rsidR="00511990">
          <w:t xml:space="preserve">f higher quality ensures that the client will feel comfortable using </w:t>
        </w:r>
      </w:ins>
      <w:ins w:id="276" w:author="Youssef Sokri" w:date="2024-09-22T13:09:00Z">
        <w:r w:rsidR="007B2E69">
          <w:t>it and</w:t>
        </w:r>
      </w:ins>
      <w:ins w:id="277" w:author="Youssef Sokri" w:date="2024-09-22T13:08:00Z">
        <w:r w:rsidR="00EF24E9">
          <w:t xml:space="preserve"> </w:t>
        </w:r>
        <w:r w:rsidR="0040414C">
          <w:t xml:space="preserve">does not </w:t>
        </w:r>
      </w:ins>
      <w:proofErr w:type="gramStart"/>
      <w:ins w:id="278" w:author="Youssef Sokri" w:date="2024-09-22T13:09:00Z">
        <w:r w:rsidR="0040414C">
          <w:t>depreciate in value</w:t>
        </w:r>
        <w:proofErr w:type="gramEnd"/>
        <w:r w:rsidR="0040414C">
          <w:t xml:space="preserve"> quickly</w:t>
        </w:r>
      </w:ins>
      <w:ins w:id="279" w:author="Youssef Sokri" w:date="2024-09-22T13:05:00Z">
        <w:r w:rsidR="0084381E">
          <w:t>.</w:t>
        </w:r>
      </w:ins>
      <w:ins w:id="280" w:author="Youssef Sokri" w:date="2024-09-22T13:09:00Z">
        <w:r w:rsidR="00C835AA">
          <w:t xml:space="preserve"> This leads </w:t>
        </w:r>
      </w:ins>
      <w:ins w:id="281" w:author="Youssef Sokri" w:date="2024-09-22T13:10:00Z">
        <w:r w:rsidR="000F3945">
          <w:t xml:space="preserve">to </w:t>
        </w:r>
        <w:r w:rsidR="00072096">
          <w:t xml:space="preserve">the customer feeling </w:t>
        </w:r>
      </w:ins>
      <w:ins w:id="282" w:author="Youssef Sokri" w:date="2024-09-22T13:11:00Z">
        <w:r w:rsidR="00DD333B">
          <w:t>more comfortable in using the product and ensures value for the cost.</w:t>
        </w:r>
      </w:ins>
      <w:ins w:id="283" w:author="Youssef Sokri" w:date="2024-09-22T13:05:00Z">
        <w:r w:rsidR="0084381E">
          <w:br/>
        </w:r>
      </w:ins>
      <w:ins w:id="284" w:author="Youssef Sokri" w:date="2024-09-22T13:11:00Z">
        <w:del w:id="285" w:author="Akarsh Gharge" w:date="2024-09-22T20:21:00Z">
          <w:r w:rsidR="00DD333B" w:rsidDel="00290BF9">
            <w:rPr>
              <w:b/>
              <w:bCs/>
            </w:rPr>
            <w:delText>Thoughts</w:delText>
          </w:r>
        </w:del>
      </w:ins>
      <w:ins w:id="286" w:author="Akarsh Gharge" w:date="2024-09-22T20:21:00Z">
        <w:r w:rsidR="00290BF9">
          <w:rPr>
            <w:b/>
            <w:bCs/>
          </w:rPr>
          <w:t>Criteria and Con</w:t>
        </w:r>
        <w:r w:rsidR="006B1BF3">
          <w:rPr>
            <w:b/>
            <w:bCs/>
          </w:rPr>
          <w:t>straints</w:t>
        </w:r>
      </w:ins>
      <w:ins w:id="287" w:author="Youssef Sokri" w:date="2024-09-22T13:11:00Z">
        <w:r w:rsidR="00DD333B">
          <w:rPr>
            <w:b/>
            <w:bCs/>
          </w:rPr>
          <w:t>:</w:t>
        </w:r>
      </w:ins>
    </w:p>
    <w:p w14:paraId="78CE0E32" w14:textId="77CE65DE" w:rsidR="498904AB" w:rsidRDefault="5ED942ED" w:rsidP="002C738E">
      <w:pPr>
        <w:pStyle w:val="ParIndent"/>
        <w:numPr>
          <w:ilvl w:val="0"/>
          <w:numId w:val="10"/>
        </w:numPr>
      </w:pPr>
      <w:commentRangeStart w:id="288"/>
      <w:commentRangeStart w:id="289"/>
      <w:commentRangeStart w:id="290"/>
      <w:r>
        <w:t>No</w:t>
      </w:r>
      <w:r w:rsidR="12ECA942">
        <w:t xml:space="preserve"> itchy Materials </w:t>
      </w:r>
    </w:p>
    <w:p w14:paraId="0EE324FB" w14:textId="29B970DA" w:rsidR="058A42BD" w:rsidRDefault="12ECA942" w:rsidP="002C738E">
      <w:pPr>
        <w:pStyle w:val="ParIndent"/>
        <w:numPr>
          <w:ilvl w:val="0"/>
          <w:numId w:val="10"/>
        </w:numPr>
      </w:pPr>
      <w:r>
        <w:t xml:space="preserve">Smooth and unrigid </w:t>
      </w:r>
    </w:p>
    <w:p w14:paraId="32888020" w14:textId="624EC40E" w:rsidR="48C118F6" w:rsidRDefault="48C118F6" w:rsidP="002C738E">
      <w:pPr>
        <w:pStyle w:val="ParIndent"/>
        <w:numPr>
          <w:ilvl w:val="0"/>
          <w:numId w:val="10"/>
        </w:numPr>
      </w:pPr>
      <w:r>
        <w:t>Durable materials</w:t>
      </w:r>
    </w:p>
    <w:p w14:paraId="1DD72340" w14:textId="30CF045E" w:rsidR="2D8FB83C" w:rsidRDefault="4B06BC7F" w:rsidP="002C738E">
      <w:pPr>
        <w:pStyle w:val="ParIndent"/>
        <w:numPr>
          <w:ilvl w:val="0"/>
          <w:numId w:val="10"/>
        </w:numPr>
      </w:pPr>
      <w:r>
        <w:t>Rust and mold resistant to prevent damage</w:t>
      </w:r>
    </w:p>
    <w:p w14:paraId="40FDC795" w14:textId="1F4CEC75" w:rsidR="607C3DB9" w:rsidRDefault="3B6D1DCC" w:rsidP="002C738E">
      <w:pPr>
        <w:pStyle w:val="ParIndent"/>
        <w:numPr>
          <w:ilvl w:val="0"/>
          <w:numId w:val="10"/>
        </w:numPr>
      </w:pPr>
      <w:r>
        <w:t xml:space="preserve">Flexible </w:t>
      </w:r>
    </w:p>
    <w:p w14:paraId="239243C3" w14:textId="605D7B82" w:rsidR="43E72762" w:rsidRDefault="43E72762">
      <w:pPr>
        <w:pStyle w:val="ParIndent"/>
        <w:numPr>
          <w:ilvl w:val="0"/>
          <w:numId w:val="8"/>
        </w:numPr>
        <w:spacing w:after="0" w:afterAutospacing="0" w:line="240" w:lineRule="auto"/>
        <w:jc w:val="left"/>
        <w:rPr>
          <w:del w:id="291" w:author="Youssef Sokri" w:date="2024-09-21T20:35:00Z"/>
        </w:rPr>
        <w:pPrChange w:id="292" w:author="Youssef Sokri" w:date="2024-09-22T15:55:00Z">
          <w:pPr>
            <w:pStyle w:val="ParIndent"/>
            <w:numPr>
              <w:numId w:val="8"/>
            </w:numPr>
            <w:ind w:left="1080" w:hanging="360"/>
          </w:pPr>
        </w:pPrChange>
      </w:pPr>
      <w:r w:rsidRPr="009810FC">
        <w:rPr>
          <w:b/>
          <w:rPrChange w:id="293" w:author="Youssef Sokri" w:date="2024-09-22T15:55:00Z">
            <w:rPr/>
          </w:rPrChange>
        </w:rPr>
        <w:t xml:space="preserve">Design for Safety: </w:t>
      </w:r>
      <w:commentRangeEnd w:id="288"/>
      <w:r w:rsidR="002C7E0B" w:rsidRPr="009810FC">
        <w:rPr>
          <w:rStyle w:val="CommentReference"/>
          <w:b/>
          <w:rPrChange w:id="294" w:author="Youssef Sokri" w:date="2024-09-22T15:55:00Z">
            <w:rPr>
              <w:rStyle w:val="CommentReference"/>
            </w:rPr>
          </w:rPrChange>
        </w:rPr>
        <w:commentReference w:id="288"/>
      </w:r>
      <w:commentRangeEnd w:id="289"/>
      <w:r w:rsidR="002C7E0B" w:rsidRPr="009810FC">
        <w:rPr>
          <w:rStyle w:val="CommentReference"/>
          <w:b/>
          <w:rPrChange w:id="295" w:author="Youssef Sokri" w:date="2024-09-22T15:55:00Z">
            <w:rPr>
              <w:rStyle w:val="CommentReference"/>
            </w:rPr>
          </w:rPrChange>
        </w:rPr>
        <w:commentReference w:id="289"/>
      </w:r>
      <w:commentRangeEnd w:id="290"/>
      <w:r w:rsidR="002C7E0B" w:rsidRPr="009810FC">
        <w:rPr>
          <w:rStyle w:val="CommentReference"/>
          <w:b/>
          <w:rPrChange w:id="296" w:author="Youssef Sokri" w:date="2024-09-22T15:55:00Z">
            <w:rPr>
              <w:rStyle w:val="CommentReference"/>
            </w:rPr>
          </w:rPrChange>
        </w:rPr>
        <w:commentReference w:id="290"/>
      </w:r>
      <w:ins w:id="297" w:author="Youssef Sokri" w:date="2024-09-21T20:34:00Z">
        <w:r w:rsidR="009342C4">
          <w:rPr>
            <w:b/>
            <w:bCs/>
          </w:rPr>
          <w:t xml:space="preserve">        </w:t>
        </w:r>
      </w:ins>
      <w:ins w:id="298" w:author="Youssef Sokri" w:date="2024-09-21T20:35:00Z">
        <w:r w:rsidR="004C2AF0">
          <w:br/>
        </w:r>
        <w:r w:rsidR="004C2AF0" w:rsidRPr="0013214E">
          <w:rPr>
            <w:b/>
            <w:bCs/>
          </w:rPr>
          <w:t>Application:</w:t>
        </w:r>
        <w:r w:rsidR="004C2AF0">
          <w:t xml:space="preserve"> Design a product that</w:t>
        </w:r>
      </w:ins>
      <w:ins w:id="299" w:author="Youssef Sokri" w:date="2024-09-21T20:36:00Z">
        <w:r w:rsidR="004C2AF0">
          <w:t xml:space="preserve"> does not harm </w:t>
        </w:r>
      </w:ins>
      <w:ins w:id="300" w:author="Youssef Sokri" w:date="2024-09-21T20:37:00Z">
        <w:r w:rsidR="00C55F8E">
          <w:t>the user or their environment</w:t>
        </w:r>
      </w:ins>
      <w:ins w:id="301" w:author="Youssef Sokri" w:date="2024-09-21T20:35:00Z">
        <w:r w:rsidR="004C2AF0">
          <w:t>.</w:t>
        </w:r>
        <w:r w:rsidR="004C2AF0">
          <w:br/>
        </w:r>
        <w:r w:rsidR="004C2AF0" w:rsidRPr="0013214E">
          <w:rPr>
            <w:b/>
            <w:bCs/>
          </w:rPr>
          <w:t>Importance:</w:t>
        </w:r>
        <w:r w:rsidR="004C2AF0">
          <w:t xml:space="preserve"> A product that is</w:t>
        </w:r>
      </w:ins>
      <w:ins w:id="302" w:author="Youssef Sokri" w:date="2024-09-21T20:37:00Z">
        <w:r w:rsidR="00BD5A9C">
          <w:t xml:space="preserve"> safe will ensure that </w:t>
        </w:r>
      </w:ins>
      <w:ins w:id="303" w:author="Youssef Sokri" w:date="2024-09-21T20:38:00Z">
        <w:r w:rsidR="00E93638">
          <w:t xml:space="preserve">the user can continue to use the product </w:t>
        </w:r>
      </w:ins>
      <w:ins w:id="304" w:author="Youssef Sokri" w:date="2024-09-21T20:39:00Z">
        <w:r w:rsidR="004C6780">
          <w:t>without having to take additional risks</w:t>
        </w:r>
      </w:ins>
      <w:ins w:id="305" w:author="Youssef Sokri" w:date="2024-09-21T20:35:00Z">
        <w:r w:rsidR="004C2AF0">
          <w:t>.</w:t>
        </w:r>
      </w:ins>
      <w:ins w:id="306" w:author="Youssef Sokri" w:date="2024-09-21T20:39:00Z">
        <w:r w:rsidR="004C6780">
          <w:t xml:space="preserve"> It </w:t>
        </w:r>
      </w:ins>
      <w:ins w:id="307" w:author="Youssef Sokri" w:date="2024-09-21T20:41:00Z">
        <w:r w:rsidR="00E913AD">
          <w:t>ensures</w:t>
        </w:r>
      </w:ins>
      <w:ins w:id="308" w:author="Youssef Sokri" w:date="2024-09-21T20:39:00Z">
        <w:r w:rsidR="00736DF3">
          <w:t xml:space="preserve"> that the user remains safe </w:t>
        </w:r>
      </w:ins>
      <w:ins w:id="309" w:author="Youssef Sokri" w:date="2024-09-21T20:40:00Z">
        <w:r w:rsidR="00833D89">
          <w:lastRenderedPageBreak/>
          <w:t xml:space="preserve">during use. Designing the product for safety also </w:t>
        </w:r>
        <w:r w:rsidR="00644473">
          <w:t xml:space="preserve">includes protection from damages to the user’s </w:t>
        </w:r>
        <w:r w:rsidR="00EB3C64">
          <w:t xml:space="preserve">property, which would </w:t>
        </w:r>
      </w:ins>
      <w:ins w:id="310" w:author="Youssef Sokri" w:date="2024-09-21T20:41:00Z">
        <w:r w:rsidR="00E404A0">
          <w:t>lead to extra costs.</w:t>
        </w:r>
      </w:ins>
      <w:ins w:id="311" w:author="Youssef Sokri" w:date="2024-09-21T20:35:00Z">
        <w:r w:rsidR="004C2AF0">
          <w:br/>
        </w:r>
        <w:del w:id="312" w:author="Akarsh Gharge" w:date="2024-09-22T20:21:00Z">
          <w:r w:rsidR="004C2AF0" w:rsidDel="006B1BF3">
            <w:rPr>
              <w:b/>
              <w:bCs/>
            </w:rPr>
            <w:delText>Thoughts</w:delText>
          </w:r>
        </w:del>
      </w:ins>
      <w:ins w:id="313" w:author="Akarsh Gharge" w:date="2024-09-22T20:21:00Z">
        <w:r w:rsidR="006B1BF3">
          <w:rPr>
            <w:b/>
            <w:bCs/>
          </w:rPr>
          <w:t>Criteria and Constraints</w:t>
        </w:r>
      </w:ins>
      <w:ins w:id="314" w:author="Youssef Sokri" w:date="2024-09-21T20:35:00Z">
        <w:r w:rsidR="004C2AF0">
          <w:rPr>
            <w:b/>
            <w:bCs/>
          </w:rPr>
          <w:t>:</w:t>
        </w:r>
      </w:ins>
      <w:ins w:id="315" w:author="Youssef Sokri" w:date="2024-09-21T20:34:00Z">
        <w:r w:rsidR="009342C4" w:rsidRPr="004C2AF0">
          <w:rPr>
            <w:b/>
            <w:bCs/>
          </w:rPr>
          <w:t xml:space="preserve">                                                                                                                                              </w:t>
        </w:r>
      </w:ins>
    </w:p>
    <w:p w14:paraId="3672913F" w14:textId="62294D07" w:rsidR="00A72ECE" w:rsidRDefault="00A72ECE">
      <w:pPr>
        <w:pStyle w:val="ParIndent"/>
        <w:numPr>
          <w:ilvl w:val="0"/>
          <w:numId w:val="8"/>
        </w:numPr>
        <w:spacing w:after="0" w:afterAutospacing="0" w:line="240" w:lineRule="auto"/>
        <w:jc w:val="left"/>
        <w:rPr>
          <w:ins w:id="316" w:author="Youssef Sokri" w:date="2024-09-21T20:31:00Z"/>
        </w:rPr>
        <w:pPrChange w:id="317" w:author="Youssef Sokri" w:date="2024-09-21T20:35:00Z">
          <w:pPr>
            <w:pStyle w:val="ParIndent"/>
            <w:numPr>
              <w:numId w:val="11"/>
            </w:numPr>
            <w:ind w:left="1800" w:hanging="360"/>
          </w:pPr>
        </w:pPrChange>
      </w:pPr>
    </w:p>
    <w:p w14:paraId="53AD8E12" w14:textId="546EB715" w:rsidR="7B38D8B5" w:rsidRDefault="43E72762" w:rsidP="002C738E">
      <w:pPr>
        <w:pStyle w:val="ParIndent"/>
        <w:numPr>
          <w:ilvl w:val="0"/>
          <w:numId w:val="11"/>
        </w:numPr>
      </w:pPr>
      <w:r>
        <w:t>Must not inflict pain upon the user</w:t>
      </w:r>
    </w:p>
    <w:p w14:paraId="381064DB" w14:textId="7AD2D27B" w:rsidR="058A42BD" w:rsidRDefault="39827C68" w:rsidP="002C738E">
      <w:pPr>
        <w:pStyle w:val="ParIndent"/>
        <w:numPr>
          <w:ilvl w:val="0"/>
          <w:numId w:val="11"/>
        </w:numPr>
      </w:pPr>
      <w:r>
        <w:t>Cannot pinch the user or have tight bindings</w:t>
      </w:r>
    </w:p>
    <w:p w14:paraId="06E377B3" w14:textId="3A01F9AC" w:rsidR="61D95D88" w:rsidRDefault="48D8E923" w:rsidP="002C738E">
      <w:pPr>
        <w:pStyle w:val="ParIndent"/>
        <w:numPr>
          <w:ilvl w:val="0"/>
          <w:numId w:val="11"/>
        </w:numPr>
      </w:pPr>
      <w:r>
        <w:t>Does not cause the user to strain themselves beyond their limits</w:t>
      </w:r>
    </w:p>
    <w:p w14:paraId="3C0B22CD" w14:textId="41E3EEB6" w:rsidR="000C7B22" w:rsidRDefault="3B5BCC59">
      <w:pPr>
        <w:pStyle w:val="ParIndent"/>
        <w:numPr>
          <w:ilvl w:val="0"/>
          <w:numId w:val="8"/>
        </w:numPr>
        <w:spacing w:line="240" w:lineRule="auto"/>
        <w:jc w:val="left"/>
        <w:pPrChange w:id="318" w:author="Youssef Sokri" w:date="2024-09-22T13:12:00Z">
          <w:pPr>
            <w:pStyle w:val="ParIndent"/>
            <w:numPr>
              <w:numId w:val="8"/>
            </w:numPr>
            <w:ind w:left="1080" w:hanging="360"/>
          </w:pPr>
        </w:pPrChange>
      </w:pPr>
      <w:r w:rsidRPr="00DD333B">
        <w:rPr>
          <w:b/>
          <w:bCs/>
          <w:rPrChange w:id="319" w:author="Youssef Sokri" w:date="2024-09-22T13:12:00Z">
            <w:rPr/>
          </w:rPrChange>
        </w:rPr>
        <w:t>Design for Functionality</w:t>
      </w:r>
      <w:del w:id="320" w:author="Youssef Sokri" w:date="2024-09-22T13:12:00Z">
        <w:r w:rsidDel="00DD333B">
          <w:delText xml:space="preserve">: </w:delText>
        </w:r>
      </w:del>
      <w:ins w:id="321" w:author="Youssef Sokri" w:date="2024-09-22T13:12:00Z">
        <w:r w:rsidR="00DD333B" w:rsidRPr="001D0E2B">
          <w:rPr>
            <w:b/>
            <w:bCs/>
          </w:rPr>
          <w:t xml:space="preserve">: </w:t>
        </w:r>
        <w:commentRangeStart w:id="322"/>
        <w:commentRangeEnd w:id="322"/>
        <w:r w:rsidR="00DD333B" w:rsidRPr="001D0E2B">
          <w:rPr>
            <w:rStyle w:val="CommentReference"/>
            <w:b/>
            <w:bCs/>
          </w:rPr>
          <w:commentReference w:id="322"/>
        </w:r>
        <w:commentRangeStart w:id="323"/>
        <w:commentRangeEnd w:id="323"/>
        <w:r w:rsidR="00DD333B" w:rsidRPr="001D0E2B">
          <w:rPr>
            <w:rStyle w:val="CommentReference"/>
            <w:b/>
            <w:bCs/>
          </w:rPr>
          <w:commentReference w:id="323"/>
        </w:r>
        <w:commentRangeStart w:id="324"/>
        <w:commentRangeEnd w:id="324"/>
        <w:r w:rsidR="00DD333B" w:rsidRPr="001D0E2B">
          <w:rPr>
            <w:rStyle w:val="CommentReference"/>
            <w:b/>
            <w:bCs/>
          </w:rPr>
          <w:commentReference w:id="324"/>
        </w:r>
        <w:r w:rsidR="00DD333B">
          <w:rPr>
            <w:b/>
            <w:bCs/>
          </w:rPr>
          <w:t xml:space="preserve">        </w:t>
        </w:r>
        <w:r w:rsidR="00DD333B">
          <w:br/>
        </w:r>
        <w:r w:rsidR="00DD333B" w:rsidRPr="0013214E">
          <w:rPr>
            <w:b/>
            <w:bCs/>
          </w:rPr>
          <w:t>Application:</w:t>
        </w:r>
        <w:r w:rsidR="00DD333B">
          <w:t xml:space="preserve"> Design a product that </w:t>
        </w:r>
        <w:r w:rsidR="003B5862">
          <w:t>serves its purpose in a consistent fashion</w:t>
        </w:r>
        <w:r w:rsidR="00DD333B">
          <w:t>.</w:t>
        </w:r>
        <w:r w:rsidR="00DD333B">
          <w:br/>
        </w:r>
        <w:r w:rsidR="00DD333B" w:rsidRPr="0013214E">
          <w:rPr>
            <w:b/>
            <w:bCs/>
          </w:rPr>
          <w:t>Importance:</w:t>
        </w:r>
        <w:r w:rsidR="00DD333B">
          <w:t xml:space="preserve"> A product that is </w:t>
        </w:r>
        <w:r w:rsidR="003B5862">
          <w:t xml:space="preserve">functional </w:t>
        </w:r>
      </w:ins>
      <w:ins w:id="325" w:author="Youssef Sokri" w:date="2024-09-22T13:14:00Z">
        <w:r w:rsidR="00D556C1">
          <w:t>and fulfills many needs</w:t>
        </w:r>
      </w:ins>
      <w:ins w:id="326" w:author="Youssef Sokri" w:date="2024-09-22T13:15:00Z">
        <w:r w:rsidR="00D556C1">
          <w:t xml:space="preserve"> </w:t>
        </w:r>
      </w:ins>
      <w:ins w:id="327" w:author="Youssef Sokri" w:date="2024-09-22T13:12:00Z">
        <w:r w:rsidR="003B5862">
          <w:t>ensure</w:t>
        </w:r>
      </w:ins>
      <w:ins w:id="328" w:author="Youssef Sokri" w:date="2024-09-22T13:13:00Z">
        <w:r w:rsidR="003B5862">
          <w:t xml:space="preserve">s that the client can </w:t>
        </w:r>
        <w:r w:rsidR="003349A4">
          <w:t xml:space="preserve">find a solution to their </w:t>
        </w:r>
        <w:r w:rsidR="0011292C">
          <w:t xml:space="preserve">issue </w:t>
        </w:r>
        <w:r w:rsidR="004B49FB">
          <w:t xml:space="preserve">no matter </w:t>
        </w:r>
        <w:r w:rsidR="00071F6C">
          <w:t xml:space="preserve">what situation may arise. This leads to </w:t>
        </w:r>
      </w:ins>
      <w:ins w:id="329" w:author="Youssef Sokri" w:date="2024-09-22T13:14:00Z">
        <w:r w:rsidR="00332893">
          <w:t xml:space="preserve">a longer </w:t>
        </w:r>
        <w:r w:rsidR="0010031D">
          <w:t>usable lifespan</w:t>
        </w:r>
      </w:ins>
      <w:ins w:id="330" w:author="Youssef Sokri" w:date="2024-09-22T13:15:00Z">
        <w:r w:rsidR="0064658D">
          <w:t xml:space="preserve">, a </w:t>
        </w:r>
      </w:ins>
      <w:ins w:id="331" w:author="Youssef Sokri" w:date="2024-09-22T13:16:00Z">
        <w:r w:rsidR="0064658D">
          <w:t>better user experience,</w:t>
        </w:r>
      </w:ins>
      <w:ins w:id="332" w:author="Youssef Sokri" w:date="2024-09-22T13:14:00Z">
        <w:r w:rsidR="0010031D">
          <w:t xml:space="preserve"> and less need to find additional products </w:t>
        </w:r>
      </w:ins>
      <w:ins w:id="333" w:author="Youssef Sokri" w:date="2024-09-22T13:15:00Z">
        <w:r w:rsidR="0064658D">
          <w:t>to satisfy the user</w:t>
        </w:r>
      </w:ins>
      <w:ins w:id="334" w:author="Youssef Sokri" w:date="2024-09-22T13:16:00Z">
        <w:r w:rsidR="0064658D">
          <w:t xml:space="preserve">, which in turn </w:t>
        </w:r>
        <w:r w:rsidR="006A3075">
          <w:t>will cost them</w:t>
        </w:r>
      </w:ins>
      <w:ins w:id="335" w:author="Youssef Sokri" w:date="2024-09-22T13:12:00Z">
        <w:r w:rsidR="00DD333B">
          <w:t>.</w:t>
        </w:r>
        <w:r w:rsidR="00DD333B">
          <w:br/>
        </w:r>
        <w:del w:id="336" w:author="Akarsh Gharge" w:date="2024-09-22T20:21:00Z">
          <w:r w:rsidR="00DD333B" w:rsidDel="009C2170">
            <w:rPr>
              <w:b/>
              <w:bCs/>
            </w:rPr>
            <w:delText>Thoughts</w:delText>
          </w:r>
        </w:del>
      </w:ins>
      <w:ins w:id="337" w:author="Akarsh Gharge" w:date="2024-09-22T20:21:00Z">
        <w:r w:rsidR="009C2170">
          <w:rPr>
            <w:b/>
            <w:bCs/>
          </w:rPr>
          <w:t>Criteria and Constraints</w:t>
        </w:r>
      </w:ins>
      <w:ins w:id="338" w:author="Youssef Sokri" w:date="2024-09-22T13:12:00Z">
        <w:r w:rsidR="00DD333B">
          <w:rPr>
            <w:b/>
            <w:bCs/>
          </w:rPr>
          <w:t>:</w:t>
        </w:r>
        <w:r w:rsidR="00DD333B" w:rsidRPr="004C2AF0">
          <w:rPr>
            <w:b/>
            <w:bCs/>
          </w:rPr>
          <w:t xml:space="preserve">                                                                                                                                              </w:t>
        </w:r>
      </w:ins>
    </w:p>
    <w:p w14:paraId="66359957" w14:textId="170BBF7B" w:rsidR="3B5BCC59" w:rsidRDefault="3B5BCC59" w:rsidP="002C738E">
      <w:pPr>
        <w:pStyle w:val="ParIndent"/>
        <w:numPr>
          <w:ilvl w:val="0"/>
          <w:numId w:val="12"/>
        </w:numPr>
      </w:pPr>
      <w:r>
        <w:t>Must last at least 6 months without a major malfunction</w:t>
      </w:r>
    </w:p>
    <w:p w14:paraId="6B7C38D2" w14:textId="54657052" w:rsidR="0145142B" w:rsidRDefault="2A6A9584" w:rsidP="002C738E">
      <w:pPr>
        <w:pStyle w:val="ParIndent"/>
        <w:numPr>
          <w:ilvl w:val="0"/>
          <w:numId w:val="12"/>
        </w:numPr>
      </w:pPr>
      <w:r>
        <w:t>Pull a skirt or pants of varying lengths up and down Able to avoid getting caught on external objects</w:t>
      </w:r>
    </w:p>
    <w:p w14:paraId="3FB2E86A" w14:textId="0514E2A8" w:rsidR="0145142B" w:rsidRDefault="07203BC3" w:rsidP="002C738E">
      <w:pPr>
        <w:pStyle w:val="ParIndent"/>
        <w:numPr>
          <w:ilvl w:val="0"/>
          <w:numId w:val="12"/>
        </w:numPr>
      </w:pPr>
      <w:r>
        <w:t>Able to effectively perform objective regardless of how the clothing is currently positioned</w:t>
      </w:r>
    </w:p>
    <w:p w14:paraId="3115E33E" w14:textId="1DDE3133" w:rsidR="32761FB1" w:rsidRDefault="32761FB1" w:rsidP="32761FB1">
      <w:pPr>
        <w:pStyle w:val="ParIndent"/>
      </w:pPr>
    </w:p>
    <w:p w14:paraId="6768F7FF" w14:textId="6F264964" w:rsidR="13DF6001" w:rsidRDefault="13DF6001" w:rsidP="13DF6001">
      <w:pPr>
        <w:pStyle w:val="ParIndent"/>
      </w:pPr>
    </w:p>
    <w:p w14:paraId="20FE68FE" w14:textId="08CF21CE" w:rsidR="00111C1E" w:rsidRPr="00111C1E" w:rsidRDefault="00111C1E" w:rsidP="2EBEC89C">
      <w:pPr>
        <w:pStyle w:val="ParIndent"/>
        <w:spacing w:line="240" w:lineRule="auto"/>
        <w:rPr>
          <w:color w:val="C00000"/>
          <w:lang w:val="en-CA"/>
        </w:rPr>
      </w:pPr>
    </w:p>
    <w:p w14:paraId="2EC44BAE" w14:textId="14971363" w:rsidR="00310C1F" w:rsidRPr="009B5202" w:rsidRDefault="00320313" w:rsidP="2EBEC89C">
      <w:pPr>
        <w:rPr>
          <w:color w:val="C00000"/>
          <w:lang w:val="en-CA"/>
        </w:rPr>
      </w:pPr>
      <w:r w:rsidRPr="2EBEC89C">
        <w:rPr>
          <w:lang w:val="en-CA"/>
        </w:rPr>
        <w:br w:type="page"/>
      </w:r>
    </w:p>
    <w:p w14:paraId="1AF2D678" w14:textId="5248A187" w:rsidR="00B90D8B" w:rsidRPr="003151B2" w:rsidRDefault="6D07BB63" w:rsidP="002C738E">
      <w:pPr>
        <w:pStyle w:val="Heading1"/>
        <w:numPr>
          <w:ilvl w:val="0"/>
          <w:numId w:val="5"/>
        </w:numPr>
        <w:rPr>
          <w:ins w:id="339" w:author="Akarsh Gharge" w:date="2024-09-27T10:14:00Z"/>
          <w:lang w:val="en-CA"/>
        </w:rPr>
      </w:pPr>
      <w:bookmarkStart w:id="340" w:name="_Toc176011221"/>
      <w:r w:rsidRPr="2C9D7257">
        <w:rPr>
          <w:lang w:val="en-CA"/>
        </w:rPr>
        <w:lastRenderedPageBreak/>
        <w:t>Problem Definition, Concept Development, and Project Plan</w:t>
      </w:r>
      <w:bookmarkEnd w:id="340"/>
    </w:p>
    <w:p w14:paraId="3338B237" w14:textId="38113CAF" w:rsidR="005A3DB5" w:rsidRPr="005A3DB5" w:rsidDel="005A3DB5" w:rsidRDefault="00E04770">
      <w:pPr>
        <w:pStyle w:val="Heading2"/>
        <w:rPr>
          <w:del w:id="341" w:author="Akarsh Gharge" w:date="2024-09-27T10:14:00Z"/>
        </w:rPr>
        <w:pPrChange w:id="342" w:author="Akarsh Gharge" w:date="2024-09-27T10:14:00Z">
          <w:pPr>
            <w:pStyle w:val="Heading1"/>
            <w:numPr>
              <w:numId w:val="5"/>
            </w:numPr>
          </w:pPr>
        </w:pPrChange>
      </w:pPr>
      <w:ins w:id="343" w:author="Akarsh Gharge" w:date="2024-09-29T10:52:00Z">
        <w:r w:rsidRPr="00D407E3">
          <w:t xml:space="preserve">3.1 </w:t>
        </w:r>
      </w:ins>
      <w:ins w:id="344" w:author="Akarsh Gharge" w:date="2024-09-27T10:14:00Z">
        <w:r w:rsidR="005A3DB5">
          <w:t>Problem Definition</w:t>
        </w:r>
      </w:ins>
    </w:p>
    <w:p w14:paraId="1209427B" w14:textId="2BD2FB0A" w:rsidR="00111C1E" w:rsidRDefault="0A7AE10C" w:rsidP="00D407E3">
      <w:pPr>
        <w:pStyle w:val="Heading2"/>
        <w:rPr>
          <w:ins w:id="345" w:author="Youssef Sokri" w:date="2024-09-27T10:12:00Z"/>
          <w:del w:id="346" w:author="Akarsh Gharge" w:date="2024-09-27T10:12:00Z"/>
        </w:rPr>
      </w:pPr>
      <w:bookmarkStart w:id="347" w:name="_Toc176011222"/>
      <w:del w:id="348" w:author="Akarsh Gharge" w:date="2024-09-27T10:14:00Z">
        <w:r>
          <w:delText>Problem definition</w:delText>
        </w:r>
      </w:del>
      <w:bookmarkEnd w:id="347"/>
    </w:p>
    <w:p w14:paraId="623BE0B2" w14:textId="77777777" w:rsidR="00965402" w:rsidRDefault="00965402" w:rsidP="00D407E3">
      <w:pPr>
        <w:pStyle w:val="Heading2"/>
        <w:rPr>
          <w:ins w:id="349" w:author="Youssef Sokri" w:date="2024-09-27T10:13:00Z"/>
        </w:rPr>
      </w:pPr>
    </w:p>
    <w:p w14:paraId="0AC20D22" w14:textId="24D7A29E" w:rsidR="00AE2625" w:rsidRDefault="00AE2625" w:rsidP="003D50DC">
      <w:pPr>
        <w:pStyle w:val="Heading3"/>
        <w:rPr>
          <w:ins w:id="350" w:author="Youssef Sokri" w:date="2024-09-27T10:13:00Z"/>
          <w:del w:id="351" w:author="Akarsh Gharge" w:date="2024-09-27T10:15:00Z"/>
          <w:lang w:val="en-CA"/>
        </w:rPr>
      </w:pPr>
      <w:ins w:id="352" w:author="Youssef Sokri" w:date="2024-09-27T10:13:00Z">
        <w:r>
          <w:rPr>
            <w:lang w:val="en-CA"/>
          </w:rPr>
          <w:t>Client Need</w:t>
        </w:r>
      </w:ins>
      <w:ins w:id="353" w:author="Akarsh Gharge" w:date="2024-09-27T10:15:00Z">
        <w:r w:rsidR="001D656E">
          <w:rPr>
            <w:lang w:val="en-CA"/>
          </w:rPr>
          <w:t>s</w:t>
        </w:r>
      </w:ins>
      <w:ins w:id="354" w:author="Youssef Sokri" w:date="2024-09-27T10:13:00Z">
        <w:del w:id="355" w:author="Akarsh Gharge" w:date="2024-09-27T10:15:00Z">
          <w:r w:rsidDel="001D656E">
            <w:rPr>
              <w:lang w:val="en-CA"/>
            </w:rPr>
            <w:delText>s</w:delText>
          </w:r>
        </w:del>
      </w:ins>
    </w:p>
    <w:p w14:paraId="3E43E0ED" w14:textId="77777777" w:rsidR="00AE2625" w:rsidRPr="00764402" w:rsidRDefault="00AE2625">
      <w:pPr>
        <w:pStyle w:val="Heading3"/>
        <w:rPr>
          <w:ins w:id="356" w:author="Youssef Sokri" w:date="2024-09-27T10:10:00Z"/>
        </w:rPr>
        <w:pPrChange w:id="357" w:author="Youssef Sokri" w:date="2024-09-27T10:13:00Z">
          <w:pPr>
            <w:pStyle w:val="Heading2"/>
          </w:pPr>
        </w:pPrChange>
      </w:pPr>
    </w:p>
    <w:tbl>
      <w:tblPr>
        <w:tblStyle w:val="TableGrid"/>
        <w:tblW w:w="0" w:type="auto"/>
        <w:tblInd w:w="279" w:type="dxa"/>
        <w:tblLook w:val="04A0" w:firstRow="1" w:lastRow="0" w:firstColumn="1" w:lastColumn="0" w:noHBand="0" w:noVBand="1"/>
      </w:tblPr>
      <w:tblGrid>
        <w:gridCol w:w="2011"/>
        <w:gridCol w:w="1244"/>
        <w:gridCol w:w="5931"/>
        <w:tblGridChange w:id="358">
          <w:tblGrid>
            <w:gridCol w:w="2011"/>
            <w:gridCol w:w="1244"/>
            <w:gridCol w:w="5931"/>
          </w:tblGrid>
        </w:tblGridChange>
      </w:tblGrid>
      <w:tr w:rsidR="00965402" w14:paraId="0F250A25" w14:textId="77777777" w:rsidTr="009C48A5">
        <w:trPr>
          <w:ins w:id="359" w:author="Youssef Sokri" w:date="2024-09-27T10:12:00Z"/>
        </w:trPr>
        <w:tc>
          <w:tcPr>
            <w:tcW w:w="2011" w:type="dxa"/>
          </w:tcPr>
          <w:p w14:paraId="0E03A17D" w14:textId="53B0AEDF" w:rsidR="003D50DC" w:rsidRPr="00F249BA" w:rsidRDefault="003D50DC" w:rsidP="003D50DC">
            <w:pPr>
              <w:pStyle w:val="ParIndent"/>
              <w:spacing w:before="0" w:beforeAutospacing="0" w:after="0" w:afterAutospacing="0"/>
              <w:ind w:firstLine="0"/>
              <w:rPr>
                <w:ins w:id="360" w:author="Akarsh Gharge" w:date="2024-09-27T10:17:00Z"/>
                <w:b/>
                <w:lang w:val="en-CA"/>
              </w:rPr>
            </w:pPr>
            <w:ins w:id="361" w:author="Akarsh Gharge" w:date="2024-09-27T10:17:00Z">
              <w:r>
                <w:rPr>
                  <w:b/>
                  <w:bCs/>
                  <w:lang w:val="en-CA"/>
                </w:rPr>
                <w:t>Reference #</w:t>
              </w:r>
            </w:ins>
          </w:p>
        </w:tc>
        <w:tc>
          <w:tcPr>
            <w:tcW w:w="1244" w:type="dxa"/>
          </w:tcPr>
          <w:p w14:paraId="3C56ED76" w14:textId="6CF65516" w:rsidR="003D50DC" w:rsidRPr="00F249BA" w:rsidRDefault="003D50DC" w:rsidP="00DB6D29">
            <w:pPr>
              <w:pStyle w:val="ParIndent"/>
              <w:ind w:firstLine="0"/>
              <w:rPr>
                <w:ins w:id="362" w:author="Akarsh Gharge" w:date="2024-09-27T10:17:00Z"/>
                <w:b/>
                <w:lang w:val="en-CA"/>
              </w:rPr>
            </w:pPr>
            <w:ins w:id="363" w:author="Akarsh Gharge" w:date="2024-09-27T10:18:00Z">
              <w:r>
                <w:rPr>
                  <w:b/>
                  <w:bCs/>
                  <w:lang w:val="en-CA"/>
                </w:rPr>
                <w:t>Priority</w:t>
              </w:r>
            </w:ins>
          </w:p>
        </w:tc>
        <w:tc>
          <w:tcPr>
            <w:tcW w:w="5931" w:type="dxa"/>
          </w:tcPr>
          <w:p w14:paraId="695007E8" w14:textId="5D80A2E1" w:rsidR="00965402" w:rsidRPr="003D50DC" w:rsidRDefault="00764402">
            <w:pPr>
              <w:pStyle w:val="ParIndent"/>
              <w:spacing w:before="0" w:beforeAutospacing="0" w:after="0" w:afterAutospacing="0"/>
              <w:ind w:firstLine="0"/>
              <w:jc w:val="left"/>
              <w:rPr>
                <w:ins w:id="364" w:author="Youssef Sokri" w:date="2024-09-27T10:12:00Z"/>
                <w:b/>
                <w:lang w:val="en-CA"/>
                <w:rPrChange w:id="365" w:author="Akarsh Gharge" w:date="2024-09-27T10:18:00Z">
                  <w:rPr>
                    <w:ins w:id="366" w:author="Youssef Sokri" w:date="2024-09-27T10:12:00Z"/>
                    <w:lang w:val="en-CA"/>
                  </w:rPr>
                </w:rPrChange>
              </w:rPr>
              <w:pPrChange w:id="367" w:author="Akarsh Gharge" w:date="2024-09-27T10:18:00Z">
                <w:pPr>
                  <w:pStyle w:val="ParIndent"/>
                  <w:ind w:firstLine="0"/>
                </w:pPr>
              </w:pPrChange>
            </w:pPr>
            <w:ins w:id="368" w:author="Youssef Sokri" w:date="2024-09-27T10:14:00Z">
              <w:r w:rsidRPr="003D50DC">
                <w:rPr>
                  <w:b/>
                  <w:lang w:val="en-CA"/>
                  <w:rPrChange w:id="369" w:author="Akarsh Gharge" w:date="2024-09-27T10:18:00Z">
                    <w:rPr>
                      <w:lang w:val="en-CA"/>
                    </w:rPr>
                  </w:rPrChange>
                </w:rPr>
                <w:t>Interpreted Client Need</w:t>
              </w:r>
            </w:ins>
          </w:p>
        </w:tc>
      </w:tr>
      <w:tr w:rsidR="00965402" w14:paraId="34513F12" w14:textId="77777777" w:rsidTr="009C48A5">
        <w:trPr>
          <w:ins w:id="370" w:author="Youssef Sokri" w:date="2024-09-27T10:12:00Z"/>
        </w:trPr>
        <w:tc>
          <w:tcPr>
            <w:tcW w:w="2011" w:type="dxa"/>
          </w:tcPr>
          <w:p w14:paraId="1D4AA284" w14:textId="5910C083" w:rsidR="003D50DC" w:rsidRDefault="003327D0" w:rsidP="00DB6D29">
            <w:pPr>
              <w:pStyle w:val="ParIndent"/>
              <w:ind w:firstLine="0"/>
              <w:rPr>
                <w:ins w:id="371" w:author="Akarsh Gharge" w:date="2024-09-27T10:17:00Z"/>
                <w:lang w:val="en-CA"/>
              </w:rPr>
            </w:pPr>
            <w:ins w:id="372" w:author="Youssef Sokri" w:date="2024-09-27T10:37:00Z">
              <w:r>
                <w:rPr>
                  <w:lang w:val="en-CA"/>
                </w:rPr>
                <w:t>1</w:t>
              </w:r>
            </w:ins>
          </w:p>
        </w:tc>
        <w:tc>
          <w:tcPr>
            <w:tcW w:w="1244" w:type="dxa"/>
          </w:tcPr>
          <w:p w14:paraId="53495AF9" w14:textId="3BEA9B4D" w:rsidR="003D50DC" w:rsidRDefault="00A66B38" w:rsidP="00DB6D29">
            <w:pPr>
              <w:pStyle w:val="ParIndent"/>
              <w:ind w:firstLine="0"/>
              <w:rPr>
                <w:ins w:id="373" w:author="Akarsh Gharge" w:date="2024-09-27T10:17:00Z"/>
                <w:lang w:val="en-CA"/>
              </w:rPr>
            </w:pPr>
            <w:ins w:id="374" w:author="Youssef Sokri" w:date="2024-09-27T10:38:00Z">
              <w:r>
                <w:rPr>
                  <w:lang w:val="en-CA"/>
                </w:rPr>
                <w:t>2</w:t>
              </w:r>
            </w:ins>
          </w:p>
        </w:tc>
        <w:tc>
          <w:tcPr>
            <w:tcW w:w="5931" w:type="dxa"/>
          </w:tcPr>
          <w:p w14:paraId="1B02F91F" w14:textId="15BF3BD6" w:rsidR="00965402" w:rsidRDefault="00746A45" w:rsidP="00DB6D29">
            <w:pPr>
              <w:pStyle w:val="ParIndent"/>
              <w:ind w:firstLine="0"/>
              <w:rPr>
                <w:ins w:id="375" w:author="Youssef Sokri" w:date="2024-09-27T10:12:00Z"/>
                <w:lang w:val="en-CA"/>
              </w:rPr>
            </w:pPr>
            <w:ins w:id="376" w:author="Akarsh Gharge" w:date="2024-09-27T10:18:00Z">
              <w:r>
                <w:rPr>
                  <w:lang w:val="en-CA"/>
                </w:rPr>
                <w:t xml:space="preserve">Device should be </w:t>
              </w:r>
            </w:ins>
            <w:ins w:id="377" w:author="Akarsh Gharge" w:date="2024-09-27T10:19:00Z">
              <w:r w:rsidR="008D02F8">
                <w:rPr>
                  <w:lang w:val="en-CA"/>
                </w:rPr>
                <w:t>compact enough to fit in a backpack</w:t>
              </w:r>
            </w:ins>
          </w:p>
        </w:tc>
      </w:tr>
      <w:tr w:rsidR="00965402" w14:paraId="5FF32D58" w14:textId="77777777" w:rsidTr="009C48A5">
        <w:trPr>
          <w:ins w:id="378" w:author="Youssef Sokri" w:date="2024-09-27T10:12:00Z"/>
        </w:trPr>
        <w:tc>
          <w:tcPr>
            <w:tcW w:w="2011" w:type="dxa"/>
          </w:tcPr>
          <w:p w14:paraId="3FD090CF" w14:textId="7EA7E7FD" w:rsidR="003D50DC" w:rsidRDefault="003327D0" w:rsidP="00DB6D29">
            <w:pPr>
              <w:pStyle w:val="ParIndent"/>
              <w:ind w:firstLine="0"/>
              <w:rPr>
                <w:ins w:id="379" w:author="Akarsh Gharge" w:date="2024-09-27T10:17:00Z"/>
                <w:lang w:val="en-CA"/>
              </w:rPr>
            </w:pPr>
            <w:ins w:id="380" w:author="Youssef Sokri" w:date="2024-09-27T10:37:00Z">
              <w:r>
                <w:rPr>
                  <w:lang w:val="en-CA"/>
                </w:rPr>
                <w:t>2</w:t>
              </w:r>
            </w:ins>
          </w:p>
        </w:tc>
        <w:tc>
          <w:tcPr>
            <w:tcW w:w="1244" w:type="dxa"/>
          </w:tcPr>
          <w:p w14:paraId="3F502AEB" w14:textId="29CB3987" w:rsidR="003D50DC" w:rsidRDefault="00A66B38" w:rsidP="00DB6D29">
            <w:pPr>
              <w:pStyle w:val="ParIndent"/>
              <w:ind w:firstLine="0"/>
              <w:rPr>
                <w:ins w:id="381" w:author="Akarsh Gharge" w:date="2024-09-27T10:17:00Z"/>
                <w:lang w:val="en-CA"/>
              </w:rPr>
            </w:pPr>
            <w:ins w:id="382" w:author="Youssef Sokri" w:date="2024-09-27T10:38:00Z">
              <w:r>
                <w:rPr>
                  <w:lang w:val="en-CA"/>
                </w:rPr>
                <w:t>4</w:t>
              </w:r>
            </w:ins>
          </w:p>
        </w:tc>
        <w:tc>
          <w:tcPr>
            <w:tcW w:w="5931" w:type="dxa"/>
          </w:tcPr>
          <w:p w14:paraId="2BED69AF" w14:textId="1787E2C5" w:rsidR="00965402" w:rsidRDefault="00913C33" w:rsidP="00DB6D29">
            <w:pPr>
              <w:pStyle w:val="ParIndent"/>
              <w:ind w:firstLine="0"/>
              <w:rPr>
                <w:ins w:id="383" w:author="Youssef Sokri" w:date="2024-09-27T10:12:00Z"/>
                <w:lang w:val="en-CA"/>
              </w:rPr>
            </w:pPr>
            <w:ins w:id="384" w:author="Youssef Sokri" w:date="2024-09-27T10:17:00Z">
              <w:r>
                <w:rPr>
                  <w:lang w:val="en-CA"/>
                </w:rPr>
                <w:t>Device must be portable</w:t>
              </w:r>
            </w:ins>
            <w:ins w:id="385" w:author="Akarsh Gharge" w:date="2024-09-27T10:19:00Z">
              <w:r w:rsidR="008D02F8">
                <w:rPr>
                  <w:lang w:val="en-CA"/>
                </w:rPr>
                <w:t xml:space="preserve">; able to be used </w:t>
              </w:r>
              <w:r w:rsidR="00BD3F19">
                <w:rPr>
                  <w:lang w:val="en-CA"/>
                </w:rPr>
                <w:t>in any setting</w:t>
              </w:r>
            </w:ins>
          </w:p>
        </w:tc>
      </w:tr>
      <w:tr w:rsidR="00965402" w14:paraId="3C8970EB" w14:textId="77777777" w:rsidTr="009C48A5">
        <w:trPr>
          <w:ins w:id="386" w:author="Youssef Sokri" w:date="2024-09-27T10:12:00Z"/>
        </w:trPr>
        <w:tc>
          <w:tcPr>
            <w:tcW w:w="2011" w:type="dxa"/>
          </w:tcPr>
          <w:p w14:paraId="7D698207" w14:textId="6B925BF0" w:rsidR="003D50DC" w:rsidRDefault="003327D0" w:rsidP="00DB6D29">
            <w:pPr>
              <w:pStyle w:val="ParIndent"/>
              <w:ind w:firstLine="0"/>
              <w:rPr>
                <w:ins w:id="387" w:author="Akarsh Gharge" w:date="2024-09-27T10:17:00Z"/>
                <w:lang w:val="en-CA"/>
              </w:rPr>
            </w:pPr>
            <w:ins w:id="388" w:author="Youssef Sokri" w:date="2024-09-27T10:37:00Z">
              <w:r>
                <w:rPr>
                  <w:lang w:val="en-CA"/>
                </w:rPr>
                <w:t>3</w:t>
              </w:r>
            </w:ins>
          </w:p>
        </w:tc>
        <w:tc>
          <w:tcPr>
            <w:tcW w:w="1244" w:type="dxa"/>
          </w:tcPr>
          <w:p w14:paraId="53AE459F" w14:textId="2695E085" w:rsidR="003D50DC" w:rsidRDefault="006951FD" w:rsidP="00DB6D29">
            <w:pPr>
              <w:pStyle w:val="ParIndent"/>
              <w:ind w:firstLine="0"/>
              <w:rPr>
                <w:ins w:id="389" w:author="Akarsh Gharge" w:date="2024-09-27T10:17:00Z"/>
                <w:lang w:val="en-CA"/>
              </w:rPr>
            </w:pPr>
            <w:ins w:id="390" w:author="Youssef Sokri" w:date="2024-09-27T10:38:00Z">
              <w:r>
                <w:rPr>
                  <w:lang w:val="en-CA"/>
                </w:rPr>
                <w:t>5</w:t>
              </w:r>
            </w:ins>
          </w:p>
        </w:tc>
        <w:tc>
          <w:tcPr>
            <w:tcW w:w="5931" w:type="dxa"/>
          </w:tcPr>
          <w:p w14:paraId="0F1F6116" w14:textId="31F3FCCC" w:rsidR="00965402" w:rsidRDefault="00913C33" w:rsidP="00DB6D29">
            <w:pPr>
              <w:pStyle w:val="ParIndent"/>
              <w:ind w:firstLine="0"/>
              <w:rPr>
                <w:ins w:id="391" w:author="Youssef Sokri" w:date="2024-09-27T10:12:00Z"/>
                <w:lang w:val="en-CA"/>
              </w:rPr>
            </w:pPr>
            <w:ins w:id="392" w:author="Youssef Sokri" w:date="2024-09-27T10:17:00Z">
              <w:r>
                <w:rPr>
                  <w:lang w:val="en-CA"/>
                </w:rPr>
                <w:t>De</w:t>
              </w:r>
            </w:ins>
            <w:ins w:id="393" w:author="Youssef Sokri" w:date="2024-09-27T10:18:00Z">
              <w:r w:rsidR="0077145F">
                <w:rPr>
                  <w:lang w:val="en-CA"/>
                </w:rPr>
                <w:t>vice should be able to clamp onto clothing</w:t>
              </w:r>
            </w:ins>
          </w:p>
        </w:tc>
      </w:tr>
      <w:tr w:rsidR="00965402" w14:paraId="207C6FCC" w14:textId="77777777" w:rsidTr="009C48A5">
        <w:trPr>
          <w:ins w:id="394" w:author="Youssef Sokri" w:date="2024-09-27T10:12:00Z"/>
        </w:trPr>
        <w:tc>
          <w:tcPr>
            <w:tcW w:w="2011" w:type="dxa"/>
          </w:tcPr>
          <w:p w14:paraId="4C064B19" w14:textId="6E584CF2" w:rsidR="003D50DC" w:rsidRDefault="003327D0" w:rsidP="00DB6D29">
            <w:pPr>
              <w:pStyle w:val="ParIndent"/>
              <w:ind w:firstLine="0"/>
              <w:rPr>
                <w:ins w:id="395" w:author="Akarsh Gharge" w:date="2024-09-27T10:17:00Z"/>
                <w:lang w:val="en-CA"/>
              </w:rPr>
            </w:pPr>
            <w:ins w:id="396" w:author="Youssef Sokri" w:date="2024-09-27T10:37:00Z">
              <w:r>
                <w:rPr>
                  <w:lang w:val="en-CA"/>
                </w:rPr>
                <w:t>4</w:t>
              </w:r>
            </w:ins>
          </w:p>
        </w:tc>
        <w:tc>
          <w:tcPr>
            <w:tcW w:w="1244" w:type="dxa"/>
          </w:tcPr>
          <w:p w14:paraId="287BCC3C" w14:textId="584416E6" w:rsidR="003D50DC" w:rsidRDefault="008F35CB" w:rsidP="00DB6D29">
            <w:pPr>
              <w:pStyle w:val="ParIndent"/>
              <w:ind w:firstLine="0"/>
              <w:rPr>
                <w:ins w:id="397" w:author="Akarsh Gharge" w:date="2024-09-27T10:17:00Z"/>
                <w:lang w:val="en-CA"/>
              </w:rPr>
            </w:pPr>
            <w:ins w:id="398" w:author="Youssef Sokri" w:date="2024-09-27T10:39:00Z">
              <w:r>
                <w:rPr>
                  <w:lang w:val="en-CA"/>
                </w:rPr>
                <w:t>4</w:t>
              </w:r>
            </w:ins>
          </w:p>
        </w:tc>
        <w:tc>
          <w:tcPr>
            <w:tcW w:w="5931" w:type="dxa"/>
          </w:tcPr>
          <w:p w14:paraId="7FBDACFA" w14:textId="4C1D5CC5" w:rsidR="00965402" w:rsidRDefault="008F0E34" w:rsidP="00DB6D29">
            <w:pPr>
              <w:pStyle w:val="ParIndent"/>
              <w:ind w:firstLine="0"/>
              <w:rPr>
                <w:ins w:id="399" w:author="Youssef Sokri" w:date="2024-09-27T10:12:00Z"/>
                <w:lang w:val="en-CA"/>
              </w:rPr>
            </w:pPr>
            <w:ins w:id="400" w:author="Akarsh Gharge" w:date="2024-09-27T10:19:00Z">
              <w:r>
                <w:rPr>
                  <w:lang w:val="en-CA"/>
                </w:rPr>
                <w:t>Device must be light enough for user to carry daily</w:t>
              </w:r>
            </w:ins>
          </w:p>
        </w:tc>
      </w:tr>
      <w:tr w:rsidR="008F0E34" w14:paraId="3DEDB7A6" w14:textId="77777777" w:rsidTr="009C48A5">
        <w:tblPrEx>
          <w:tblW w:w="0" w:type="auto"/>
          <w:tblInd w:w="279" w:type="dxa"/>
          <w:tblPrExChange w:id="401" w:author="Akarsh Gharge" w:date="2024-09-29T11:13:00Z">
            <w:tblPrEx>
              <w:tblW w:w="0" w:type="auto"/>
              <w:tblInd w:w="279" w:type="dxa"/>
            </w:tblPrEx>
          </w:tblPrExChange>
        </w:tblPrEx>
        <w:trPr>
          <w:ins w:id="402" w:author="Akarsh Gharge" w:date="2024-09-27T10:19:00Z"/>
        </w:trPr>
        <w:tc>
          <w:tcPr>
            <w:tcW w:w="2011" w:type="dxa"/>
            <w:tcPrChange w:id="403" w:author="Akarsh Gharge" w:date="2024-09-29T11:13:00Z">
              <w:tcPr>
                <w:tcW w:w="2015" w:type="dxa"/>
              </w:tcPr>
            </w:tcPrChange>
          </w:tcPr>
          <w:p w14:paraId="76451D31" w14:textId="3D643F35" w:rsidR="008F0E34" w:rsidRDefault="003327D0" w:rsidP="00DB6D29">
            <w:pPr>
              <w:pStyle w:val="ParIndent"/>
              <w:ind w:firstLine="0"/>
              <w:rPr>
                <w:ins w:id="404" w:author="Akarsh Gharge" w:date="2024-09-27T10:19:00Z"/>
                <w:lang w:val="en-CA"/>
              </w:rPr>
            </w:pPr>
            <w:ins w:id="405" w:author="Youssef Sokri" w:date="2024-09-27T10:37:00Z">
              <w:r>
                <w:rPr>
                  <w:lang w:val="en-CA"/>
                </w:rPr>
                <w:t>5</w:t>
              </w:r>
            </w:ins>
          </w:p>
        </w:tc>
        <w:tc>
          <w:tcPr>
            <w:tcW w:w="1244" w:type="dxa"/>
            <w:tcPrChange w:id="406" w:author="Akarsh Gharge" w:date="2024-09-29T11:13:00Z">
              <w:tcPr>
                <w:tcW w:w="1245" w:type="dxa"/>
              </w:tcPr>
            </w:tcPrChange>
          </w:tcPr>
          <w:p w14:paraId="547DD337" w14:textId="5DEDF296" w:rsidR="008F0E34" w:rsidRDefault="00314ADE" w:rsidP="00DB6D29">
            <w:pPr>
              <w:pStyle w:val="ParIndent"/>
              <w:ind w:firstLine="0"/>
              <w:rPr>
                <w:ins w:id="407" w:author="Akarsh Gharge" w:date="2024-09-27T10:19:00Z"/>
                <w:lang w:val="en-CA"/>
              </w:rPr>
            </w:pPr>
            <w:ins w:id="408" w:author="Youssef Sokri" w:date="2024-09-27T10:39:00Z">
              <w:r>
                <w:rPr>
                  <w:lang w:val="en-CA"/>
                </w:rPr>
                <w:t>3</w:t>
              </w:r>
            </w:ins>
          </w:p>
        </w:tc>
        <w:tc>
          <w:tcPr>
            <w:tcW w:w="5931" w:type="dxa"/>
            <w:tcPrChange w:id="409" w:author="Akarsh Gharge" w:date="2024-09-29T11:13:00Z">
              <w:tcPr>
                <w:tcW w:w="5954" w:type="dxa"/>
              </w:tcPr>
            </w:tcPrChange>
          </w:tcPr>
          <w:p w14:paraId="7A1CCCE7" w14:textId="683DEDCD" w:rsidR="008F0E34" w:rsidRDefault="001E663B">
            <w:pPr>
              <w:pStyle w:val="ParIndent"/>
              <w:ind w:firstLine="0"/>
              <w:jc w:val="left"/>
              <w:rPr>
                <w:ins w:id="410" w:author="Akarsh Gharge" w:date="2024-09-27T10:19:00Z"/>
                <w:lang w:val="en-CA"/>
              </w:rPr>
              <w:pPrChange w:id="411" w:author="Akarsh Gharge" w:date="2024-09-27T10:25:00Z">
                <w:pPr>
                  <w:pStyle w:val="ParIndent"/>
                  <w:ind w:firstLine="0"/>
                </w:pPr>
              </w:pPrChange>
            </w:pPr>
            <w:ins w:id="412" w:author="Youssef Sokri" w:date="2024-09-27T10:20:00Z">
              <w:del w:id="413" w:author="Akarsh Gharge" w:date="2024-09-27T10:24:00Z">
                <w:r>
                  <w:rPr>
                    <w:lang w:val="en-CA"/>
                  </w:rPr>
                  <w:delText>Clamp</w:delText>
                </w:r>
                <w:r w:rsidR="00215D3C">
                  <w:rPr>
                    <w:lang w:val="en-CA"/>
                  </w:rPr>
                  <w:delText xml:space="preserve"> must have an</w:delText>
                </w:r>
              </w:del>
            </w:ins>
            <w:ins w:id="414" w:author="Akarsh Gharge" w:date="2024-09-27T10:24:00Z">
              <w:r w:rsidR="00256C23">
                <w:rPr>
                  <w:lang w:val="en-CA"/>
                </w:rPr>
                <w:t>Device connection point</w:t>
              </w:r>
            </w:ins>
            <w:ins w:id="415" w:author="Akarsh Gharge" w:date="2024-09-27T10:25:00Z">
              <w:r w:rsidR="006F036F">
                <w:rPr>
                  <w:lang w:val="en-CA"/>
                </w:rPr>
                <w:t>s</w:t>
              </w:r>
            </w:ins>
            <w:ins w:id="416" w:author="Akarsh Gharge" w:date="2024-09-27T10:24:00Z">
              <w:r w:rsidR="00256C23">
                <w:rPr>
                  <w:lang w:val="en-CA"/>
                </w:rPr>
                <w:t xml:space="preserve"> and interaction points must be</w:t>
              </w:r>
            </w:ins>
            <w:ins w:id="417" w:author="Youssef Sokri" w:date="2024-09-27T10:20:00Z">
              <w:r w:rsidR="00215D3C">
                <w:rPr>
                  <w:lang w:val="en-CA"/>
                </w:rPr>
                <w:t xml:space="preserve"> adjustable</w:t>
              </w:r>
              <w:del w:id="418" w:author="Akarsh Gharge" w:date="2024-09-27T10:24:00Z">
                <w:r w:rsidR="00215D3C">
                  <w:rPr>
                    <w:lang w:val="en-CA"/>
                  </w:rPr>
                  <w:delText xml:space="preserve"> handle</w:delText>
                </w:r>
              </w:del>
            </w:ins>
          </w:p>
        </w:tc>
      </w:tr>
      <w:tr w:rsidR="008F0E34" w14:paraId="3C88983C" w14:textId="77777777" w:rsidTr="009C48A5">
        <w:tblPrEx>
          <w:tblW w:w="0" w:type="auto"/>
          <w:tblInd w:w="279" w:type="dxa"/>
          <w:tblPrExChange w:id="419" w:author="Akarsh Gharge" w:date="2024-09-29T11:13:00Z">
            <w:tblPrEx>
              <w:tblW w:w="0" w:type="auto"/>
              <w:tblInd w:w="279" w:type="dxa"/>
            </w:tblPrEx>
          </w:tblPrExChange>
        </w:tblPrEx>
        <w:trPr>
          <w:ins w:id="420" w:author="Akarsh Gharge" w:date="2024-09-27T10:19:00Z"/>
        </w:trPr>
        <w:tc>
          <w:tcPr>
            <w:tcW w:w="2011" w:type="dxa"/>
            <w:tcPrChange w:id="421" w:author="Akarsh Gharge" w:date="2024-09-29T11:13:00Z">
              <w:tcPr>
                <w:tcW w:w="2015" w:type="dxa"/>
              </w:tcPr>
            </w:tcPrChange>
          </w:tcPr>
          <w:p w14:paraId="63AB2D59" w14:textId="241A7B3D" w:rsidR="008F0E34" w:rsidRDefault="003327D0" w:rsidP="00DB6D29">
            <w:pPr>
              <w:pStyle w:val="ParIndent"/>
              <w:ind w:firstLine="0"/>
              <w:rPr>
                <w:ins w:id="422" w:author="Akarsh Gharge" w:date="2024-09-27T10:19:00Z"/>
                <w:lang w:val="en-CA"/>
              </w:rPr>
            </w:pPr>
            <w:ins w:id="423" w:author="Youssef Sokri" w:date="2024-09-27T10:37:00Z">
              <w:r>
                <w:rPr>
                  <w:lang w:val="en-CA"/>
                </w:rPr>
                <w:t>6</w:t>
              </w:r>
            </w:ins>
          </w:p>
        </w:tc>
        <w:tc>
          <w:tcPr>
            <w:tcW w:w="1244" w:type="dxa"/>
            <w:tcPrChange w:id="424" w:author="Akarsh Gharge" w:date="2024-09-29T11:13:00Z">
              <w:tcPr>
                <w:tcW w:w="1245" w:type="dxa"/>
              </w:tcPr>
            </w:tcPrChange>
          </w:tcPr>
          <w:p w14:paraId="38F7AB90" w14:textId="0E0227E8" w:rsidR="008F0E34" w:rsidRDefault="001F503E" w:rsidP="00DB6D29">
            <w:pPr>
              <w:pStyle w:val="ParIndent"/>
              <w:ind w:firstLine="0"/>
              <w:rPr>
                <w:ins w:id="425" w:author="Akarsh Gharge" w:date="2024-09-27T10:19:00Z"/>
                <w:lang w:val="en-CA"/>
              </w:rPr>
            </w:pPr>
            <w:ins w:id="426" w:author="Youssef Sokri" w:date="2024-09-27T10:39:00Z">
              <w:r>
                <w:rPr>
                  <w:lang w:val="en-CA"/>
                </w:rPr>
                <w:t>3</w:t>
              </w:r>
            </w:ins>
          </w:p>
        </w:tc>
        <w:tc>
          <w:tcPr>
            <w:tcW w:w="5931" w:type="dxa"/>
            <w:tcPrChange w:id="427" w:author="Akarsh Gharge" w:date="2024-09-29T11:13:00Z">
              <w:tcPr>
                <w:tcW w:w="5954" w:type="dxa"/>
              </w:tcPr>
            </w:tcPrChange>
          </w:tcPr>
          <w:p w14:paraId="107D934D" w14:textId="7C24D925" w:rsidR="008F0E34" w:rsidRDefault="0043620A" w:rsidP="00DB6D29">
            <w:pPr>
              <w:pStyle w:val="ParIndent"/>
              <w:ind w:firstLine="0"/>
              <w:rPr>
                <w:ins w:id="428" w:author="Akarsh Gharge" w:date="2024-09-27T10:19:00Z"/>
                <w:lang w:val="en-CA"/>
              </w:rPr>
            </w:pPr>
            <w:ins w:id="429" w:author="Youssef Sokri" w:date="2024-09-27T10:20:00Z">
              <w:r>
                <w:rPr>
                  <w:lang w:val="en-CA"/>
                </w:rPr>
                <w:t xml:space="preserve">Device </w:t>
              </w:r>
            </w:ins>
            <w:ins w:id="430" w:author="Youssef Sokri" w:date="2024-09-27T10:21:00Z">
              <w:r w:rsidR="004D094A">
                <w:rPr>
                  <w:lang w:val="en-CA"/>
                </w:rPr>
                <w:t>is</w:t>
              </w:r>
            </w:ins>
            <w:ins w:id="431" w:author="Youssef Sokri" w:date="2024-09-27T10:20:00Z">
              <w:r>
                <w:rPr>
                  <w:lang w:val="en-CA"/>
                </w:rPr>
                <w:t xml:space="preserve"> waterproof</w:t>
              </w:r>
            </w:ins>
          </w:p>
        </w:tc>
      </w:tr>
      <w:tr w:rsidR="008F0E34" w14:paraId="5D83B483" w14:textId="77777777" w:rsidTr="009C48A5">
        <w:tblPrEx>
          <w:tblW w:w="0" w:type="auto"/>
          <w:tblInd w:w="279" w:type="dxa"/>
          <w:tblPrExChange w:id="432" w:author="Akarsh Gharge" w:date="2024-09-29T11:13:00Z">
            <w:tblPrEx>
              <w:tblW w:w="0" w:type="auto"/>
              <w:tblInd w:w="279" w:type="dxa"/>
            </w:tblPrEx>
          </w:tblPrExChange>
        </w:tblPrEx>
        <w:trPr>
          <w:ins w:id="433" w:author="Akarsh Gharge" w:date="2024-09-27T10:19:00Z"/>
        </w:trPr>
        <w:tc>
          <w:tcPr>
            <w:tcW w:w="2011" w:type="dxa"/>
            <w:tcPrChange w:id="434" w:author="Akarsh Gharge" w:date="2024-09-29T11:13:00Z">
              <w:tcPr>
                <w:tcW w:w="2015" w:type="dxa"/>
              </w:tcPr>
            </w:tcPrChange>
          </w:tcPr>
          <w:p w14:paraId="5F451687" w14:textId="3458AA95" w:rsidR="008F0E34" w:rsidRDefault="003327D0" w:rsidP="00DB6D29">
            <w:pPr>
              <w:pStyle w:val="ParIndent"/>
              <w:ind w:firstLine="0"/>
              <w:rPr>
                <w:ins w:id="435" w:author="Akarsh Gharge" w:date="2024-09-27T10:19:00Z"/>
                <w:lang w:val="en-CA"/>
              </w:rPr>
            </w:pPr>
            <w:ins w:id="436" w:author="Youssef Sokri" w:date="2024-09-27T10:37:00Z">
              <w:r>
                <w:rPr>
                  <w:lang w:val="en-CA"/>
                </w:rPr>
                <w:t>7</w:t>
              </w:r>
            </w:ins>
          </w:p>
        </w:tc>
        <w:tc>
          <w:tcPr>
            <w:tcW w:w="1244" w:type="dxa"/>
            <w:tcPrChange w:id="437" w:author="Akarsh Gharge" w:date="2024-09-29T11:13:00Z">
              <w:tcPr>
                <w:tcW w:w="1245" w:type="dxa"/>
              </w:tcPr>
            </w:tcPrChange>
          </w:tcPr>
          <w:p w14:paraId="787E25FC" w14:textId="5D02CFF5" w:rsidR="008F0E34" w:rsidRDefault="00B841D9" w:rsidP="00DB6D29">
            <w:pPr>
              <w:pStyle w:val="ParIndent"/>
              <w:ind w:firstLine="0"/>
              <w:rPr>
                <w:ins w:id="438" w:author="Akarsh Gharge" w:date="2024-09-27T10:19:00Z"/>
                <w:lang w:val="en-CA"/>
              </w:rPr>
            </w:pPr>
            <w:ins w:id="439" w:author="Youssef Sokri" w:date="2024-09-27T10:39:00Z">
              <w:r>
                <w:rPr>
                  <w:lang w:val="en-CA"/>
                </w:rPr>
                <w:t>3</w:t>
              </w:r>
            </w:ins>
          </w:p>
        </w:tc>
        <w:tc>
          <w:tcPr>
            <w:tcW w:w="5931" w:type="dxa"/>
            <w:tcPrChange w:id="440" w:author="Akarsh Gharge" w:date="2024-09-29T11:13:00Z">
              <w:tcPr>
                <w:tcW w:w="5954" w:type="dxa"/>
              </w:tcPr>
            </w:tcPrChange>
          </w:tcPr>
          <w:p w14:paraId="1A8438CC" w14:textId="782AC149" w:rsidR="008F0E34" w:rsidRDefault="004D094A" w:rsidP="00DB6D29">
            <w:pPr>
              <w:pStyle w:val="ParIndent"/>
              <w:ind w:firstLine="0"/>
              <w:rPr>
                <w:ins w:id="441" w:author="Akarsh Gharge" w:date="2024-09-27T10:19:00Z"/>
                <w:lang w:val="en-CA"/>
              </w:rPr>
            </w:pPr>
            <w:ins w:id="442" w:author="Youssef Sokri" w:date="2024-09-27T10:21:00Z">
              <w:r>
                <w:rPr>
                  <w:lang w:val="en-CA"/>
                </w:rPr>
                <w:t>Device is easy to maintain</w:t>
              </w:r>
            </w:ins>
          </w:p>
        </w:tc>
      </w:tr>
      <w:tr w:rsidR="008F0E34" w14:paraId="6730BF12" w14:textId="77777777" w:rsidTr="009C48A5">
        <w:tblPrEx>
          <w:tblW w:w="0" w:type="auto"/>
          <w:tblInd w:w="279" w:type="dxa"/>
          <w:tblPrExChange w:id="443" w:author="Akarsh Gharge" w:date="2024-09-29T11:13:00Z">
            <w:tblPrEx>
              <w:tblW w:w="0" w:type="auto"/>
              <w:tblInd w:w="279" w:type="dxa"/>
            </w:tblPrEx>
          </w:tblPrExChange>
        </w:tblPrEx>
        <w:trPr>
          <w:ins w:id="444" w:author="Akarsh Gharge" w:date="2024-09-27T10:19:00Z"/>
        </w:trPr>
        <w:tc>
          <w:tcPr>
            <w:tcW w:w="2011" w:type="dxa"/>
            <w:tcPrChange w:id="445" w:author="Akarsh Gharge" w:date="2024-09-29T11:13:00Z">
              <w:tcPr>
                <w:tcW w:w="2015" w:type="dxa"/>
              </w:tcPr>
            </w:tcPrChange>
          </w:tcPr>
          <w:p w14:paraId="20B0ED98" w14:textId="72D5B2B5" w:rsidR="008F0E34" w:rsidRDefault="003327D0" w:rsidP="00DB6D29">
            <w:pPr>
              <w:pStyle w:val="ParIndent"/>
              <w:ind w:firstLine="0"/>
              <w:rPr>
                <w:ins w:id="446" w:author="Akarsh Gharge" w:date="2024-09-27T10:19:00Z"/>
                <w:lang w:val="en-CA"/>
              </w:rPr>
            </w:pPr>
            <w:ins w:id="447" w:author="Youssef Sokri" w:date="2024-09-27T10:37:00Z">
              <w:r>
                <w:rPr>
                  <w:lang w:val="en-CA"/>
                </w:rPr>
                <w:t>8</w:t>
              </w:r>
            </w:ins>
          </w:p>
        </w:tc>
        <w:tc>
          <w:tcPr>
            <w:tcW w:w="1244" w:type="dxa"/>
            <w:tcPrChange w:id="448" w:author="Akarsh Gharge" w:date="2024-09-29T11:13:00Z">
              <w:tcPr>
                <w:tcW w:w="1245" w:type="dxa"/>
              </w:tcPr>
            </w:tcPrChange>
          </w:tcPr>
          <w:p w14:paraId="3E979831" w14:textId="61DFB2F4" w:rsidR="008F0E34" w:rsidRDefault="00E523CE" w:rsidP="00DB6D29">
            <w:pPr>
              <w:pStyle w:val="ParIndent"/>
              <w:ind w:firstLine="0"/>
              <w:rPr>
                <w:ins w:id="449" w:author="Akarsh Gharge" w:date="2024-09-27T10:19:00Z"/>
                <w:lang w:val="en-CA"/>
              </w:rPr>
            </w:pPr>
            <w:ins w:id="450" w:author="Youssef Sokri" w:date="2024-09-27T10:39:00Z">
              <w:r>
                <w:rPr>
                  <w:lang w:val="en-CA"/>
                </w:rPr>
                <w:t>2</w:t>
              </w:r>
            </w:ins>
          </w:p>
        </w:tc>
        <w:tc>
          <w:tcPr>
            <w:tcW w:w="5931" w:type="dxa"/>
            <w:tcPrChange w:id="451" w:author="Akarsh Gharge" w:date="2024-09-29T11:13:00Z">
              <w:tcPr>
                <w:tcW w:w="5954" w:type="dxa"/>
              </w:tcPr>
            </w:tcPrChange>
          </w:tcPr>
          <w:p w14:paraId="58B65D93" w14:textId="0064B870" w:rsidR="008F0E34" w:rsidRDefault="000665FA" w:rsidP="00DB6D29">
            <w:pPr>
              <w:pStyle w:val="ParIndent"/>
              <w:ind w:firstLine="0"/>
              <w:rPr>
                <w:ins w:id="452" w:author="Akarsh Gharge" w:date="2024-09-27T10:19:00Z"/>
                <w:lang w:val="en-CA"/>
              </w:rPr>
            </w:pPr>
            <w:ins w:id="453" w:author="Youssef Sokri" w:date="2024-09-27T10:21:00Z">
              <w:r>
                <w:rPr>
                  <w:lang w:val="en-CA"/>
                </w:rPr>
                <w:t>Device can adjust to the client’s growth</w:t>
              </w:r>
            </w:ins>
          </w:p>
        </w:tc>
      </w:tr>
      <w:tr w:rsidR="008F0E34" w14:paraId="3A8167C2" w14:textId="77777777" w:rsidTr="009C48A5">
        <w:tblPrEx>
          <w:tblW w:w="0" w:type="auto"/>
          <w:tblInd w:w="279" w:type="dxa"/>
          <w:tblPrExChange w:id="454" w:author="Akarsh Gharge" w:date="2024-09-29T11:13:00Z">
            <w:tblPrEx>
              <w:tblW w:w="0" w:type="auto"/>
              <w:tblInd w:w="279" w:type="dxa"/>
            </w:tblPrEx>
          </w:tblPrExChange>
        </w:tblPrEx>
        <w:trPr>
          <w:ins w:id="455" w:author="Akarsh Gharge" w:date="2024-09-27T10:20:00Z"/>
        </w:trPr>
        <w:tc>
          <w:tcPr>
            <w:tcW w:w="2011" w:type="dxa"/>
            <w:tcPrChange w:id="456" w:author="Akarsh Gharge" w:date="2024-09-29T11:13:00Z">
              <w:tcPr>
                <w:tcW w:w="2015" w:type="dxa"/>
              </w:tcPr>
            </w:tcPrChange>
          </w:tcPr>
          <w:p w14:paraId="098524CA" w14:textId="614717FA" w:rsidR="008F0E34" w:rsidRDefault="003327D0" w:rsidP="00DB6D29">
            <w:pPr>
              <w:pStyle w:val="ParIndent"/>
              <w:ind w:firstLine="0"/>
              <w:rPr>
                <w:ins w:id="457" w:author="Akarsh Gharge" w:date="2024-09-27T10:20:00Z"/>
                <w:lang w:val="en-CA"/>
              </w:rPr>
            </w:pPr>
            <w:ins w:id="458" w:author="Youssef Sokri" w:date="2024-09-27T10:37:00Z">
              <w:r>
                <w:rPr>
                  <w:lang w:val="en-CA"/>
                </w:rPr>
                <w:t>9</w:t>
              </w:r>
            </w:ins>
          </w:p>
        </w:tc>
        <w:tc>
          <w:tcPr>
            <w:tcW w:w="1244" w:type="dxa"/>
            <w:tcPrChange w:id="459" w:author="Akarsh Gharge" w:date="2024-09-29T11:13:00Z">
              <w:tcPr>
                <w:tcW w:w="1245" w:type="dxa"/>
              </w:tcPr>
            </w:tcPrChange>
          </w:tcPr>
          <w:p w14:paraId="53E1006B" w14:textId="5315ACA5" w:rsidR="008F0E34" w:rsidRDefault="00681178" w:rsidP="00DB6D29">
            <w:pPr>
              <w:pStyle w:val="ParIndent"/>
              <w:ind w:firstLine="0"/>
              <w:rPr>
                <w:ins w:id="460" w:author="Akarsh Gharge" w:date="2024-09-27T10:20:00Z"/>
                <w:lang w:val="en-CA"/>
              </w:rPr>
            </w:pPr>
            <w:ins w:id="461" w:author="Youssef Sokri" w:date="2024-09-27T10:39:00Z">
              <w:r>
                <w:rPr>
                  <w:lang w:val="en-CA"/>
                </w:rPr>
                <w:t>5</w:t>
              </w:r>
            </w:ins>
          </w:p>
        </w:tc>
        <w:tc>
          <w:tcPr>
            <w:tcW w:w="5931" w:type="dxa"/>
            <w:tcPrChange w:id="462" w:author="Akarsh Gharge" w:date="2024-09-29T11:13:00Z">
              <w:tcPr>
                <w:tcW w:w="5954" w:type="dxa"/>
              </w:tcPr>
            </w:tcPrChange>
          </w:tcPr>
          <w:p w14:paraId="79D9FB0F" w14:textId="22EB8E90" w:rsidR="008F0E34" w:rsidRDefault="00995EE4">
            <w:pPr>
              <w:pStyle w:val="ParIndent"/>
              <w:ind w:firstLine="0"/>
              <w:jc w:val="left"/>
              <w:rPr>
                <w:ins w:id="463" w:author="Akarsh Gharge" w:date="2024-09-27T10:20:00Z"/>
                <w:lang w:val="en-CA"/>
              </w:rPr>
              <w:pPrChange w:id="464" w:author="Akarsh Gharge" w:date="2024-09-27T10:25:00Z">
                <w:pPr>
                  <w:pStyle w:val="ParIndent"/>
                  <w:ind w:firstLine="0"/>
                </w:pPr>
              </w:pPrChange>
            </w:pPr>
            <w:ins w:id="465" w:author="Akarsh Gharge" w:date="2024-09-27T10:26:00Z">
              <w:r>
                <w:rPr>
                  <w:lang w:val="en-CA"/>
                </w:rPr>
                <w:t>Devi</w:t>
              </w:r>
              <w:r w:rsidR="003F0E95">
                <w:rPr>
                  <w:lang w:val="en-CA"/>
                </w:rPr>
                <w:t>ce must assist in stretching pants</w:t>
              </w:r>
              <w:r w:rsidR="008C7CDB">
                <w:rPr>
                  <w:lang w:val="en-CA"/>
                </w:rPr>
                <w:t xml:space="preserve"> waist out to a </w:t>
              </w:r>
              <w:r w:rsidR="00310B13">
                <w:rPr>
                  <w:lang w:val="en-CA"/>
                </w:rPr>
                <w:t>larger circumference</w:t>
              </w:r>
            </w:ins>
          </w:p>
        </w:tc>
      </w:tr>
      <w:tr w:rsidR="008F0E34" w14:paraId="6963C04A" w14:textId="77777777" w:rsidTr="009C48A5">
        <w:tblPrEx>
          <w:tblW w:w="0" w:type="auto"/>
          <w:tblInd w:w="279" w:type="dxa"/>
          <w:tblPrExChange w:id="466" w:author="Akarsh Gharge" w:date="2024-09-29T11:13:00Z">
            <w:tblPrEx>
              <w:tblW w:w="0" w:type="auto"/>
              <w:tblInd w:w="279" w:type="dxa"/>
            </w:tblPrEx>
          </w:tblPrExChange>
        </w:tblPrEx>
        <w:trPr>
          <w:ins w:id="467" w:author="Akarsh Gharge" w:date="2024-09-27T10:20:00Z"/>
        </w:trPr>
        <w:tc>
          <w:tcPr>
            <w:tcW w:w="2011" w:type="dxa"/>
            <w:tcPrChange w:id="468" w:author="Akarsh Gharge" w:date="2024-09-29T11:13:00Z">
              <w:tcPr>
                <w:tcW w:w="2015" w:type="dxa"/>
              </w:tcPr>
            </w:tcPrChange>
          </w:tcPr>
          <w:p w14:paraId="11765A51" w14:textId="24491892" w:rsidR="008F0E34" w:rsidRDefault="00624D88" w:rsidP="00DB6D29">
            <w:pPr>
              <w:pStyle w:val="ParIndent"/>
              <w:ind w:firstLine="0"/>
              <w:rPr>
                <w:ins w:id="469" w:author="Akarsh Gharge" w:date="2024-09-27T10:20:00Z"/>
                <w:lang w:val="en-CA"/>
              </w:rPr>
            </w:pPr>
            <w:ins w:id="470" w:author="Youssef Sokri" w:date="2024-09-27T10:37:00Z">
              <w:r>
                <w:rPr>
                  <w:lang w:val="en-CA"/>
                </w:rPr>
                <w:t>10</w:t>
              </w:r>
            </w:ins>
          </w:p>
        </w:tc>
        <w:tc>
          <w:tcPr>
            <w:tcW w:w="1244" w:type="dxa"/>
            <w:tcPrChange w:id="471" w:author="Akarsh Gharge" w:date="2024-09-29T11:13:00Z">
              <w:tcPr>
                <w:tcW w:w="1245" w:type="dxa"/>
              </w:tcPr>
            </w:tcPrChange>
          </w:tcPr>
          <w:p w14:paraId="04738AEE" w14:textId="2D2A8E2B" w:rsidR="008F0E34" w:rsidRDefault="00681178" w:rsidP="00DB6D29">
            <w:pPr>
              <w:pStyle w:val="ParIndent"/>
              <w:ind w:firstLine="0"/>
              <w:rPr>
                <w:ins w:id="472" w:author="Akarsh Gharge" w:date="2024-09-27T10:20:00Z"/>
                <w:lang w:val="en-CA"/>
              </w:rPr>
            </w:pPr>
            <w:ins w:id="473" w:author="Youssef Sokri" w:date="2024-09-27T10:39:00Z">
              <w:r>
                <w:rPr>
                  <w:lang w:val="en-CA"/>
                </w:rPr>
                <w:t>5</w:t>
              </w:r>
            </w:ins>
          </w:p>
        </w:tc>
        <w:tc>
          <w:tcPr>
            <w:tcW w:w="5931" w:type="dxa"/>
            <w:tcPrChange w:id="474" w:author="Akarsh Gharge" w:date="2024-09-29T11:13:00Z">
              <w:tcPr>
                <w:tcW w:w="5954" w:type="dxa"/>
              </w:tcPr>
            </w:tcPrChange>
          </w:tcPr>
          <w:p w14:paraId="5FA57419" w14:textId="263DA565" w:rsidR="008F0E34" w:rsidRDefault="00B2352A" w:rsidP="00DB6D29">
            <w:pPr>
              <w:pStyle w:val="ParIndent"/>
              <w:ind w:firstLine="0"/>
              <w:rPr>
                <w:ins w:id="475" w:author="Akarsh Gharge" w:date="2024-09-27T10:20:00Z"/>
                <w:lang w:val="en-CA"/>
              </w:rPr>
            </w:pPr>
            <w:ins w:id="476" w:author="Youssef Sokri" w:date="2024-09-27T10:29:00Z">
              <w:r>
                <w:rPr>
                  <w:lang w:val="en-CA"/>
                </w:rPr>
                <w:t xml:space="preserve">Device </w:t>
              </w:r>
              <w:r w:rsidR="00AB2F06">
                <w:rPr>
                  <w:lang w:val="en-CA"/>
                </w:rPr>
                <w:t>can endure many uses</w:t>
              </w:r>
            </w:ins>
          </w:p>
        </w:tc>
      </w:tr>
      <w:tr w:rsidR="008F0E34" w14:paraId="298A5AFA" w14:textId="77777777" w:rsidTr="009C48A5">
        <w:tblPrEx>
          <w:tblW w:w="0" w:type="auto"/>
          <w:tblInd w:w="279" w:type="dxa"/>
          <w:tblPrExChange w:id="477" w:author="Akarsh Gharge" w:date="2024-09-29T11:13:00Z">
            <w:tblPrEx>
              <w:tblW w:w="0" w:type="auto"/>
              <w:tblInd w:w="279" w:type="dxa"/>
            </w:tblPrEx>
          </w:tblPrExChange>
        </w:tblPrEx>
        <w:trPr>
          <w:ins w:id="478" w:author="Akarsh Gharge" w:date="2024-09-27T10:20:00Z"/>
        </w:trPr>
        <w:tc>
          <w:tcPr>
            <w:tcW w:w="2011" w:type="dxa"/>
            <w:tcPrChange w:id="479" w:author="Akarsh Gharge" w:date="2024-09-29T11:13:00Z">
              <w:tcPr>
                <w:tcW w:w="2015" w:type="dxa"/>
              </w:tcPr>
            </w:tcPrChange>
          </w:tcPr>
          <w:p w14:paraId="32D4D596" w14:textId="33417D64" w:rsidR="008F0E34" w:rsidRDefault="00624D88" w:rsidP="00DB6D29">
            <w:pPr>
              <w:pStyle w:val="ParIndent"/>
              <w:ind w:firstLine="0"/>
              <w:rPr>
                <w:ins w:id="480" w:author="Akarsh Gharge" w:date="2024-09-27T10:20:00Z"/>
                <w:lang w:val="en-CA"/>
              </w:rPr>
            </w:pPr>
            <w:ins w:id="481" w:author="Youssef Sokri" w:date="2024-09-27T10:37:00Z">
              <w:r>
                <w:rPr>
                  <w:lang w:val="en-CA"/>
                </w:rPr>
                <w:t>11</w:t>
              </w:r>
            </w:ins>
          </w:p>
        </w:tc>
        <w:tc>
          <w:tcPr>
            <w:tcW w:w="1244" w:type="dxa"/>
            <w:tcPrChange w:id="482" w:author="Akarsh Gharge" w:date="2024-09-29T11:13:00Z">
              <w:tcPr>
                <w:tcW w:w="1245" w:type="dxa"/>
              </w:tcPr>
            </w:tcPrChange>
          </w:tcPr>
          <w:p w14:paraId="2A12BB41" w14:textId="2515D094" w:rsidR="008F0E34" w:rsidRDefault="006F565B" w:rsidP="00DB6D29">
            <w:pPr>
              <w:pStyle w:val="ParIndent"/>
              <w:ind w:firstLine="0"/>
              <w:rPr>
                <w:ins w:id="483" w:author="Akarsh Gharge" w:date="2024-09-27T10:20:00Z"/>
                <w:lang w:val="en-CA"/>
              </w:rPr>
            </w:pPr>
            <w:ins w:id="484" w:author="Youssef Sokri" w:date="2024-09-27T10:39:00Z">
              <w:r>
                <w:rPr>
                  <w:lang w:val="en-CA"/>
                </w:rPr>
                <w:t>5</w:t>
              </w:r>
            </w:ins>
          </w:p>
        </w:tc>
        <w:tc>
          <w:tcPr>
            <w:tcW w:w="5931" w:type="dxa"/>
            <w:tcPrChange w:id="485" w:author="Akarsh Gharge" w:date="2024-09-29T11:13:00Z">
              <w:tcPr>
                <w:tcW w:w="5954" w:type="dxa"/>
              </w:tcPr>
            </w:tcPrChange>
          </w:tcPr>
          <w:p w14:paraId="2BA66556" w14:textId="288D7BFC" w:rsidR="008F0E34" w:rsidRDefault="00310B13" w:rsidP="00DB6D29">
            <w:pPr>
              <w:pStyle w:val="ParIndent"/>
              <w:ind w:firstLine="0"/>
              <w:rPr>
                <w:ins w:id="486" w:author="Akarsh Gharge" w:date="2024-09-27T10:20:00Z"/>
                <w:lang w:val="en-CA"/>
              </w:rPr>
            </w:pPr>
            <w:ins w:id="487" w:author="Akarsh Gharge" w:date="2024-09-27T10:26:00Z">
              <w:r>
                <w:rPr>
                  <w:lang w:val="en-CA"/>
                </w:rPr>
                <w:t xml:space="preserve">Device </w:t>
              </w:r>
            </w:ins>
            <w:ins w:id="488" w:author="Akarsh Gharge" w:date="2024-09-27T10:27:00Z">
              <w:r w:rsidR="006C1210">
                <w:rPr>
                  <w:lang w:val="en-CA"/>
                </w:rPr>
                <w:t xml:space="preserve">can </w:t>
              </w:r>
              <w:r w:rsidR="007555DC">
                <w:rPr>
                  <w:lang w:val="en-CA"/>
                </w:rPr>
                <w:t xml:space="preserve">raise and lower pants </w:t>
              </w:r>
              <w:r w:rsidR="00812634">
                <w:rPr>
                  <w:lang w:val="en-CA"/>
                </w:rPr>
                <w:t>w</w:t>
              </w:r>
            </w:ins>
            <w:ins w:id="489" w:author="Akarsh Gharge" w:date="2024-09-27T10:28:00Z">
              <w:r w:rsidR="00812634">
                <w:rPr>
                  <w:lang w:val="en-CA"/>
                </w:rPr>
                <w:t>aistband</w:t>
              </w:r>
            </w:ins>
          </w:p>
        </w:tc>
      </w:tr>
      <w:tr w:rsidR="008F0E34" w14:paraId="678C19BF" w14:textId="77777777" w:rsidTr="009C48A5">
        <w:tblPrEx>
          <w:tblW w:w="0" w:type="auto"/>
          <w:tblInd w:w="279" w:type="dxa"/>
          <w:tblPrExChange w:id="490" w:author="Akarsh Gharge" w:date="2024-09-29T11:13:00Z">
            <w:tblPrEx>
              <w:tblW w:w="0" w:type="auto"/>
              <w:tblInd w:w="279" w:type="dxa"/>
            </w:tblPrEx>
          </w:tblPrExChange>
        </w:tblPrEx>
        <w:trPr>
          <w:ins w:id="491" w:author="Akarsh Gharge" w:date="2024-09-27T10:20:00Z"/>
        </w:trPr>
        <w:tc>
          <w:tcPr>
            <w:tcW w:w="2011" w:type="dxa"/>
            <w:tcPrChange w:id="492" w:author="Akarsh Gharge" w:date="2024-09-29T11:13:00Z">
              <w:tcPr>
                <w:tcW w:w="2015" w:type="dxa"/>
              </w:tcPr>
            </w:tcPrChange>
          </w:tcPr>
          <w:p w14:paraId="3BD0EE48" w14:textId="32008CF1" w:rsidR="008F0E34" w:rsidRDefault="00624D88" w:rsidP="00DB6D29">
            <w:pPr>
              <w:pStyle w:val="ParIndent"/>
              <w:ind w:firstLine="0"/>
              <w:rPr>
                <w:ins w:id="493" w:author="Akarsh Gharge" w:date="2024-09-27T10:20:00Z"/>
                <w:lang w:val="en-CA"/>
              </w:rPr>
            </w:pPr>
            <w:ins w:id="494" w:author="Youssef Sokri" w:date="2024-09-27T10:37:00Z">
              <w:r>
                <w:rPr>
                  <w:lang w:val="en-CA"/>
                </w:rPr>
                <w:t>12</w:t>
              </w:r>
            </w:ins>
          </w:p>
        </w:tc>
        <w:tc>
          <w:tcPr>
            <w:tcW w:w="1244" w:type="dxa"/>
            <w:tcPrChange w:id="495" w:author="Akarsh Gharge" w:date="2024-09-29T11:13:00Z">
              <w:tcPr>
                <w:tcW w:w="1245" w:type="dxa"/>
              </w:tcPr>
            </w:tcPrChange>
          </w:tcPr>
          <w:p w14:paraId="5952023E" w14:textId="541C8DEB" w:rsidR="008F0E34" w:rsidRDefault="006F565B" w:rsidP="00DB6D29">
            <w:pPr>
              <w:pStyle w:val="ParIndent"/>
              <w:ind w:firstLine="0"/>
              <w:rPr>
                <w:ins w:id="496" w:author="Akarsh Gharge" w:date="2024-09-27T10:20:00Z"/>
                <w:lang w:val="en-CA"/>
              </w:rPr>
            </w:pPr>
            <w:ins w:id="497" w:author="Youssef Sokri" w:date="2024-09-27T10:39:00Z">
              <w:r>
                <w:rPr>
                  <w:lang w:val="en-CA"/>
                </w:rPr>
                <w:t>4</w:t>
              </w:r>
            </w:ins>
          </w:p>
        </w:tc>
        <w:tc>
          <w:tcPr>
            <w:tcW w:w="5931" w:type="dxa"/>
            <w:tcPrChange w:id="498" w:author="Akarsh Gharge" w:date="2024-09-29T11:13:00Z">
              <w:tcPr>
                <w:tcW w:w="5954" w:type="dxa"/>
              </w:tcPr>
            </w:tcPrChange>
          </w:tcPr>
          <w:p w14:paraId="3A2CE64E" w14:textId="4B58A3A6" w:rsidR="008F0E34" w:rsidRDefault="00A5644B" w:rsidP="00DB6D29">
            <w:pPr>
              <w:pStyle w:val="ParIndent"/>
              <w:ind w:firstLine="0"/>
              <w:rPr>
                <w:ins w:id="499" w:author="Akarsh Gharge" w:date="2024-09-27T10:20:00Z"/>
                <w:lang w:val="en-CA"/>
              </w:rPr>
            </w:pPr>
            <w:ins w:id="500" w:author="Akarsh Gharge" w:date="2024-09-27T10:28:00Z">
              <w:r>
                <w:rPr>
                  <w:lang w:val="en-CA"/>
                </w:rPr>
                <w:t>Device must be user-friendly and easy to put on</w:t>
              </w:r>
            </w:ins>
          </w:p>
        </w:tc>
      </w:tr>
      <w:tr w:rsidR="000800F6" w14:paraId="7FF261BF" w14:textId="77777777" w:rsidTr="009C48A5">
        <w:tblPrEx>
          <w:tblW w:w="0" w:type="auto"/>
          <w:tblInd w:w="279" w:type="dxa"/>
          <w:tblPrExChange w:id="501" w:author="Akarsh Gharge" w:date="2024-09-29T11:13:00Z">
            <w:tblPrEx>
              <w:tblW w:w="0" w:type="auto"/>
              <w:tblInd w:w="279" w:type="dxa"/>
            </w:tblPrEx>
          </w:tblPrExChange>
        </w:tblPrEx>
        <w:trPr>
          <w:ins w:id="502" w:author="Akarsh Gharge" w:date="2024-09-27T10:21:00Z"/>
        </w:trPr>
        <w:tc>
          <w:tcPr>
            <w:tcW w:w="2011" w:type="dxa"/>
            <w:tcPrChange w:id="503" w:author="Akarsh Gharge" w:date="2024-09-29T11:13:00Z">
              <w:tcPr>
                <w:tcW w:w="2015" w:type="dxa"/>
              </w:tcPr>
            </w:tcPrChange>
          </w:tcPr>
          <w:p w14:paraId="3BD44C88" w14:textId="09BEA9A0" w:rsidR="000800F6" w:rsidRDefault="00624D88" w:rsidP="00DB6D29">
            <w:pPr>
              <w:pStyle w:val="ParIndent"/>
              <w:ind w:firstLine="0"/>
              <w:rPr>
                <w:ins w:id="504" w:author="Akarsh Gharge" w:date="2024-09-27T10:21:00Z"/>
                <w:lang w:val="en-CA"/>
              </w:rPr>
            </w:pPr>
            <w:ins w:id="505" w:author="Youssef Sokri" w:date="2024-09-27T10:37:00Z">
              <w:r>
                <w:rPr>
                  <w:lang w:val="en-CA"/>
                </w:rPr>
                <w:t>13</w:t>
              </w:r>
            </w:ins>
          </w:p>
        </w:tc>
        <w:tc>
          <w:tcPr>
            <w:tcW w:w="1244" w:type="dxa"/>
            <w:tcPrChange w:id="506" w:author="Akarsh Gharge" w:date="2024-09-29T11:13:00Z">
              <w:tcPr>
                <w:tcW w:w="1245" w:type="dxa"/>
              </w:tcPr>
            </w:tcPrChange>
          </w:tcPr>
          <w:p w14:paraId="5A88E3FB" w14:textId="5ED5FFF9" w:rsidR="000800F6" w:rsidRDefault="00440BF5" w:rsidP="00DB6D29">
            <w:pPr>
              <w:pStyle w:val="ParIndent"/>
              <w:ind w:firstLine="0"/>
              <w:rPr>
                <w:ins w:id="507" w:author="Akarsh Gharge" w:date="2024-09-27T10:21:00Z"/>
                <w:lang w:val="en-CA"/>
              </w:rPr>
            </w:pPr>
            <w:ins w:id="508" w:author="Youssef Sokri" w:date="2024-09-27T10:39:00Z">
              <w:r>
                <w:rPr>
                  <w:lang w:val="en-CA"/>
                </w:rPr>
                <w:t>5</w:t>
              </w:r>
            </w:ins>
          </w:p>
        </w:tc>
        <w:tc>
          <w:tcPr>
            <w:tcW w:w="5931" w:type="dxa"/>
            <w:tcPrChange w:id="509" w:author="Akarsh Gharge" w:date="2024-09-29T11:13:00Z">
              <w:tcPr>
                <w:tcW w:w="5954" w:type="dxa"/>
              </w:tcPr>
            </w:tcPrChange>
          </w:tcPr>
          <w:p w14:paraId="509F0793" w14:textId="1D8E6B25" w:rsidR="000800F6" w:rsidRDefault="00A5644B" w:rsidP="00DB6D29">
            <w:pPr>
              <w:pStyle w:val="ParIndent"/>
              <w:ind w:firstLine="0"/>
              <w:rPr>
                <w:ins w:id="510" w:author="Akarsh Gharge" w:date="2024-09-27T10:21:00Z"/>
                <w:lang w:val="en-CA"/>
              </w:rPr>
            </w:pPr>
            <w:ins w:id="511" w:author="Akarsh Gharge" w:date="2024-09-27T10:28:00Z">
              <w:r>
                <w:rPr>
                  <w:lang w:val="en-CA"/>
                </w:rPr>
                <w:t xml:space="preserve">Device must </w:t>
              </w:r>
              <w:r w:rsidR="009A6A9B">
                <w:rPr>
                  <w:lang w:val="en-CA"/>
                </w:rPr>
                <w:t>require minimal assistance to use</w:t>
              </w:r>
            </w:ins>
          </w:p>
        </w:tc>
      </w:tr>
      <w:tr w:rsidR="000800F6" w14:paraId="5222AB96" w14:textId="77777777" w:rsidTr="009C48A5">
        <w:tblPrEx>
          <w:tblW w:w="0" w:type="auto"/>
          <w:tblInd w:w="279" w:type="dxa"/>
          <w:tblPrExChange w:id="512" w:author="Akarsh Gharge" w:date="2024-09-29T11:13:00Z">
            <w:tblPrEx>
              <w:tblW w:w="0" w:type="auto"/>
              <w:tblInd w:w="279" w:type="dxa"/>
            </w:tblPrEx>
          </w:tblPrExChange>
        </w:tblPrEx>
        <w:trPr>
          <w:ins w:id="513" w:author="Akarsh Gharge" w:date="2024-09-27T10:21:00Z"/>
        </w:trPr>
        <w:tc>
          <w:tcPr>
            <w:tcW w:w="2011" w:type="dxa"/>
            <w:tcPrChange w:id="514" w:author="Akarsh Gharge" w:date="2024-09-29T11:13:00Z">
              <w:tcPr>
                <w:tcW w:w="2015" w:type="dxa"/>
              </w:tcPr>
            </w:tcPrChange>
          </w:tcPr>
          <w:p w14:paraId="109CEA4E" w14:textId="6450AA85" w:rsidR="000800F6" w:rsidRDefault="00624D88" w:rsidP="00DB6D29">
            <w:pPr>
              <w:pStyle w:val="ParIndent"/>
              <w:ind w:firstLine="0"/>
              <w:rPr>
                <w:ins w:id="515" w:author="Akarsh Gharge" w:date="2024-09-27T10:21:00Z"/>
                <w:lang w:val="en-CA"/>
              </w:rPr>
            </w:pPr>
            <w:ins w:id="516" w:author="Youssef Sokri" w:date="2024-09-27T10:37:00Z">
              <w:r>
                <w:rPr>
                  <w:lang w:val="en-CA"/>
                </w:rPr>
                <w:t>14</w:t>
              </w:r>
            </w:ins>
          </w:p>
        </w:tc>
        <w:tc>
          <w:tcPr>
            <w:tcW w:w="1244" w:type="dxa"/>
            <w:tcPrChange w:id="517" w:author="Akarsh Gharge" w:date="2024-09-29T11:13:00Z">
              <w:tcPr>
                <w:tcW w:w="1245" w:type="dxa"/>
              </w:tcPr>
            </w:tcPrChange>
          </w:tcPr>
          <w:p w14:paraId="6ED56702" w14:textId="7D742D11" w:rsidR="000800F6" w:rsidRDefault="007B51CD" w:rsidP="00DB6D29">
            <w:pPr>
              <w:pStyle w:val="ParIndent"/>
              <w:ind w:firstLine="0"/>
              <w:rPr>
                <w:ins w:id="518" w:author="Akarsh Gharge" w:date="2024-09-27T10:21:00Z"/>
                <w:lang w:val="en-CA"/>
              </w:rPr>
            </w:pPr>
            <w:ins w:id="519" w:author="Youssef Sokri" w:date="2024-09-27T10:40:00Z">
              <w:r>
                <w:rPr>
                  <w:lang w:val="en-CA"/>
                </w:rPr>
                <w:t>5</w:t>
              </w:r>
            </w:ins>
          </w:p>
        </w:tc>
        <w:tc>
          <w:tcPr>
            <w:tcW w:w="5931" w:type="dxa"/>
            <w:tcPrChange w:id="520" w:author="Akarsh Gharge" w:date="2024-09-29T11:13:00Z">
              <w:tcPr>
                <w:tcW w:w="5954" w:type="dxa"/>
              </w:tcPr>
            </w:tcPrChange>
          </w:tcPr>
          <w:p w14:paraId="0BDDAC2B" w14:textId="3924A0A7" w:rsidR="000800F6" w:rsidRDefault="003039FD" w:rsidP="00DB6D29">
            <w:pPr>
              <w:pStyle w:val="ParIndent"/>
              <w:ind w:firstLine="0"/>
              <w:rPr>
                <w:ins w:id="521" w:author="Akarsh Gharge" w:date="2024-09-27T10:21:00Z"/>
                <w:lang w:val="en-CA"/>
              </w:rPr>
            </w:pPr>
            <w:ins w:id="522" w:author="Akarsh Gharge" w:date="2024-09-27T10:28:00Z">
              <w:r>
                <w:rPr>
                  <w:lang w:val="en-CA"/>
                </w:rPr>
                <w:t xml:space="preserve">Device </w:t>
              </w:r>
            </w:ins>
            <w:ins w:id="523" w:author="Akarsh Gharge" w:date="2024-09-27T10:29:00Z">
              <w:r>
                <w:rPr>
                  <w:lang w:val="en-CA"/>
                </w:rPr>
                <w:t xml:space="preserve">movement </w:t>
              </w:r>
              <w:proofErr w:type="gramStart"/>
              <w:r>
                <w:rPr>
                  <w:lang w:val="en-CA"/>
                </w:rPr>
                <w:t>mechanism’s</w:t>
              </w:r>
              <w:proofErr w:type="gramEnd"/>
              <w:r>
                <w:rPr>
                  <w:lang w:val="en-CA"/>
                </w:rPr>
                <w:t xml:space="preserve"> must require low grip strength to operate</w:t>
              </w:r>
            </w:ins>
            <w:ins w:id="524" w:author="Akarsh Gharge" w:date="2024-09-27T10:41:00Z">
              <w:r w:rsidR="0012531F">
                <w:rPr>
                  <w:lang w:val="en-CA"/>
                </w:rPr>
                <w:t xml:space="preserve"> (up to 5lbs)</w:t>
              </w:r>
            </w:ins>
          </w:p>
        </w:tc>
      </w:tr>
      <w:tr w:rsidR="000800F6" w14:paraId="4500AAC4" w14:textId="77777777" w:rsidTr="009C48A5">
        <w:tblPrEx>
          <w:tblW w:w="0" w:type="auto"/>
          <w:tblInd w:w="279" w:type="dxa"/>
          <w:tblPrExChange w:id="525" w:author="Akarsh Gharge" w:date="2024-09-29T11:13:00Z">
            <w:tblPrEx>
              <w:tblW w:w="0" w:type="auto"/>
              <w:tblInd w:w="279" w:type="dxa"/>
            </w:tblPrEx>
          </w:tblPrExChange>
        </w:tblPrEx>
        <w:trPr>
          <w:ins w:id="526" w:author="Akarsh Gharge" w:date="2024-09-27T10:21:00Z"/>
        </w:trPr>
        <w:tc>
          <w:tcPr>
            <w:tcW w:w="2011" w:type="dxa"/>
            <w:tcPrChange w:id="527" w:author="Akarsh Gharge" w:date="2024-09-29T11:13:00Z">
              <w:tcPr>
                <w:tcW w:w="2015" w:type="dxa"/>
              </w:tcPr>
            </w:tcPrChange>
          </w:tcPr>
          <w:p w14:paraId="171D7BA7" w14:textId="0D6FDFE3" w:rsidR="000800F6" w:rsidRDefault="00624D88" w:rsidP="00DB6D29">
            <w:pPr>
              <w:pStyle w:val="ParIndent"/>
              <w:ind w:firstLine="0"/>
              <w:rPr>
                <w:ins w:id="528" w:author="Akarsh Gharge" w:date="2024-09-27T10:21:00Z"/>
                <w:lang w:val="en-CA"/>
              </w:rPr>
            </w:pPr>
            <w:ins w:id="529" w:author="Youssef Sokri" w:date="2024-09-27T10:37:00Z">
              <w:r>
                <w:rPr>
                  <w:lang w:val="en-CA"/>
                </w:rPr>
                <w:t>15</w:t>
              </w:r>
            </w:ins>
          </w:p>
        </w:tc>
        <w:tc>
          <w:tcPr>
            <w:tcW w:w="1244" w:type="dxa"/>
            <w:tcPrChange w:id="530" w:author="Akarsh Gharge" w:date="2024-09-29T11:13:00Z">
              <w:tcPr>
                <w:tcW w:w="1245" w:type="dxa"/>
              </w:tcPr>
            </w:tcPrChange>
          </w:tcPr>
          <w:p w14:paraId="611D6732" w14:textId="19D30D42" w:rsidR="000800F6" w:rsidRDefault="005F2FC0" w:rsidP="00DB6D29">
            <w:pPr>
              <w:pStyle w:val="ParIndent"/>
              <w:ind w:firstLine="0"/>
              <w:rPr>
                <w:ins w:id="531" w:author="Akarsh Gharge" w:date="2024-09-27T10:21:00Z"/>
                <w:lang w:val="en-CA"/>
              </w:rPr>
            </w:pPr>
            <w:ins w:id="532" w:author="Youssef Sokri" w:date="2024-09-27T10:40:00Z">
              <w:r>
                <w:rPr>
                  <w:lang w:val="en-CA"/>
                </w:rPr>
                <w:t>3</w:t>
              </w:r>
            </w:ins>
          </w:p>
        </w:tc>
        <w:tc>
          <w:tcPr>
            <w:tcW w:w="5931" w:type="dxa"/>
            <w:tcPrChange w:id="533" w:author="Akarsh Gharge" w:date="2024-09-29T11:13:00Z">
              <w:tcPr>
                <w:tcW w:w="5954" w:type="dxa"/>
              </w:tcPr>
            </w:tcPrChange>
          </w:tcPr>
          <w:p w14:paraId="400CC57A" w14:textId="41DC9586" w:rsidR="000800F6" w:rsidRDefault="00900104" w:rsidP="00DB6D29">
            <w:pPr>
              <w:pStyle w:val="ParIndent"/>
              <w:ind w:firstLine="0"/>
              <w:rPr>
                <w:ins w:id="534" w:author="Akarsh Gharge" w:date="2024-09-27T10:21:00Z"/>
                <w:lang w:val="en-CA"/>
              </w:rPr>
            </w:pPr>
            <w:ins w:id="535" w:author="Akarsh Gharge" w:date="2024-09-27T10:32:00Z">
              <w:r>
                <w:rPr>
                  <w:lang w:val="en-CA"/>
                </w:rPr>
                <w:t>Device must be</w:t>
              </w:r>
              <w:r w:rsidR="00B428B1">
                <w:rPr>
                  <w:lang w:val="en-CA"/>
                </w:rPr>
                <w:t xml:space="preserve"> made of comfortable </w:t>
              </w:r>
            </w:ins>
            <w:ins w:id="536" w:author="Akarsh Gharge" w:date="2024-09-27T10:33:00Z">
              <w:r w:rsidR="00B428B1">
                <w:rPr>
                  <w:lang w:val="en-CA"/>
                </w:rPr>
                <w:t>materials</w:t>
              </w:r>
            </w:ins>
          </w:p>
        </w:tc>
      </w:tr>
      <w:tr w:rsidR="000800F6" w14:paraId="293DD8D8" w14:textId="77777777" w:rsidTr="009C48A5">
        <w:tblPrEx>
          <w:tblW w:w="0" w:type="auto"/>
          <w:tblInd w:w="279" w:type="dxa"/>
          <w:tblPrExChange w:id="537" w:author="Akarsh Gharge" w:date="2024-09-29T11:13:00Z">
            <w:tblPrEx>
              <w:tblW w:w="0" w:type="auto"/>
              <w:tblInd w:w="279" w:type="dxa"/>
            </w:tblPrEx>
          </w:tblPrExChange>
        </w:tblPrEx>
        <w:trPr>
          <w:ins w:id="538" w:author="Akarsh Gharge" w:date="2024-09-27T10:21:00Z"/>
        </w:trPr>
        <w:tc>
          <w:tcPr>
            <w:tcW w:w="2011" w:type="dxa"/>
            <w:tcPrChange w:id="539" w:author="Akarsh Gharge" w:date="2024-09-29T11:13:00Z">
              <w:tcPr>
                <w:tcW w:w="2015" w:type="dxa"/>
              </w:tcPr>
            </w:tcPrChange>
          </w:tcPr>
          <w:p w14:paraId="45A40C0D" w14:textId="0B478144" w:rsidR="000800F6" w:rsidRDefault="00624D88" w:rsidP="00DB6D29">
            <w:pPr>
              <w:pStyle w:val="ParIndent"/>
              <w:ind w:firstLine="0"/>
              <w:rPr>
                <w:ins w:id="540" w:author="Akarsh Gharge" w:date="2024-09-27T10:21:00Z"/>
                <w:lang w:val="en-CA"/>
              </w:rPr>
            </w:pPr>
            <w:ins w:id="541" w:author="Youssef Sokri" w:date="2024-09-27T10:37:00Z">
              <w:r>
                <w:rPr>
                  <w:lang w:val="en-CA"/>
                </w:rPr>
                <w:lastRenderedPageBreak/>
                <w:t>16</w:t>
              </w:r>
            </w:ins>
          </w:p>
        </w:tc>
        <w:tc>
          <w:tcPr>
            <w:tcW w:w="1244" w:type="dxa"/>
            <w:tcPrChange w:id="542" w:author="Akarsh Gharge" w:date="2024-09-29T11:13:00Z">
              <w:tcPr>
                <w:tcW w:w="1245" w:type="dxa"/>
              </w:tcPr>
            </w:tcPrChange>
          </w:tcPr>
          <w:p w14:paraId="416F2950" w14:textId="1620E4DE" w:rsidR="000800F6" w:rsidRDefault="005F2FC0" w:rsidP="00DB6D29">
            <w:pPr>
              <w:pStyle w:val="ParIndent"/>
              <w:ind w:firstLine="0"/>
              <w:rPr>
                <w:ins w:id="543" w:author="Akarsh Gharge" w:date="2024-09-27T10:21:00Z"/>
                <w:lang w:val="en-CA"/>
              </w:rPr>
            </w:pPr>
            <w:ins w:id="544" w:author="Youssef Sokri" w:date="2024-09-27T10:40:00Z">
              <w:r>
                <w:rPr>
                  <w:lang w:val="en-CA"/>
                </w:rPr>
                <w:t>1</w:t>
              </w:r>
            </w:ins>
          </w:p>
        </w:tc>
        <w:tc>
          <w:tcPr>
            <w:tcW w:w="5931" w:type="dxa"/>
            <w:tcPrChange w:id="545" w:author="Akarsh Gharge" w:date="2024-09-29T11:13:00Z">
              <w:tcPr>
                <w:tcW w:w="5954" w:type="dxa"/>
              </w:tcPr>
            </w:tcPrChange>
          </w:tcPr>
          <w:p w14:paraId="6090ACB0" w14:textId="3AFE90C8" w:rsidR="000800F6" w:rsidRDefault="00B428B1" w:rsidP="00DB6D29">
            <w:pPr>
              <w:pStyle w:val="ParIndent"/>
              <w:ind w:firstLine="0"/>
              <w:rPr>
                <w:ins w:id="546" w:author="Akarsh Gharge" w:date="2024-09-27T10:21:00Z"/>
                <w:lang w:val="en-CA"/>
              </w:rPr>
            </w:pPr>
            <w:ins w:id="547" w:author="Akarsh Gharge" w:date="2024-09-27T10:33:00Z">
              <w:r>
                <w:rPr>
                  <w:lang w:val="en-CA"/>
                </w:rPr>
                <w:t>Device must be visually appealing</w:t>
              </w:r>
            </w:ins>
          </w:p>
        </w:tc>
      </w:tr>
      <w:tr w:rsidR="000800F6" w14:paraId="59F5ADA6" w14:textId="77777777" w:rsidTr="009C48A5">
        <w:tblPrEx>
          <w:tblW w:w="0" w:type="auto"/>
          <w:tblInd w:w="279" w:type="dxa"/>
          <w:tblPrExChange w:id="548" w:author="Akarsh Gharge" w:date="2024-09-29T11:13:00Z">
            <w:tblPrEx>
              <w:tblW w:w="0" w:type="auto"/>
              <w:tblInd w:w="279" w:type="dxa"/>
            </w:tblPrEx>
          </w:tblPrExChange>
        </w:tblPrEx>
        <w:trPr>
          <w:ins w:id="549" w:author="Akarsh Gharge" w:date="2024-09-27T10:22:00Z"/>
        </w:trPr>
        <w:tc>
          <w:tcPr>
            <w:tcW w:w="2011" w:type="dxa"/>
            <w:tcPrChange w:id="550" w:author="Akarsh Gharge" w:date="2024-09-29T11:13:00Z">
              <w:tcPr>
                <w:tcW w:w="2015" w:type="dxa"/>
              </w:tcPr>
            </w:tcPrChange>
          </w:tcPr>
          <w:p w14:paraId="4068342A" w14:textId="02D195CC" w:rsidR="000800F6" w:rsidRDefault="00624D88" w:rsidP="00DB6D29">
            <w:pPr>
              <w:pStyle w:val="ParIndent"/>
              <w:ind w:firstLine="0"/>
              <w:rPr>
                <w:ins w:id="551" w:author="Akarsh Gharge" w:date="2024-09-27T10:22:00Z"/>
                <w:lang w:val="en-CA"/>
              </w:rPr>
            </w:pPr>
            <w:ins w:id="552" w:author="Youssef Sokri" w:date="2024-09-27T10:37:00Z">
              <w:r>
                <w:rPr>
                  <w:lang w:val="en-CA"/>
                </w:rPr>
                <w:t>17</w:t>
              </w:r>
            </w:ins>
          </w:p>
        </w:tc>
        <w:tc>
          <w:tcPr>
            <w:tcW w:w="1244" w:type="dxa"/>
            <w:tcPrChange w:id="553" w:author="Akarsh Gharge" w:date="2024-09-29T11:13:00Z">
              <w:tcPr>
                <w:tcW w:w="1245" w:type="dxa"/>
              </w:tcPr>
            </w:tcPrChange>
          </w:tcPr>
          <w:p w14:paraId="78A6044C" w14:textId="051B3BE1" w:rsidR="000800F6" w:rsidRDefault="0054299C" w:rsidP="00DB6D29">
            <w:pPr>
              <w:pStyle w:val="ParIndent"/>
              <w:ind w:firstLine="0"/>
              <w:rPr>
                <w:ins w:id="554" w:author="Akarsh Gharge" w:date="2024-09-27T10:22:00Z"/>
                <w:lang w:val="en-CA"/>
              </w:rPr>
            </w:pPr>
            <w:ins w:id="555" w:author="Youssef Sokri" w:date="2024-09-27T10:40:00Z">
              <w:r>
                <w:rPr>
                  <w:lang w:val="en-CA"/>
                </w:rPr>
                <w:t>5</w:t>
              </w:r>
            </w:ins>
          </w:p>
        </w:tc>
        <w:tc>
          <w:tcPr>
            <w:tcW w:w="5931" w:type="dxa"/>
            <w:tcPrChange w:id="556" w:author="Akarsh Gharge" w:date="2024-09-29T11:13:00Z">
              <w:tcPr>
                <w:tcW w:w="5954" w:type="dxa"/>
              </w:tcPr>
            </w:tcPrChange>
          </w:tcPr>
          <w:p w14:paraId="13FFDE09" w14:textId="572A3F1B" w:rsidR="000800F6" w:rsidRDefault="00934BF8" w:rsidP="00DB6D29">
            <w:pPr>
              <w:pStyle w:val="ParIndent"/>
              <w:ind w:firstLine="0"/>
              <w:rPr>
                <w:ins w:id="557" w:author="Akarsh Gharge" w:date="2024-09-27T10:22:00Z"/>
                <w:lang w:val="en-CA"/>
              </w:rPr>
            </w:pPr>
            <w:ins w:id="558" w:author="Youssef Sokri" w:date="2024-09-27T10:33:00Z">
              <w:r>
                <w:rPr>
                  <w:lang w:val="en-CA"/>
                </w:rPr>
                <w:t>Device is safe to operate by anyone</w:t>
              </w:r>
            </w:ins>
          </w:p>
        </w:tc>
      </w:tr>
      <w:tr w:rsidR="000800F6" w14:paraId="497CE08A" w14:textId="77777777" w:rsidTr="009C48A5">
        <w:tblPrEx>
          <w:tblW w:w="0" w:type="auto"/>
          <w:tblInd w:w="279" w:type="dxa"/>
          <w:tblPrExChange w:id="559" w:author="Akarsh Gharge" w:date="2024-09-29T11:13:00Z">
            <w:tblPrEx>
              <w:tblW w:w="0" w:type="auto"/>
              <w:tblInd w:w="279" w:type="dxa"/>
            </w:tblPrEx>
          </w:tblPrExChange>
        </w:tblPrEx>
        <w:trPr>
          <w:ins w:id="560" w:author="Akarsh Gharge" w:date="2024-09-27T10:22:00Z"/>
        </w:trPr>
        <w:tc>
          <w:tcPr>
            <w:tcW w:w="2011" w:type="dxa"/>
            <w:tcPrChange w:id="561" w:author="Akarsh Gharge" w:date="2024-09-29T11:13:00Z">
              <w:tcPr>
                <w:tcW w:w="2015" w:type="dxa"/>
              </w:tcPr>
            </w:tcPrChange>
          </w:tcPr>
          <w:p w14:paraId="4113A3DA" w14:textId="5CAEEFF3" w:rsidR="000800F6" w:rsidRDefault="00624D88" w:rsidP="00DB6D29">
            <w:pPr>
              <w:pStyle w:val="ParIndent"/>
              <w:ind w:firstLine="0"/>
              <w:rPr>
                <w:ins w:id="562" w:author="Akarsh Gharge" w:date="2024-09-27T10:22:00Z"/>
                <w:lang w:val="en-CA"/>
              </w:rPr>
            </w:pPr>
            <w:ins w:id="563" w:author="Youssef Sokri" w:date="2024-09-27T10:37:00Z">
              <w:r>
                <w:rPr>
                  <w:lang w:val="en-CA"/>
                </w:rPr>
                <w:t>18</w:t>
              </w:r>
            </w:ins>
          </w:p>
        </w:tc>
        <w:tc>
          <w:tcPr>
            <w:tcW w:w="1244" w:type="dxa"/>
            <w:tcPrChange w:id="564" w:author="Akarsh Gharge" w:date="2024-09-29T11:13:00Z">
              <w:tcPr>
                <w:tcW w:w="1245" w:type="dxa"/>
              </w:tcPr>
            </w:tcPrChange>
          </w:tcPr>
          <w:p w14:paraId="2981C746" w14:textId="02BDC28D" w:rsidR="000800F6" w:rsidRDefault="00C83694" w:rsidP="00DB6D29">
            <w:pPr>
              <w:pStyle w:val="ParIndent"/>
              <w:ind w:firstLine="0"/>
              <w:rPr>
                <w:ins w:id="565" w:author="Akarsh Gharge" w:date="2024-09-27T10:22:00Z"/>
                <w:lang w:val="en-CA"/>
              </w:rPr>
            </w:pPr>
            <w:ins w:id="566" w:author="Youssef Sokri" w:date="2024-09-27T10:40:00Z">
              <w:r>
                <w:rPr>
                  <w:lang w:val="en-CA"/>
                </w:rPr>
                <w:t>2</w:t>
              </w:r>
            </w:ins>
          </w:p>
        </w:tc>
        <w:tc>
          <w:tcPr>
            <w:tcW w:w="5931" w:type="dxa"/>
            <w:tcPrChange w:id="567" w:author="Akarsh Gharge" w:date="2024-09-29T11:13:00Z">
              <w:tcPr>
                <w:tcW w:w="5954" w:type="dxa"/>
              </w:tcPr>
            </w:tcPrChange>
          </w:tcPr>
          <w:p w14:paraId="72C6A38A" w14:textId="76A7BB6D" w:rsidR="000800F6" w:rsidRDefault="006E5E46" w:rsidP="00DB6D29">
            <w:pPr>
              <w:pStyle w:val="ParIndent"/>
              <w:ind w:firstLine="0"/>
              <w:rPr>
                <w:ins w:id="568" w:author="Akarsh Gharge" w:date="2024-09-27T10:22:00Z"/>
                <w:lang w:val="en-CA"/>
              </w:rPr>
            </w:pPr>
            <w:ins w:id="569" w:author="Akarsh Gharge" w:date="2024-09-27T10:34:00Z">
              <w:r>
                <w:rPr>
                  <w:lang w:val="en-CA"/>
                </w:rPr>
                <w:t xml:space="preserve">Device needs to be </w:t>
              </w:r>
            </w:ins>
            <w:ins w:id="570" w:author="Akarsh Gharge" w:date="2024-09-27T10:35:00Z">
              <w:r w:rsidR="00716F69">
                <w:rPr>
                  <w:lang w:val="en-CA"/>
                </w:rPr>
                <w:t>unrestrictive</w:t>
              </w:r>
            </w:ins>
          </w:p>
        </w:tc>
      </w:tr>
      <w:tr w:rsidR="000800F6" w14:paraId="20679C93" w14:textId="77777777" w:rsidTr="009C48A5">
        <w:tblPrEx>
          <w:tblW w:w="0" w:type="auto"/>
          <w:tblInd w:w="279" w:type="dxa"/>
          <w:tblPrExChange w:id="571" w:author="Akarsh Gharge" w:date="2024-09-29T11:13:00Z">
            <w:tblPrEx>
              <w:tblW w:w="0" w:type="auto"/>
              <w:tblInd w:w="279" w:type="dxa"/>
            </w:tblPrEx>
          </w:tblPrExChange>
        </w:tblPrEx>
        <w:trPr>
          <w:ins w:id="572" w:author="Akarsh Gharge" w:date="2024-09-27T10:22:00Z"/>
        </w:trPr>
        <w:tc>
          <w:tcPr>
            <w:tcW w:w="2011" w:type="dxa"/>
            <w:tcPrChange w:id="573" w:author="Akarsh Gharge" w:date="2024-09-29T11:13:00Z">
              <w:tcPr>
                <w:tcW w:w="2015" w:type="dxa"/>
              </w:tcPr>
            </w:tcPrChange>
          </w:tcPr>
          <w:p w14:paraId="56BEEE44" w14:textId="201FAD23" w:rsidR="000800F6" w:rsidRDefault="00624D88" w:rsidP="00DB6D29">
            <w:pPr>
              <w:pStyle w:val="ParIndent"/>
              <w:ind w:firstLine="0"/>
              <w:rPr>
                <w:ins w:id="574" w:author="Akarsh Gharge" w:date="2024-09-27T10:22:00Z"/>
                <w:lang w:val="en-CA"/>
              </w:rPr>
            </w:pPr>
            <w:ins w:id="575" w:author="Youssef Sokri" w:date="2024-09-27T10:37:00Z">
              <w:r>
                <w:rPr>
                  <w:lang w:val="en-CA"/>
                </w:rPr>
                <w:t>19</w:t>
              </w:r>
            </w:ins>
          </w:p>
        </w:tc>
        <w:tc>
          <w:tcPr>
            <w:tcW w:w="1244" w:type="dxa"/>
            <w:tcPrChange w:id="576" w:author="Akarsh Gharge" w:date="2024-09-29T11:13:00Z">
              <w:tcPr>
                <w:tcW w:w="1245" w:type="dxa"/>
              </w:tcPr>
            </w:tcPrChange>
          </w:tcPr>
          <w:p w14:paraId="75C78243" w14:textId="3A5A9B8B" w:rsidR="000800F6" w:rsidRDefault="009541D7" w:rsidP="00DB6D29">
            <w:pPr>
              <w:pStyle w:val="ParIndent"/>
              <w:ind w:firstLine="0"/>
              <w:rPr>
                <w:ins w:id="577" w:author="Akarsh Gharge" w:date="2024-09-27T10:22:00Z"/>
                <w:lang w:val="en-CA"/>
              </w:rPr>
            </w:pPr>
            <w:ins w:id="578" w:author="Youssef Sokri" w:date="2024-09-27T10:40:00Z">
              <w:r>
                <w:rPr>
                  <w:lang w:val="en-CA"/>
                </w:rPr>
                <w:t>4</w:t>
              </w:r>
            </w:ins>
          </w:p>
        </w:tc>
        <w:tc>
          <w:tcPr>
            <w:tcW w:w="5931" w:type="dxa"/>
            <w:tcPrChange w:id="579" w:author="Akarsh Gharge" w:date="2024-09-29T11:13:00Z">
              <w:tcPr>
                <w:tcW w:w="5954" w:type="dxa"/>
              </w:tcPr>
            </w:tcPrChange>
          </w:tcPr>
          <w:p w14:paraId="01DD4333" w14:textId="62CE9C35" w:rsidR="000800F6" w:rsidRDefault="00716F69" w:rsidP="00DB6D29">
            <w:pPr>
              <w:pStyle w:val="ParIndent"/>
              <w:ind w:firstLine="0"/>
              <w:rPr>
                <w:ins w:id="580" w:author="Akarsh Gharge" w:date="2024-09-27T10:22:00Z"/>
                <w:lang w:val="en-CA"/>
              </w:rPr>
            </w:pPr>
            <w:ins w:id="581" w:author="Akarsh Gharge" w:date="2024-09-27T10:35:00Z">
              <w:r>
                <w:rPr>
                  <w:lang w:val="en-CA"/>
                </w:rPr>
                <w:t xml:space="preserve">Device needs to </w:t>
              </w:r>
            </w:ins>
            <w:ins w:id="582" w:author="Akarsh Gharge" w:date="2024-09-27T10:36:00Z">
              <w:r w:rsidR="007E2A0D">
                <w:rPr>
                  <w:lang w:val="en-CA"/>
                </w:rPr>
                <w:t>be easy to remove</w:t>
              </w:r>
            </w:ins>
          </w:p>
        </w:tc>
      </w:tr>
      <w:tr w:rsidR="000800F6" w14:paraId="24E59D40" w14:textId="77777777" w:rsidTr="009C48A5">
        <w:tblPrEx>
          <w:tblW w:w="0" w:type="auto"/>
          <w:tblInd w:w="279" w:type="dxa"/>
          <w:tblPrExChange w:id="583" w:author="Akarsh Gharge" w:date="2024-09-29T11:13:00Z">
            <w:tblPrEx>
              <w:tblW w:w="0" w:type="auto"/>
              <w:tblInd w:w="279" w:type="dxa"/>
            </w:tblPrEx>
          </w:tblPrExChange>
        </w:tblPrEx>
        <w:trPr>
          <w:ins w:id="584" w:author="Akarsh Gharge" w:date="2024-09-27T10:22:00Z"/>
        </w:trPr>
        <w:tc>
          <w:tcPr>
            <w:tcW w:w="2011" w:type="dxa"/>
            <w:tcPrChange w:id="585" w:author="Akarsh Gharge" w:date="2024-09-29T11:13:00Z">
              <w:tcPr>
                <w:tcW w:w="2015" w:type="dxa"/>
              </w:tcPr>
            </w:tcPrChange>
          </w:tcPr>
          <w:p w14:paraId="41EE6ADA" w14:textId="7648EA34" w:rsidR="000800F6" w:rsidRDefault="00624D88" w:rsidP="00DB6D29">
            <w:pPr>
              <w:pStyle w:val="ParIndent"/>
              <w:ind w:firstLine="0"/>
              <w:rPr>
                <w:ins w:id="586" w:author="Akarsh Gharge" w:date="2024-09-27T10:22:00Z"/>
                <w:lang w:val="en-CA"/>
              </w:rPr>
            </w:pPr>
            <w:ins w:id="587" w:author="Youssef Sokri" w:date="2024-09-27T10:37:00Z">
              <w:r>
                <w:rPr>
                  <w:lang w:val="en-CA"/>
                </w:rPr>
                <w:t>20</w:t>
              </w:r>
            </w:ins>
          </w:p>
        </w:tc>
        <w:tc>
          <w:tcPr>
            <w:tcW w:w="1244" w:type="dxa"/>
            <w:tcPrChange w:id="588" w:author="Akarsh Gharge" w:date="2024-09-29T11:13:00Z">
              <w:tcPr>
                <w:tcW w:w="1245" w:type="dxa"/>
              </w:tcPr>
            </w:tcPrChange>
          </w:tcPr>
          <w:p w14:paraId="7286078E" w14:textId="33AA0347" w:rsidR="000800F6" w:rsidRDefault="00AA3DCD" w:rsidP="00DB6D29">
            <w:pPr>
              <w:pStyle w:val="ParIndent"/>
              <w:ind w:firstLine="0"/>
              <w:rPr>
                <w:ins w:id="589" w:author="Akarsh Gharge" w:date="2024-09-27T10:22:00Z"/>
                <w:lang w:val="en-CA"/>
              </w:rPr>
            </w:pPr>
            <w:ins w:id="590" w:author="Youssef Sokri" w:date="2024-09-27T10:40:00Z">
              <w:r>
                <w:rPr>
                  <w:lang w:val="en-CA"/>
                </w:rPr>
                <w:t>5</w:t>
              </w:r>
            </w:ins>
          </w:p>
        </w:tc>
        <w:tc>
          <w:tcPr>
            <w:tcW w:w="5931" w:type="dxa"/>
            <w:tcPrChange w:id="591" w:author="Akarsh Gharge" w:date="2024-09-29T11:13:00Z">
              <w:tcPr>
                <w:tcW w:w="5954" w:type="dxa"/>
              </w:tcPr>
            </w:tcPrChange>
          </w:tcPr>
          <w:p w14:paraId="1ADCD50A" w14:textId="44CE0D3D" w:rsidR="000800F6" w:rsidRDefault="007E2A0D" w:rsidP="00DB6D29">
            <w:pPr>
              <w:pStyle w:val="ParIndent"/>
              <w:ind w:firstLine="0"/>
              <w:rPr>
                <w:ins w:id="592" w:author="Akarsh Gharge" w:date="2024-09-27T10:22:00Z"/>
                <w:lang w:val="en-CA"/>
              </w:rPr>
            </w:pPr>
            <w:ins w:id="593" w:author="Akarsh Gharge" w:date="2024-09-27T10:36:00Z">
              <w:r>
                <w:rPr>
                  <w:lang w:val="en-CA"/>
                </w:rPr>
                <w:t xml:space="preserve">Device needs to </w:t>
              </w:r>
            </w:ins>
            <w:ins w:id="594" w:author="Akarsh Gharge" w:date="2024-09-27T10:37:00Z">
              <w:r w:rsidR="00F93F03">
                <w:rPr>
                  <w:lang w:val="en-CA"/>
                </w:rPr>
                <w:t xml:space="preserve">have failsafe </w:t>
              </w:r>
              <w:r w:rsidR="007A2C4A">
                <w:rPr>
                  <w:lang w:val="en-CA"/>
                </w:rPr>
                <w:t>components for movable mechanisms</w:t>
              </w:r>
            </w:ins>
          </w:p>
        </w:tc>
      </w:tr>
      <w:tr w:rsidR="00EE1A73" w14:paraId="04F2A379" w14:textId="77777777" w:rsidTr="009C48A5">
        <w:trPr>
          <w:ins w:id="595" w:author="Youssef Sokri" w:date="2024-09-27T10:30:00Z"/>
          <w:del w:id="596" w:author="Akarsh Gharge" w:date="2024-09-29T10:39:00Z"/>
        </w:trPr>
        <w:tc>
          <w:tcPr>
            <w:tcW w:w="2011" w:type="dxa"/>
          </w:tcPr>
          <w:p w14:paraId="09D2EA8E" w14:textId="77777777" w:rsidR="00EE1A73" w:rsidRDefault="00EE1A73">
            <w:pPr>
              <w:pStyle w:val="Heading3"/>
              <w:rPr>
                <w:ins w:id="597" w:author="Youssef Sokri" w:date="2024-09-27T10:30:00Z"/>
                <w:del w:id="598" w:author="Akarsh Gharge" w:date="2024-09-29T10:39:00Z"/>
                <w:lang w:val="en-CA"/>
              </w:rPr>
              <w:pPrChange w:id="599" w:author="Akarsh Gharge" w:date="2024-09-29T11:13:00Z">
                <w:pPr>
                  <w:pStyle w:val="ParIndent"/>
                  <w:ind w:firstLine="0"/>
                </w:pPr>
              </w:pPrChange>
            </w:pPr>
          </w:p>
        </w:tc>
        <w:tc>
          <w:tcPr>
            <w:tcW w:w="1244" w:type="dxa"/>
          </w:tcPr>
          <w:p w14:paraId="7B7D0FA4" w14:textId="77777777" w:rsidR="00EE1A73" w:rsidRDefault="00EE1A73">
            <w:pPr>
              <w:pStyle w:val="Heading3"/>
              <w:rPr>
                <w:ins w:id="600" w:author="Youssef Sokri" w:date="2024-09-27T10:30:00Z"/>
                <w:del w:id="601" w:author="Akarsh Gharge" w:date="2024-09-29T10:39:00Z"/>
                <w:lang w:val="en-CA"/>
              </w:rPr>
              <w:pPrChange w:id="602" w:author="Akarsh Gharge" w:date="2024-09-29T11:13:00Z">
                <w:pPr>
                  <w:pStyle w:val="ParIndent"/>
                  <w:ind w:firstLine="0"/>
                </w:pPr>
              </w:pPrChange>
            </w:pPr>
          </w:p>
        </w:tc>
        <w:tc>
          <w:tcPr>
            <w:tcW w:w="5931" w:type="dxa"/>
          </w:tcPr>
          <w:p w14:paraId="07CE006A" w14:textId="77777777" w:rsidR="00EE1A73" w:rsidRDefault="00EE1A73">
            <w:pPr>
              <w:pStyle w:val="Heading3"/>
              <w:rPr>
                <w:ins w:id="603" w:author="Youssef Sokri" w:date="2024-09-27T10:30:00Z"/>
                <w:del w:id="604" w:author="Akarsh Gharge" w:date="2024-09-29T10:39:00Z"/>
                <w:lang w:val="en-CA"/>
              </w:rPr>
              <w:pPrChange w:id="605" w:author="Akarsh Gharge" w:date="2024-09-29T11:13:00Z">
                <w:pPr>
                  <w:pStyle w:val="ParIndent"/>
                  <w:ind w:firstLine="0"/>
                </w:pPr>
              </w:pPrChange>
            </w:pPr>
          </w:p>
        </w:tc>
      </w:tr>
    </w:tbl>
    <w:p w14:paraId="02F9BA9E" w14:textId="77777777" w:rsidR="00DB6D29" w:rsidDel="00731423" w:rsidRDefault="00DB6D29">
      <w:pPr>
        <w:pStyle w:val="Heading3"/>
        <w:rPr>
          <w:del w:id="606" w:author="Akarsh Gharge" w:date="2024-09-27T10:13:00Z"/>
        </w:rPr>
        <w:pPrChange w:id="607" w:author="Akarsh Gharge" w:date="2024-09-29T11:13:00Z">
          <w:pPr>
            <w:pStyle w:val="Heading2"/>
          </w:pPr>
        </w:pPrChange>
      </w:pPr>
    </w:p>
    <w:p w14:paraId="63987FC2" w14:textId="24B937A4" w:rsidR="00731423" w:rsidRDefault="00731423" w:rsidP="00731423">
      <w:pPr>
        <w:pStyle w:val="Heading3"/>
        <w:rPr>
          <w:ins w:id="608" w:author="Youssef Sokri" w:date="2024-09-27T10:40:00Z"/>
          <w:lang w:val="en-CA"/>
        </w:rPr>
      </w:pPr>
      <w:ins w:id="609" w:author="Youssef Sokri" w:date="2024-09-27T10:30:00Z">
        <w:r>
          <w:rPr>
            <w:lang w:val="en-CA"/>
          </w:rPr>
          <w:t>Problem Statement</w:t>
        </w:r>
      </w:ins>
    </w:p>
    <w:p w14:paraId="5D9AF68F" w14:textId="7438AE56" w:rsidR="00BC139B" w:rsidRDefault="000F1852">
      <w:pPr>
        <w:pStyle w:val="ParIndent"/>
        <w:ind w:firstLine="0"/>
        <w:jc w:val="left"/>
        <w:rPr>
          <w:ins w:id="610" w:author="Abdul Based Abdul Rahim" w:date="2024-09-29T12:57:00Z"/>
          <w:lang w:val="en-CA"/>
        </w:rPr>
      </w:pPr>
      <w:ins w:id="611" w:author="Akarsh Gharge" w:date="2024-09-27T10:51:00Z">
        <w:r>
          <w:rPr>
            <w:b/>
            <w:bCs/>
            <w:lang w:val="en-CA"/>
          </w:rPr>
          <w:t xml:space="preserve">Problem: </w:t>
        </w:r>
      </w:ins>
      <w:ins w:id="612" w:author="Akarsh Gharge" w:date="2024-09-27T10:44:00Z">
        <w:r w:rsidR="00A83E6A">
          <w:rPr>
            <w:lang w:val="en-CA"/>
          </w:rPr>
          <w:t xml:space="preserve">Our client </w:t>
        </w:r>
        <w:r w:rsidR="00BE01EF">
          <w:rPr>
            <w:lang w:val="en-CA"/>
          </w:rPr>
          <w:t>has a</w:t>
        </w:r>
      </w:ins>
      <w:ins w:id="613" w:author="Akarsh Gharge" w:date="2024-09-27T10:45:00Z">
        <w:r w:rsidR="005B5B1C">
          <w:rPr>
            <w:lang w:val="en-CA"/>
          </w:rPr>
          <w:t xml:space="preserve"> physical condition that reduce</w:t>
        </w:r>
      </w:ins>
      <w:ins w:id="614" w:author="Akarsh Gharge" w:date="2024-09-27T10:50:00Z">
        <w:r w:rsidR="005A41CF">
          <w:rPr>
            <w:lang w:val="en-CA"/>
          </w:rPr>
          <w:t>s</w:t>
        </w:r>
      </w:ins>
      <w:ins w:id="615" w:author="Akarsh Gharge" w:date="2024-09-27T10:45:00Z">
        <w:r w:rsidR="005B5B1C">
          <w:rPr>
            <w:lang w:val="en-CA"/>
          </w:rPr>
          <w:t xml:space="preserve"> grip strength and flexibility which is impacting her ability to </w:t>
        </w:r>
        <w:r w:rsidR="009007DF">
          <w:rPr>
            <w:lang w:val="en-CA"/>
          </w:rPr>
          <w:t xml:space="preserve">raise and lower her </w:t>
        </w:r>
      </w:ins>
      <w:ins w:id="616" w:author="Akarsh Gharge" w:date="2024-09-27T10:46:00Z">
        <w:r w:rsidR="009007DF">
          <w:rPr>
            <w:lang w:val="en-CA"/>
          </w:rPr>
          <w:t xml:space="preserve">pants when she </w:t>
        </w:r>
        <w:r w:rsidR="00496466">
          <w:rPr>
            <w:lang w:val="en-CA"/>
          </w:rPr>
          <w:t xml:space="preserve">is using the restroom. </w:t>
        </w:r>
      </w:ins>
      <w:ins w:id="617" w:author="Akarsh Gharge" w:date="2024-09-27T10:51:00Z">
        <w:r w:rsidR="00237440">
          <w:rPr>
            <w:lang w:val="en-CA"/>
          </w:rPr>
          <w:br/>
        </w:r>
        <w:r w:rsidR="00237440">
          <w:rPr>
            <w:b/>
            <w:bCs/>
            <w:lang w:val="en-CA"/>
          </w:rPr>
          <w:t xml:space="preserve">Impact: </w:t>
        </w:r>
        <w:r w:rsidR="00237440">
          <w:rPr>
            <w:lang w:val="en-CA"/>
          </w:rPr>
          <w:t>This issue is restricting our client</w:t>
        </w:r>
      </w:ins>
      <w:ins w:id="618" w:author="Youssef Sokri" w:date="2024-09-27T10:53:00Z">
        <w:r w:rsidR="008A3E32">
          <w:rPr>
            <w:lang w:val="en-CA"/>
          </w:rPr>
          <w:t>’</w:t>
        </w:r>
      </w:ins>
      <w:ins w:id="619" w:author="Akarsh Gharge" w:date="2024-09-27T10:51:00Z">
        <w:r w:rsidR="00237440">
          <w:rPr>
            <w:lang w:val="en-CA"/>
          </w:rPr>
          <w:t xml:space="preserve">s ability to be </w:t>
        </w:r>
      </w:ins>
      <w:ins w:id="620" w:author="Akarsh Gharge" w:date="2024-09-27T10:52:00Z">
        <w:r w:rsidR="00237440">
          <w:rPr>
            <w:lang w:val="en-CA"/>
          </w:rPr>
          <w:t>independent when she is using the restroom, which she has expressed causes her discomfort.</w:t>
        </w:r>
      </w:ins>
      <w:ins w:id="621" w:author="Akarsh Gharge" w:date="2024-09-27T10:53:00Z">
        <w:r w:rsidR="00BC139B">
          <w:rPr>
            <w:lang w:val="en-CA"/>
          </w:rPr>
          <w:br/>
        </w:r>
        <w:r w:rsidR="00BC139B">
          <w:rPr>
            <w:b/>
            <w:bCs/>
            <w:lang w:val="en-CA"/>
          </w:rPr>
          <w:t>Background Information:</w:t>
        </w:r>
        <w:r w:rsidR="00BC139B">
          <w:rPr>
            <w:lang w:val="en-CA"/>
          </w:rPr>
          <w:t xml:space="preserve"> </w:t>
        </w:r>
      </w:ins>
      <w:ins w:id="622" w:author="Akarsh Gharge" w:date="2024-09-27T10:46:00Z">
        <w:r w:rsidR="00496466">
          <w:rPr>
            <w:lang w:val="en-CA"/>
          </w:rPr>
          <w:t>The problem can be split into two distinct sub-systems</w:t>
        </w:r>
        <w:r w:rsidR="00161F5A">
          <w:rPr>
            <w:lang w:val="en-CA"/>
          </w:rPr>
          <w:t xml:space="preserve">. The first is </w:t>
        </w:r>
        <w:r w:rsidR="00613DDB">
          <w:rPr>
            <w:lang w:val="en-CA"/>
          </w:rPr>
          <w:t>a problem c</w:t>
        </w:r>
      </w:ins>
      <w:ins w:id="623" w:author="Akarsh Gharge" w:date="2024-09-27T10:47:00Z">
        <w:r w:rsidR="00613DDB">
          <w:rPr>
            <w:lang w:val="en-CA"/>
          </w:rPr>
          <w:t xml:space="preserve">reated by a lack of grip strength when the user is trying to reach around the </w:t>
        </w:r>
        <w:r w:rsidR="009A5A78">
          <w:rPr>
            <w:lang w:val="en-CA"/>
          </w:rPr>
          <w:t xml:space="preserve">back to </w:t>
        </w:r>
        <w:r w:rsidR="003B219F">
          <w:rPr>
            <w:lang w:val="en-CA"/>
          </w:rPr>
          <w:t xml:space="preserve">stretch her pants around her rear. The next </w:t>
        </w:r>
        <w:r w:rsidR="00D04A1C">
          <w:rPr>
            <w:lang w:val="en-CA"/>
          </w:rPr>
          <w:t>component of the problem is</w:t>
        </w:r>
        <w:r w:rsidR="004341CA">
          <w:rPr>
            <w:lang w:val="en-CA"/>
          </w:rPr>
          <w:t xml:space="preserve"> c</w:t>
        </w:r>
      </w:ins>
      <w:ins w:id="624" w:author="Akarsh Gharge" w:date="2024-09-27T10:48:00Z">
        <w:r w:rsidR="004341CA">
          <w:rPr>
            <w:lang w:val="en-CA"/>
          </w:rPr>
          <w:t>reated by mobility issue when pulling up her pants.</w:t>
        </w:r>
      </w:ins>
      <w:ins w:id="625" w:author="Akarsh Gharge" w:date="2024-09-27T10:45:00Z">
        <w:r w:rsidR="005B5B1C">
          <w:rPr>
            <w:lang w:val="en-CA"/>
          </w:rPr>
          <w:t xml:space="preserve"> </w:t>
        </w:r>
      </w:ins>
      <w:ins w:id="626" w:author="Youssef Sokri" w:date="2024-09-27T10:51:00Z">
        <w:del w:id="627" w:author="Akarsh Gharge" w:date="2024-09-27T10:53:00Z">
          <w:r w:rsidR="00D62F6C" w:rsidDel="00BC139B">
            <w:rPr>
              <w:lang w:val="en-CA"/>
            </w:rPr>
            <w:delText>e’</w:delText>
          </w:r>
        </w:del>
      </w:ins>
      <w:ins w:id="628" w:author="Akarsh Gharge" w:date="2024-09-27T10:53:00Z">
        <w:r w:rsidR="00BC139B">
          <w:rPr>
            <w:lang w:val="en-CA"/>
          </w:rPr>
          <w:br/>
        </w:r>
        <w:r w:rsidR="00BC139B">
          <w:rPr>
            <w:b/>
            <w:bCs/>
            <w:lang w:val="en-CA"/>
          </w:rPr>
          <w:t>Ideal Outcome:</w:t>
        </w:r>
        <w:r w:rsidR="00BC139B">
          <w:rPr>
            <w:lang w:val="en-CA"/>
          </w:rPr>
          <w:t xml:space="preserve"> Both sub-system problems exist independently of each other and a complete solution would address both issues to help complete the entire process of raising and lowering the client’s pants.</w:t>
        </w:r>
      </w:ins>
    </w:p>
    <w:p w14:paraId="3D85213D" w14:textId="3758EEB6" w:rsidR="007A51A0" w:rsidRDefault="007A51A0">
      <w:pPr>
        <w:pStyle w:val="ParIndent"/>
        <w:ind w:firstLine="0"/>
        <w:jc w:val="left"/>
        <w:rPr>
          <w:ins w:id="629" w:author="Abdul Based Abdul Rahim" w:date="2024-09-29T12:57:00Z"/>
          <w:lang w:val="en-CA"/>
        </w:rPr>
      </w:pPr>
    </w:p>
    <w:p w14:paraId="69CA95E1" w14:textId="77777777" w:rsidR="007A51A0" w:rsidRPr="00BC139B" w:rsidRDefault="007A51A0">
      <w:pPr>
        <w:pStyle w:val="ParIndent"/>
        <w:ind w:firstLine="0"/>
        <w:jc w:val="left"/>
        <w:rPr>
          <w:ins w:id="630" w:author="Youssef Sokri" w:date="2024-09-27T10:35:00Z"/>
          <w:lang w:val="en-CA"/>
        </w:rPr>
        <w:pPrChange w:id="631" w:author="Akarsh Gharge" w:date="2024-09-27T10:53:00Z">
          <w:pPr>
            <w:pStyle w:val="Heading3"/>
          </w:pPr>
        </w:pPrChange>
      </w:pPr>
    </w:p>
    <w:p w14:paraId="44270A23" w14:textId="43A6FD04" w:rsidR="60DEA22B" w:rsidRPr="007A51A0" w:rsidRDefault="003169CC" w:rsidP="007A51A0">
      <w:pPr>
        <w:pStyle w:val="Heading3"/>
        <w:rPr>
          <w:ins w:id="632" w:author="Abdul Based Abdul Rahim" w:date="2024-09-29T14:30:00Z"/>
          <w:lang w:val="en-CA"/>
          <w:rPrChange w:id="633" w:author="Abdul Based Abdul Rahim" w:date="2024-09-29T12:57:00Z">
            <w:rPr>
              <w:ins w:id="634" w:author="Abdul Based Abdul Rahim" w:date="2024-09-29T14:30:00Z"/>
              <w:lang w:val="en-CA"/>
            </w:rPr>
          </w:rPrChange>
        </w:rPr>
        <w:pPrChange w:id="635" w:author="Abdul Based Abdul Rahim" w:date="2024-09-29T12:57:00Z">
          <w:pPr>
            <w:pStyle w:val="Heading3"/>
          </w:pPr>
        </w:pPrChange>
      </w:pPr>
      <w:ins w:id="636" w:author="Youssef Sokri" w:date="2024-09-27T10:35:00Z">
        <w:r>
          <w:rPr>
            <w:lang w:val="en-CA"/>
          </w:rPr>
          <w:lastRenderedPageBreak/>
          <w:t>Established Metrics</w:t>
        </w:r>
      </w:ins>
    </w:p>
    <w:p w14:paraId="6B89E909" w14:textId="33CA5557" w:rsidR="1E23759E" w:rsidRDefault="1E23759E">
      <w:pPr>
        <w:pStyle w:val="ParIndent"/>
        <w:numPr>
          <w:ilvl w:val="0"/>
          <w:numId w:val="44"/>
        </w:numPr>
        <w:rPr>
          <w:ins w:id="637" w:author="Abdul Based Abdul Rahim" w:date="2024-09-29T14:37:00Z"/>
          <w:lang w:val="en-CA"/>
        </w:rPr>
        <w:pPrChange w:id="638" w:author="Abdul Based Abdul Rahim" w:date="2024-09-29T14:32:00Z">
          <w:pPr>
            <w:pStyle w:val="ParIndent"/>
          </w:pPr>
        </w:pPrChange>
      </w:pPr>
      <w:ins w:id="639" w:author="Abdul Based Abdul Rahim" w:date="2024-09-29T14:37:00Z">
        <w:r w:rsidRPr="60DEA22B">
          <w:rPr>
            <w:lang w:val="en-CA"/>
          </w:rPr>
          <w:t xml:space="preserve">Ease of Use </w:t>
        </w:r>
      </w:ins>
      <w:ins w:id="640" w:author="Abdul Based Abdul Rahim" w:date="2024-09-29T14:51:00Z">
        <w:r w:rsidR="6B9510C9" w:rsidRPr="74E7EAAA">
          <w:rPr>
            <w:lang w:val="en-CA"/>
          </w:rPr>
          <w:t xml:space="preserve">+ </w:t>
        </w:r>
      </w:ins>
      <w:ins w:id="641" w:author="Abdul Based Abdul Rahim" w:date="2024-09-29T12:56:00Z">
        <w:r w:rsidR="007A51A0" w:rsidRPr="74E7EAAA">
          <w:rPr>
            <w:lang w:val="en-CA"/>
          </w:rPr>
          <w:t>Effectiveness</w:t>
        </w:r>
      </w:ins>
      <w:bookmarkStart w:id="642" w:name="_GoBack"/>
      <w:bookmarkEnd w:id="642"/>
    </w:p>
    <w:p w14:paraId="5DFAB6D6" w14:textId="6357AC5C" w:rsidR="1E23759E" w:rsidRDefault="1E23759E">
      <w:pPr>
        <w:pStyle w:val="ParIndent"/>
        <w:numPr>
          <w:ilvl w:val="0"/>
          <w:numId w:val="41"/>
        </w:numPr>
        <w:rPr>
          <w:ins w:id="643" w:author="Abdul Based Abdul Rahim" w:date="2024-09-29T14:37:00Z"/>
          <w:lang w:val="en-CA"/>
        </w:rPr>
        <w:pPrChange w:id="644" w:author="Abdul Based Abdul Rahim" w:date="2024-09-29T14:37:00Z">
          <w:pPr>
            <w:pStyle w:val="ParIndent"/>
          </w:pPr>
        </w:pPrChange>
      </w:pPr>
      <w:ins w:id="645" w:author="Abdul Based Abdul Rahim" w:date="2024-09-29T14:37:00Z">
        <w:r w:rsidRPr="60DEA22B">
          <w:rPr>
            <w:lang w:val="en-CA"/>
          </w:rPr>
          <w:t xml:space="preserve">Time </w:t>
        </w:r>
        <w:del w:id="646" w:author="Akarsh Gharge" w:date="2024-09-29T11:37:00Z">
          <w:r w:rsidRPr="60DEA22B">
            <w:rPr>
              <w:lang w:val="en-CA"/>
            </w:rPr>
            <w:delText>to complete the task</w:delText>
          </w:r>
        </w:del>
      </w:ins>
      <w:ins w:id="647" w:author="Akarsh Gharge" w:date="2024-09-29T11:37:00Z">
        <w:r w:rsidR="003B5BEF">
          <w:rPr>
            <w:lang w:val="en-CA"/>
          </w:rPr>
          <w:t xml:space="preserve">taken to wear and </w:t>
        </w:r>
        <w:r w:rsidR="00B44C37">
          <w:rPr>
            <w:lang w:val="en-CA"/>
          </w:rPr>
          <w:t>take off the device</w:t>
        </w:r>
      </w:ins>
      <w:ins w:id="648" w:author="Abdul Based Abdul Rahim" w:date="2024-09-29T14:38:00Z">
        <w:r w:rsidRPr="6856C6A2">
          <w:rPr>
            <w:lang w:val="en-CA"/>
          </w:rPr>
          <w:t xml:space="preserve"> </w:t>
        </w:r>
      </w:ins>
      <w:ins w:id="649" w:author="Abdul Based Abdul Rahim" w:date="2024-09-29T14:37:00Z">
        <w:r w:rsidRPr="60DEA22B">
          <w:rPr>
            <w:lang w:val="en-CA"/>
          </w:rPr>
          <w:t>(seconds) - Measures the time it takes for the user to pull up and down their pants using the device manufactured</w:t>
        </w:r>
      </w:ins>
    </w:p>
    <w:p w14:paraId="70185390" w14:textId="7530E0B0" w:rsidR="1E23759E" w:rsidRDefault="636F4B71">
      <w:pPr>
        <w:pStyle w:val="ParIndent"/>
        <w:numPr>
          <w:ilvl w:val="0"/>
          <w:numId w:val="44"/>
        </w:numPr>
        <w:rPr>
          <w:ins w:id="650" w:author="Abdul Based Abdul Rahim" w:date="2024-09-29T14:50:00Z"/>
          <w:lang w:val="en-CA"/>
        </w:rPr>
        <w:pPrChange w:id="651" w:author="Abdul Based Abdul Rahim" w:date="2024-09-29T14:50:00Z">
          <w:pPr/>
        </w:pPrChange>
      </w:pPr>
      <w:ins w:id="652" w:author="Abdul Based Abdul Rahim" w:date="2024-09-29T14:50:00Z">
        <w:r w:rsidRPr="74E7EAAA">
          <w:rPr>
            <w:lang w:val="en-CA"/>
          </w:rPr>
          <w:t>Clamping Mechanism</w:t>
        </w:r>
      </w:ins>
    </w:p>
    <w:p w14:paraId="106EB64B" w14:textId="0B8DA161" w:rsidR="1E23759E" w:rsidRDefault="1E23759E" w:rsidP="007A51A0">
      <w:pPr>
        <w:pStyle w:val="ParIndent"/>
        <w:numPr>
          <w:ilvl w:val="0"/>
          <w:numId w:val="41"/>
        </w:numPr>
        <w:rPr>
          <w:ins w:id="653" w:author="Abdul Based Abdul Rahim" w:date="2024-09-29T14:37:00Z"/>
          <w:lang w:val="en-CA"/>
        </w:rPr>
        <w:pPrChange w:id="654" w:author="Abdul Based Abdul Rahim" w:date="2024-09-29T12:57:00Z">
          <w:pPr>
            <w:pStyle w:val="ParIndent"/>
          </w:pPr>
        </w:pPrChange>
      </w:pPr>
      <w:ins w:id="655" w:author="Abdul Based Abdul Rahim" w:date="2024-09-29T14:37:00Z">
        <w:r w:rsidRPr="74E7EAAA">
          <w:rPr>
            <w:lang w:val="en-CA"/>
          </w:rPr>
          <w:t>Force</w:t>
        </w:r>
        <w:r w:rsidRPr="60DEA22B">
          <w:rPr>
            <w:lang w:val="en-CA"/>
          </w:rPr>
          <w:t xml:space="preserve"> Required</w:t>
        </w:r>
      </w:ins>
      <w:ins w:id="656" w:author="Abdul Based Abdul Rahim" w:date="2024-09-29T14:38:00Z">
        <w:r w:rsidRPr="6856C6A2">
          <w:rPr>
            <w:lang w:val="en-CA"/>
          </w:rPr>
          <w:t xml:space="preserve"> </w:t>
        </w:r>
      </w:ins>
      <w:ins w:id="657" w:author="Abdul Based Abdul Rahim" w:date="2024-09-29T14:37:00Z">
        <w:r w:rsidRPr="60DEA22B">
          <w:rPr>
            <w:lang w:val="en-CA"/>
          </w:rPr>
          <w:t xml:space="preserve">(Newtons) - the amount of force required to be exerted </w:t>
        </w:r>
        <w:proofErr w:type="gramStart"/>
        <w:r w:rsidRPr="60DEA22B">
          <w:rPr>
            <w:lang w:val="en-CA"/>
          </w:rPr>
          <w:t>in order to</w:t>
        </w:r>
        <w:proofErr w:type="gramEnd"/>
        <w:r w:rsidRPr="60DEA22B">
          <w:rPr>
            <w:lang w:val="en-CA"/>
          </w:rPr>
          <w:t xml:space="preserve"> </w:t>
        </w:r>
      </w:ins>
      <w:ins w:id="658" w:author="Abdul Based Abdul Rahim" w:date="2024-09-29T12:55:00Z">
        <w:r w:rsidR="007A51A0" w:rsidRPr="60DEA22B">
          <w:rPr>
            <w:lang w:val="en-CA"/>
          </w:rPr>
          <w:t>successfully</w:t>
        </w:r>
      </w:ins>
      <w:ins w:id="659" w:author="Abdul Based Abdul Rahim" w:date="2024-09-29T14:37:00Z">
        <w:r w:rsidRPr="60DEA22B">
          <w:rPr>
            <w:lang w:val="en-CA"/>
          </w:rPr>
          <w:t xml:space="preserve"> use the contraption and comple</w:t>
        </w:r>
      </w:ins>
      <w:ins w:id="660" w:author="Abdul Based Abdul Rahim" w:date="2024-09-29T12:55:00Z">
        <w:r w:rsidR="007A51A0">
          <w:rPr>
            <w:lang w:val="en-CA"/>
          </w:rPr>
          <w:t>te</w:t>
        </w:r>
      </w:ins>
      <w:ins w:id="661" w:author="Abdul Based Abdul Rahim" w:date="2024-09-29T14:37:00Z">
        <w:r w:rsidRPr="60DEA22B">
          <w:rPr>
            <w:lang w:val="en-CA"/>
          </w:rPr>
          <w:t xml:space="preserve"> the task </w:t>
        </w:r>
      </w:ins>
    </w:p>
    <w:p w14:paraId="77A1458D" w14:textId="311386D7" w:rsidR="1E23759E" w:rsidRDefault="1E23759E">
      <w:pPr>
        <w:pStyle w:val="ParIndent"/>
        <w:numPr>
          <w:ilvl w:val="0"/>
          <w:numId w:val="44"/>
        </w:numPr>
        <w:rPr>
          <w:ins w:id="662" w:author="Abdul Based Abdul Rahim" w:date="2024-09-29T14:37:00Z"/>
          <w:lang w:val="en-CA"/>
        </w:rPr>
        <w:pPrChange w:id="663" w:author="Abdul Based Abdul Rahim" w:date="2024-09-29T14:37:00Z">
          <w:pPr>
            <w:pStyle w:val="ParIndent"/>
          </w:pPr>
        </w:pPrChange>
      </w:pPr>
      <w:ins w:id="664" w:author="Abdul Based Abdul Rahim" w:date="2024-09-29T14:37:00Z">
        <w:r w:rsidRPr="60DEA22B">
          <w:rPr>
            <w:lang w:val="en-CA"/>
          </w:rPr>
          <w:t xml:space="preserve"> Ergonomics </w:t>
        </w:r>
      </w:ins>
    </w:p>
    <w:p w14:paraId="31C11C27" w14:textId="0A3A392E" w:rsidR="1E23759E" w:rsidRDefault="1E23759E">
      <w:pPr>
        <w:pStyle w:val="ParIndent"/>
        <w:numPr>
          <w:ilvl w:val="0"/>
          <w:numId w:val="39"/>
        </w:numPr>
        <w:rPr>
          <w:ins w:id="665" w:author="Abdul Based Abdul Rahim" w:date="2024-09-29T14:37:00Z"/>
          <w:lang w:val="en-CA"/>
        </w:rPr>
        <w:pPrChange w:id="666" w:author="Abdul Based Abdul Rahim" w:date="2024-09-29T14:37:00Z">
          <w:pPr>
            <w:pStyle w:val="ParIndent"/>
            <w:ind w:left="720" w:firstLine="0"/>
          </w:pPr>
        </w:pPrChange>
      </w:pPr>
      <w:ins w:id="667" w:author="Abdul Based Abdul Rahim" w:date="2024-09-29T14:37:00Z">
        <w:r w:rsidRPr="4580E6BD">
          <w:rPr>
            <w:lang w:val="en-CA"/>
          </w:rPr>
          <w:t xml:space="preserve">User Comfort </w:t>
        </w:r>
      </w:ins>
      <w:ins w:id="668" w:author="Abdul Based Abdul Rahim" w:date="2024-09-29T14:38:00Z">
        <w:r w:rsidRPr="4580E6BD">
          <w:rPr>
            <w:lang w:val="en-CA"/>
          </w:rPr>
          <w:t>(</w:t>
        </w:r>
      </w:ins>
      <w:ins w:id="669" w:author="Abdul Based Abdul Rahim" w:date="2024-09-29T12:55:00Z">
        <w:r w:rsidR="007A51A0" w:rsidRPr="4580E6BD">
          <w:rPr>
            <w:lang w:val="en-CA"/>
          </w:rPr>
          <w:t>Qualitative</w:t>
        </w:r>
      </w:ins>
      <w:ins w:id="670" w:author="Abdul Based Abdul Rahim" w:date="2024-09-29T14:38:00Z">
        <w:r w:rsidRPr="4580E6BD">
          <w:rPr>
            <w:lang w:val="en-CA"/>
          </w:rPr>
          <w:t xml:space="preserve"> Rati</w:t>
        </w:r>
        <w:r w:rsidR="2C8B7681" w:rsidRPr="4580E6BD">
          <w:rPr>
            <w:lang w:val="en-CA"/>
          </w:rPr>
          <w:t>ng from 1-5) - Measures the comfort level of the device measur</w:t>
        </w:r>
      </w:ins>
      <w:ins w:id="671" w:author="Abdul Based Abdul Rahim" w:date="2024-09-29T14:39:00Z">
        <w:r w:rsidR="2C8B7681" w:rsidRPr="4580E6BD">
          <w:rPr>
            <w:lang w:val="en-CA"/>
          </w:rPr>
          <w:t xml:space="preserve">ed by the </w:t>
        </w:r>
        <w:r w:rsidR="2C8B7681" w:rsidRPr="68FC6F20">
          <w:rPr>
            <w:lang w:val="en-CA"/>
          </w:rPr>
          <w:t>user after each use,</w:t>
        </w:r>
      </w:ins>
    </w:p>
    <w:p w14:paraId="38A84C66" w14:textId="3B5797C0" w:rsidR="42B2C4FD" w:rsidRDefault="4A38B79E">
      <w:pPr>
        <w:pStyle w:val="ParIndent"/>
        <w:numPr>
          <w:ilvl w:val="0"/>
          <w:numId w:val="39"/>
        </w:numPr>
        <w:rPr>
          <w:ins w:id="672" w:author="Abdul Based Abdul Rahim" w:date="2024-09-29T14:37:00Z"/>
          <w:lang w:val="en-CA"/>
        </w:rPr>
        <w:pPrChange w:id="673" w:author="Abdul Based Abdul Rahim" w:date="2024-09-29T14:39:00Z">
          <w:pPr/>
        </w:pPrChange>
      </w:pPr>
      <w:ins w:id="674" w:author="Abdul Based Abdul Rahim" w:date="2024-09-29T14:39:00Z">
        <w:r w:rsidRPr="3323EA25">
          <w:rPr>
            <w:lang w:val="en-CA"/>
          </w:rPr>
          <w:t xml:space="preserve">May also </w:t>
        </w:r>
        <w:proofErr w:type="gramStart"/>
        <w:r w:rsidRPr="3323EA25">
          <w:rPr>
            <w:lang w:val="en-CA"/>
          </w:rPr>
          <w:t>take into acco</w:t>
        </w:r>
      </w:ins>
      <w:ins w:id="675" w:author="Abdul Based Abdul Rahim" w:date="2024-09-29T14:40:00Z">
        <w:r w:rsidRPr="3323EA25">
          <w:rPr>
            <w:lang w:val="en-CA"/>
          </w:rPr>
          <w:t>unt</w:t>
        </w:r>
        <w:proofErr w:type="gramEnd"/>
        <w:r w:rsidRPr="3323EA25">
          <w:rPr>
            <w:lang w:val="en-CA"/>
          </w:rPr>
          <w:t xml:space="preserve"> certain </w:t>
        </w:r>
        <w:del w:id="676" w:author="Akarsh Gharge" w:date="2024-09-29T11:34:00Z">
          <w:r w:rsidRPr="3323EA25">
            <w:rPr>
              <w:lang w:val="en-CA"/>
            </w:rPr>
            <w:delText>malcomforts</w:delText>
          </w:r>
        </w:del>
      </w:ins>
      <w:ins w:id="677" w:author="Akarsh Gharge" w:date="2024-09-29T11:34:00Z">
        <w:del w:id="678" w:author="Abdul Based Abdul Rahim" w:date="2024-09-29T12:55:00Z">
          <w:r w:rsidR="00E740B7" w:rsidDel="007A51A0">
            <w:rPr>
              <w:lang w:val="en-CA"/>
            </w:rPr>
            <w:delText>grei</w:delText>
          </w:r>
        </w:del>
      </w:ins>
      <w:ins w:id="679" w:author="Akarsh Gharge" w:date="2024-09-29T11:35:00Z">
        <w:del w:id="680" w:author="Abdul Based Abdul Rahim" w:date="2024-09-29T12:55:00Z">
          <w:r w:rsidR="00E740B7" w:rsidDel="007A51A0">
            <w:rPr>
              <w:lang w:val="en-CA"/>
            </w:rPr>
            <w:delText>f</w:delText>
          </w:r>
        </w:del>
      </w:ins>
      <w:ins w:id="681" w:author="Abdul Based Abdul Rahim" w:date="2024-09-29T12:55:00Z">
        <w:r w:rsidR="007A51A0">
          <w:rPr>
            <w:lang w:val="en-CA"/>
          </w:rPr>
          <w:t>problem</w:t>
        </w:r>
      </w:ins>
      <w:ins w:id="682" w:author="Abdul Based Abdul Rahim" w:date="2024-09-29T12:56:00Z">
        <w:r w:rsidR="007A51A0">
          <w:rPr>
            <w:lang w:val="en-CA"/>
          </w:rPr>
          <w:t>s</w:t>
        </w:r>
      </w:ins>
      <w:ins w:id="683" w:author="Akarsh Gharge" w:date="2024-09-29T11:35:00Z">
        <w:del w:id="684" w:author="Abdul Based Abdul Rahim" w:date="2024-09-29T12:55:00Z">
          <w:r w:rsidR="00E740B7" w:rsidDel="007A51A0">
            <w:rPr>
              <w:lang w:val="en-CA"/>
            </w:rPr>
            <w:delText>s</w:delText>
          </w:r>
        </w:del>
      </w:ins>
      <w:ins w:id="685" w:author="Abdul Based Abdul Rahim" w:date="2024-09-29T14:40:00Z">
        <w:r w:rsidRPr="3323EA25">
          <w:rPr>
            <w:lang w:val="en-CA"/>
          </w:rPr>
          <w:t xml:space="preserve"> such as body strain</w:t>
        </w:r>
      </w:ins>
      <w:ins w:id="686" w:author="Abdul Based Abdul Rahim" w:date="2024-09-29T14:41:00Z">
        <w:r w:rsidRPr="159EACA5">
          <w:rPr>
            <w:lang w:val="en-CA"/>
          </w:rPr>
          <w:t xml:space="preserve">, awkwardness </w:t>
        </w:r>
        <w:r w:rsidR="4ACA2B9A" w:rsidRPr="6F9C7D59">
          <w:rPr>
            <w:lang w:val="en-CA"/>
          </w:rPr>
          <w:t xml:space="preserve">in </w:t>
        </w:r>
        <w:r w:rsidRPr="177AFE6D">
          <w:rPr>
            <w:lang w:val="en-CA"/>
          </w:rPr>
          <w:t>positioning</w:t>
        </w:r>
        <w:r w:rsidRPr="3643F157">
          <w:rPr>
            <w:lang w:val="en-CA"/>
          </w:rPr>
          <w:t xml:space="preserve"> an</w:t>
        </w:r>
      </w:ins>
      <w:ins w:id="687" w:author="Abdul Based Abdul Rahim" w:date="2024-09-29T14:42:00Z">
        <w:r w:rsidR="277C7FA3" w:rsidRPr="3643F157">
          <w:rPr>
            <w:lang w:val="en-CA"/>
          </w:rPr>
          <w:t>d</w:t>
        </w:r>
        <w:r w:rsidR="277C7FA3" w:rsidRPr="0F085D29">
          <w:rPr>
            <w:lang w:val="en-CA"/>
          </w:rPr>
          <w:t xml:space="preserve"> </w:t>
        </w:r>
        <w:r w:rsidR="277C7FA3" w:rsidRPr="09C9B5B7">
          <w:rPr>
            <w:lang w:val="en-CA"/>
          </w:rPr>
          <w:t>material quality</w:t>
        </w:r>
      </w:ins>
    </w:p>
    <w:p w14:paraId="290318D7" w14:textId="35460834" w:rsidR="423488F1" w:rsidRDefault="007A51A0" w:rsidP="6ADED552">
      <w:pPr>
        <w:pStyle w:val="ParIndent"/>
        <w:numPr>
          <w:ilvl w:val="0"/>
          <w:numId w:val="44"/>
        </w:numPr>
        <w:rPr>
          <w:ins w:id="688" w:author="Abdul Based Abdul Rahim" w:date="2024-09-29T14:32:00Z"/>
          <w:lang w:val="en-CA"/>
        </w:rPr>
      </w:pPr>
      <w:ins w:id="689" w:author="Abdul Based Abdul Rahim" w:date="2024-09-29T12:55:00Z">
        <w:r w:rsidRPr="5128F0B7">
          <w:rPr>
            <w:lang w:val="en-CA"/>
          </w:rPr>
          <w:t>Safety</w:t>
        </w:r>
      </w:ins>
    </w:p>
    <w:p w14:paraId="03766D2D" w14:textId="45ECB31D" w:rsidR="7830D176" w:rsidRPr="00451CD9" w:rsidRDefault="6C8A6D26" w:rsidP="007A51A0">
      <w:pPr>
        <w:pStyle w:val="ParIndent"/>
        <w:numPr>
          <w:ilvl w:val="0"/>
          <w:numId w:val="65"/>
        </w:numPr>
        <w:jc w:val="left"/>
        <w:rPr>
          <w:del w:id="690" w:author="Akarsh Gharge" w:date="2024-09-29T11:35:00Z"/>
          <w:lang w:val="en-CA"/>
        </w:rPr>
        <w:pPrChange w:id="691" w:author="Abdul Based Abdul Rahim" w:date="2024-09-29T12:55:00Z">
          <w:pPr>
            <w:pStyle w:val="ParIndent"/>
            <w:numPr>
              <w:numId w:val="65"/>
            </w:numPr>
            <w:ind w:left="2520" w:hanging="360"/>
            <w:jc w:val="left"/>
          </w:pPr>
        </w:pPrChange>
      </w:pPr>
      <w:ins w:id="692" w:author="Abdul Based Abdul Rahim" w:date="2024-09-29T15:23:00Z">
        <w:r w:rsidRPr="701F3844">
          <w:rPr>
            <w:lang w:val="en-CA"/>
          </w:rPr>
          <w:t xml:space="preserve">Pinch </w:t>
        </w:r>
      </w:ins>
      <w:ins w:id="693" w:author="Abdul Based Abdul Rahim" w:date="2024-09-29T12:55:00Z">
        <w:r w:rsidR="007A51A0" w:rsidRPr="701F3844">
          <w:rPr>
            <w:lang w:val="en-CA"/>
          </w:rPr>
          <w:t>points (</w:t>
        </w:r>
      </w:ins>
      <w:ins w:id="694" w:author="Abdul Based Abdul Rahim" w:date="2024-09-29T15:24:00Z">
        <w:r w:rsidR="1293EA0B" w:rsidRPr="2031FD5D">
          <w:rPr>
            <w:lang w:val="en-CA"/>
          </w:rPr>
          <w:t xml:space="preserve">Number of </w:t>
        </w:r>
        <w:r w:rsidR="1293EA0B" w:rsidRPr="09D6473A">
          <w:rPr>
            <w:lang w:val="en-CA"/>
          </w:rPr>
          <w:t>points)</w:t>
        </w:r>
      </w:ins>
      <w:ins w:id="695" w:author="Abdul Based Abdul Rahim" w:date="2024-09-29T15:23:00Z">
        <w:r w:rsidRPr="60599FB0">
          <w:rPr>
            <w:lang w:val="en-CA"/>
          </w:rPr>
          <w:t xml:space="preserve"> - </w:t>
        </w:r>
        <w:r w:rsidRPr="701F3844">
          <w:rPr>
            <w:lang w:val="en-CA"/>
          </w:rPr>
          <w:t xml:space="preserve">number of areas </w:t>
        </w:r>
        <w:r w:rsidRPr="360C6E72">
          <w:rPr>
            <w:lang w:val="en-CA"/>
          </w:rPr>
          <w:t xml:space="preserve">where client body and </w:t>
        </w:r>
      </w:ins>
      <w:del w:id="696" w:author="Akarsh Gharge" w:date="2024-09-29T11:35:00Z">
        <w:r w:rsidRPr="17AD7B88">
          <w:rPr>
            <w:lang w:val="en-CA"/>
          </w:rPr>
          <w:delText>possitions</w:delText>
        </w:r>
      </w:del>
      <w:ins w:id="697" w:author="Akarsh Gharge" w:date="2024-09-29T11:35:00Z">
        <w:r w:rsidR="00E740B7" w:rsidRPr="09D6473A">
          <w:rPr>
            <w:lang w:val="en-CA"/>
          </w:rPr>
          <w:t>positions</w:t>
        </w:r>
      </w:ins>
      <w:ins w:id="698" w:author="Abdul Based Abdul Rahim" w:date="2024-09-29T15:23:00Z">
        <w:r w:rsidRPr="17AD7B88">
          <w:rPr>
            <w:lang w:val="en-CA"/>
          </w:rPr>
          <w:t xml:space="preserve"> get </w:t>
        </w:r>
      </w:ins>
      <w:del w:id="699" w:author="Akarsh Gharge" w:date="2024-09-29T11:35:00Z">
        <w:r w:rsidRPr="07B086B6" w:rsidDel="6C8A6D26">
          <w:rPr>
            <w:lang w:val="en-CA"/>
          </w:rPr>
          <w:delText>caugut</w:delText>
        </w:r>
      </w:del>
      <w:ins w:id="700" w:author="Akarsh Gharge" w:date="2024-09-29T11:35:00Z">
        <w:r w:rsidR="00E740B7" w:rsidRPr="07B086B6">
          <w:rPr>
            <w:lang w:val="en-CA"/>
          </w:rPr>
          <w:t>caugh</w:t>
        </w:r>
      </w:ins>
      <w:ins w:id="701" w:author="Abdul Based Abdul Rahim" w:date="2024-09-29T15:41:00Z">
        <w:r w:rsidR="172C3EE4" w:rsidRPr="07B086B6">
          <w:rPr>
            <w:lang w:val="en-CA"/>
          </w:rPr>
          <w:t>t</w:t>
        </w:r>
      </w:ins>
      <w:ins w:id="702" w:author="Akarsh Gharge" w:date="2024-09-29T11:35:00Z">
        <w:del w:id="703" w:author="Abdul Based Abdul Rahim" w:date="2024-09-29T15:41:00Z">
          <w:r w:rsidRPr="07B086B6" w:rsidDel="00E740B7">
            <w:rPr>
              <w:lang w:val="en-CA"/>
            </w:rPr>
            <w:delText>t</w:delText>
          </w:r>
        </w:del>
      </w:ins>
    </w:p>
    <w:p w14:paraId="29BFE822" w14:textId="77777777" w:rsidR="00E740B7" w:rsidRDefault="00E740B7" w:rsidP="007A51A0">
      <w:pPr>
        <w:pStyle w:val="ParIndent"/>
        <w:numPr>
          <w:ilvl w:val="0"/>
          <w:numId w:val="65"/>
        </w:numPr>
        <w:jc w:val="left"/>
        <w:rPr>
          <w:ins w:id="704" w:author="Akarsh Gharge" w:date="2024-09-29T11:35:00Z"/>
          <w:lang w:val="en-CA"/>
        </w:rPr>
        <w:pPrChange w:id="705" w:author="Abdul Based Abdul Rahim" w:date="2024-09-29T12:55:00Z">
          <w:pPr>
            <w:pStyle w:val="ParIndent"/>
            <w:ind w:left="720" w:firstLine="0"/>
            <w:jc w:val="left"/>
          </w:pPr>
        </w:pPrChange>
      </w:pPr>
    </w:p>
    <w:p w14:paraId="19C9E5B6" w14:textId="77777777" w:rsidR="007A51A0" w:rsidRDefault="77D34278">
      <w:pPr>
        <w:pStyle w:val="ParIndent"/>
        <w:numPr>
          <w:ilvl w:val="0"/>
          <w:numId w:val="65"/>
        </w:numPr>
        <w:jc w:val="left"/>
        <w:rPr>
          <w:ins w:id="706" w:author="Abdul Based Abdul Rahim" w:date="2024-09-29T12:57:00Z"/>
        </w:rPr>
      </w:pPr>
      <w:ins w:id="707" w:author="Abdul Based Abdul Rahim" w:date="2024-09-29T15:25:00Z">
        <w:del w:id="708" w:author="Akarsh Gharge" w:date="2024-09-29T11:35:00Z">
          <w:r>
            <w:tab/>
          </w:r>
          <w:r>
            <w:tab/>
          </w:r>
        </w:del>
      </w:ins>
      <w:ins w:id="709" w:author="Abdul Based Abdul Rahim" w:date="2024-09-29T15:27:00Z">
        <w:r w:rsidR="24C2E4D3">
          <w:t>Stability</w:t>
        </w:r>
      </w:ins>
      <w:ins w:id="710" w:author="Abdul Based Abdul Rahim" w:date="2024-09-29T15:30:00Z">
        <w:r w:rsidR="06B649A9">
          <w:t xml:space="preserve">, slippage + fall risk </w:t>
        </w:r>
      </w:ins>
      <w:ins w:id="711" w:author="Abdul Based Abdul Rahim" w:date="2024-09-29T15:27:00Z">
        <w:r w:rsidR="24C2E4D3">
          <w:t>(1-5 rating)</w:t>
        </w:r>
      </w:ins>
      <w:ins w:id="712" w:author="Abdul Based Abdul Rahim" w:date="2024-09-29T15:28:00Z">
        <w:r w:rsidR="24C2E4D3">
          <w:t xml:space="preserve"> - how well the device and the user remain stable </w:t>
        </w:r>
      </w:ins>
    </w:p>
    <w:p w14:paraId="4C1CBB60" w14:textId="78456894" w:rsidR="77D34278" w:rsidRDefault="77D34278" w:rsidP="007A51A0">
      <w:pPr>
        <w:pStyle w:val="ParIndent"/>
        <w:ind w:left="2520" w:firstLine="0"/>
        <w:jc w:val="left"/>
        <w:rPr>
          <w:ins w:id="713" w:author="Abdul Based Abdul Rahim" w:date="2024-09-29T14:32:00Z"/>
          <w:del w:id="714" w:author="Akarsh Gharge" w:date="2024-09-29T11:35:00Z"/>
        </w:rPr>
        <w:pPrChange w:id="715" w:author="Abdul Based Abdul Rahim" w:date="2024-09-29T12:57:00Z">
          <w:pPr>
            <w:pStyle w:val="ParIndent"/>
            <w:numPr>
              <w:numId w:val="62"/>
            </w:numPr>
            <w:ind w:left="2520" w:hanging="360"/>
          </w:pPr>
        </w:pPrChange>
      </w:pPr>
      <w:ins w:id="716" w:author="Abdul Based Abdul Rahim" w:date="2024-09-29T15:26:00Z">
        <w:r>
          <w:tab/>
        </w:r>
      </w:ins>
    </w:p>
    <w:p w14:paraId="051E8F19" w14:textId="174DF0CB" w:rsidR="32574736" w:rsidRDefault="32574736" w:rsidP="007A51A0">
      <w:pPr>
        <w:pStyle w:val="ParIndent"/>
        <w:ind w:left="2520" w:firstLine="0"/>
        <w:jc w:val="left"/>
        <w:rPr>
          <w:ins w:id="717" w:author="Abdul Based Abdul Rahim" w:date="2024-09-29T14:32:00Z"/>
        </w:rPr>
        <w:pPrChange w:id="718" w:author="Abdul Based Abdul Rahim" w:date="2024-09-29T12:57:00Z">
          <w:pPr>
            <w:pStyle w:val="ParIndent"/>
            <w:numPr>
              <w:numId w:val="66"/>
            </w:numPr>
            <w:ind w:left="1800" w:hanging="360"/>
            <w:jc w:val="left"/>
          </w:pPr>
        </w:pPrChange>
      </w:pPr>
    </w:p>
    <w:p w14:paraId="14B35E32" w14:textId="312210EB" w:rsidR="1F425849" w:rsidRDefault="1F425849">
      <w:pPr>
        <w:pStyle w:val="ParIndent"/>
        <w:numPr>
          <w:ilvl w:val="0"/>
          <w:numId w:val="44"/>
        </w:numPr>
        <w:rPr>
          <w:ins w:id="719" w:author="Abdul Based Abdul Rahim" w:date="2024-09-29T14:52:00Z"/>
          <w:lang w:val="en-CA"/>
        </w:rPr>
        <w:pPrChange w:id="720" w:author="Abdul Based Abdul Rahim" w:date="2024-09-29T11:09:00Z">
          <w:pPr>
            <w:pStyle w:val="ParIndent"/>
          </w:pPr>
        </w:pPrChange>
      </w:pPr>
      <w:ins w:id="721" w:author="Abdul Based Abdul Rahim" w:date="2024-09-29T14:52:00Z">
        <w:r>
          <w:lastRenderedPageBreak/>
          <w:tab/>
        </w:r>
      </w:ins>
      <w:del w:id="722" w:author="Abdul Based Abdul Rahim" w:date="2024-09-29T15:08:00Z">
        <w:r w:rsidRPr="57C6FD51" w:rsidDel="57C6FD51">
          <w:rPr>
            <w:lang w:val="en-CA"/>
          </w:rPr>
          <w:delText xml:space="preserve"> </w:delText>
        </w:r>
      </w:del>
      <w:ins w:id="723" w:author="Abdul Based Abdul Rahim" w:date="2024-09-29T14:52:00Z">
        <w:r w:rsidR="0320578E" w:rsidRPr="74E7EAAA">
          <w:rPr>
            <w:lang w:val="en-CA"/>
          </w:rPr>
          <w:t xml:space="preserve"> Durability</w:t>
        </w:r>
      </w:ins>
      <w:ins w:id="724" w:author="Abdul Based Abdul Rahim" w:date="2024-09-29T14:53:00Z">
        <w:r w:rsidR="0320578E" w:rsidRPr="74E7EAAA">
          <w:rPr>
            <w:lang w:val="en-CA"/>
          </w:rPr>
          <w:t xml:space="preserve"> + </w:t>
        </w:r>
      </w:ins>
      <w:ins w:id="725" w:author="Abdul Based Abdul Rahim" w:date="2024-09-29T12:55:00Z">
        <w:r w:rsidR="007A51A0" w:rsidRPr="74E7EAAA">
          <w:rPr>
            <w:lang w:val="en-CA"/>
          </w:rPr>
          <w:t>Reusability</w:t>
        </w:r>
      </w:ins>
    </w:p>
    <w:p w14:paraId="1AC6C5E3" w14:textId="0A85EE5B" w:rsidR="1F425849" w:rsidRDefault="0320578E">
      <w:pPr>
        <w:pStyle w:val="ParIndent"/>
        <w:numPr>
          <w:ilvl w:val="0"/>
          <w:numId w:val="47"/>
        </w:numPr>
        <w:rPr>
          <w:ins w:id="726" w:author="Abdul Based Abdul Rahim" w:date="2024-09-29T14:55:00Z"/>
          <w:lang w:val="en-CA"/>
        </w:rPr>
        <w:pPrChange w:id="727" w:author="Abdul Based Abdul Rahim" w:date="2024-09-29T14:53:00Z">
          <w:pPr>
            <w:pStyle w:val="ParIndent"/>
            <w:numPr>
              <w:numId w:val="50"/>
            </w:numPr>
            <w:ind w:left="1800" w:hanging="360"/>
          </w:pPr>
        </w:pPrChange>
      </w:pPr>
      <w:ins w:id="728" w:author="Abdul Based Abdul Rahim" w:date="2024-09-29T14:54:00Z">
        <w:r w:rsidRPr="58F35529">
          <w:rPr>
            <w:lang w:val="en-CA"/>
          </w:rPr>
          <w:t>Life</w:t>
        </w:r>
      </w:ins>
      <w:ins w:id="729" w:author="Akarsh Gharge" w:date="2024-09-29T11:35:00Z">
        <w:r w:rsidR="00A139F9">
          <w:rPr>
            <w:lang w:val="en-CA"/>
          </w:rPr>
          <w:t>s</w:t>
        </w:r>
      </w:ins>
      <w:ins w:id="730" w:author="Abdul Based Abdul Rahim" w:date="2024-09-29T14:54:00Z">
        <w:del w:id="731" w:author="Akarsh Gharge" w:date="2024-09-29T11:35:00Z">
          <w:r w:rsidRPr="58F35529" w:rsidDel="00A139F9">
            <w:rPr>
              <w:lang w:val="en-CA"/>
            </w:rPr>
            <w:delText>S</w:delText>
          </w:r>
        </w:del>
        <w:r w:rsidRPr="58F35529">
          <w:rPr>
            <w:lang w:val="en-CA"/>
          </w:rPr>
          <w:t>pan (Years of use</w:t>
        </w:r>
        <w:del w:id="732" w:author="Akarsh Gharge" w:date="2024-09-29T11:35:00Z">
          <w:r w:rsidRPr="58F35529">
            <w:rPr>
              <w:lang w:val="en-CA"/>
            </w:rPr>
            <w:delText xml:space="preserve"> </w:delText>
          </w:r>
        </w:del>
        <w:r w:rsidRPr="58F35529">
          <w:rPr>
            <w:lang w:val="en-CA"/>
          </w:rPr>
          <w:t>) - How l</w:t>
        </w:r>
      </w:ins>
      <w:ins w:id="733" w:author="Abdul Based Abdul Rahim" w:date="2024-09-29T14:55:00Z">
        <w:r w:rsidRPr="58F35529">
          <w:rPr>
            <w:lang w:val="en-CA"/>
          </w:rPr>
          <w:t xml:space="preserve">ong the contraption can be operated effectively without </w:t>
        </w:r>
        <w:r w:rsidRPr="044C3730">
          <w:rPr>
            <w:lang w:val="en-CA"/>
          </w:rPr>
          <w:t>breaking or requiring repair</w:t>
        </w:r>
        <w:r w:rsidR="7BE40007" w:rsidRPr="044C3730">
          <w:rPr>
            <w:lang w:val="en-CA"/>
          </w:rPr>
          <w:t>s</w:t>
        </w:r>
      </w:ins>
    </w:p>
    <w:p w14:paraId="610FACF5" w14:textId="5DED0C02" w:rsidR="2A08BBD5" w:rsidRDefault="0320578E">
      <w:pPr>
        <w:pStyle w:val="ParIndent"/>
        <w:numPr>
          <w:ilvl w:val="0"/>
          <w:numId w:val="68"/>
        </w:numPr>
        <w:jc w:val="left"/>
        <w:rPr>
          <w:ins w:id="734" w:author="Abdul Based Abdul Rahim" w:date="2024-09-29T14:45:00Z"/>
          <w:lang w:val="en-CA"/>
        </w:rPr>
        <w:pPrChange w:id="735" w:author="Abdul Based Abdul Rahim" w:date="2024-09-29T11:06:00Z">
          <w:pPr>
            <w:pStyle w:val="ParIndent"/>
            <w:numPr>
              <w:numId w:val="44"/>
            </w:numPr>
            <w:ind w:left="1800" w:hanging="360"/>
            <w:jc w:val="left"/>
          </w:pPr>
        </w:pPrChange>
      </w:pPr>
      <w:ins w:id="736" w:author="Abdul Based Abdul Rahim" w:date="2024-09-29T14:52:00Z">
        <w:del w:id="737" w:author="Akarsh Gharge" w:date="2024-09-29T11:35:00Z">
          <w:r>
            <w:tab/>
          </w:r>
        </w:del>
      </w:ins>
      <w:ins w:id="738" w:author="Abdul Based Abdul Rahim" w:date="2024-09-29T15:37:00Z">
        <w:r w:rsidR="2CB0FF83" w:rsidRPr="3683B874">
          <w:rPr>
            <w:lang w:val="en-CA"/>
          </w:rPr>
          <w:t>Number</w:t>
        </w:r>
      </w:ins>
      <w:ins w:id="739" w:author="Abdul Based Abdul Rahim" w:date="2024-09-29T14:56:00Z">
        <w:r w:rsidR="5907B161" w:rsidRPr="777696C2">
          <w:rPr>
            <w:lang w:val="en-CA"/>
          </w:rPr>
          <w:t xml:space="preserve"> of</w:t>
        </w:r>
        <w:r w:rsidR="5907B161" w:rsidRPr="3683B874">
          <w:rPr>
            <w:lang w:val="en-CA"/>
          </w:rPr>
          <w:t xml:space="preserve"> use</w:t>
        </w:r>
      </w:ins>
      <w:ins w:id="740" w:author="Abdul Based Abdul Rahim" w:date="2024-09-29T15:37:00Z">
        <w:r w:rsidR="6884398F" w:rsidRPr="3683B874">
          <w:rPr>
            <w:lang w:val="en-CA"/>
          </w:rPr>
          <w:t>s</w:t>
        </w:r>
      </w:ins>
      <w:ins w:id="741" w:author="Abdul Based Abdul Rahim" w:date="2024-09-29T14:56:00Z">
        <w:r w:rsidR="5907B161" w:rsidRPr="777696C2">
          <w:rPr>
            <w:lang w:val="en-CA"/>
          </w:rPr>
          <w:t xml:space="preserve"> Daily (</w:t>
        </w:r>
      </w:ins>
      <w:ins w:id="742" w:author="Abdul Based Abdul Rahim" w:date="2024-09-29T14:57:00Z">
        <w:r w:rsidR="5907B161" w:rsidRPr="777696C2">
          <w:rPr>
            <w:lang w:val="en-CA"/>
          </w:rPr>
          <w:t xml:space="preserve">number of uses) - </w:t>
        </w:r>
        <w:proofErr w:type="gramStart"/>
        <w:r w:rsidR="5907B161" w:rsidRPr="777696C2">
          <w:rPr>
            <w:lang w:val="en-CA"/>
          </w:rPr>
          <w:t>Takes into account</w:t>
        </w:r>
        <w:proofErr w:type="gramEnd"/>
        <w:r w:rsidR="5907B161" w:rsidRPr="777696C2">
          <w:rPr>
            <w:lang w:val="en-CA"/>
          </w:rPr>
          <w:t xml:space="preserve"> the</w:t>
        </w:r>
        <w:r w:rsidR="5907B161" w:rsidRPr="50FAA108">
          <w:rPr>
            <w:lang w:val="en-CA"/>
          </w:rPr>
          <w:t xml:space="preserve"> number of times the device </w:t>
        </w:r>
        <w:r w:rsidR="5907B161" w:rsidRPr="1B467CA3">
          <w:rPr>
            <w:lang w:val="en-CA"/>
          </w:rPr>
          <w:t xml:space="preserve">can be used and </w:t>
        </w:r>
        <w:r w:rsidR="0BFB1EBE" w:rsidRPr="5C77CF5D">
          <w:rPr>
            <w:lang w:val="en-CA"/>
          </w:rPr>
          <w:t>if it can</w:t>
        </w:r>
      </w:ins>
      <w:ins w:id="743" w:author="Abdul Based Abdul Rahim" w:date="2024-09-29T14:58:00Z">
        <w:r w:rsidR="0BFB1EBE" w:rsidRPr="5C77CF5D">
          <w:rPr>
            <w:lang w:val="en-CA"/>
          </w:rPr>
          <w:t xml:space="preserve"> be </w:t>
        </w:r>
        <w:r w:rsidR="0BFB1EBE" w:rsidRPr="2A08BBD5">
          <w:rPr>
            <w:lang w:val="en-CA"/>
          </w:rPr>
          <w:t xml:space="preserve">re used </w:t>
        </w:r>
        <w:r w:rsidR="0BFB1EBE" w:rsidRPr="14F0894C">
          <w:rPr>
            <w:lang w:val="en-CA"/>
          </w:rPr>
          <w:t>effectively</w:t>
        </w:r>
      </w:ins>
      <w:del w:id="744" w:author="Abdul Based Abdul Rahim" w:date="2024-09-29T15:04:00Z">
        <w:r w:rsidR="73A69B21" w:rsidRPr="73A69B21">
          <w:rPr>
            <w:lang w:val="en-CA"/>
          </w:rPr>
          <w:delText xml:space="preserve">6. </w:delText>
        </w:r>
      </w:del>
      <w:ins w:id="745" w:author="Abdul Based Abdul Rahim" w:date="2024-09-29T15:06:00Z">
        <w:r w:rsidR="59C035FB" w:rsidRPr="59C035FB" w:rsidDel="59C035FB">
          <w:rPr>
            <w:lang w:val="en-CA"/>
          </w:rPr>
          <w:t xml:space="preserve"> </w:t>
        </w:r>
      </w:ins>
    </w:p>
    <w:p w14:paraId="1DD26539" w14:textId="5FE8D62E" w:rsidR="57C6FD51" w:rsidRDefault="57C6FD51" w:rsidP="57C6FD51">
      <w:pPr>
        <w:pStyle w:val="ParIndent"/>
        <w:jc w:val="left"/>
        <w:rPr>
          <w:ins w:id="746" w:author="Abdul Based Abdul Rahim" w:date="2024-09-29T14:45:00Z"/>
          <w:lang w:val="en-CA"/>
        </w:rPr>
      </w:pPr>
    </w:p>
    <w:p w14:paraId="5D04A662" w14:textId="27B65938" w:rsidR="19BBC8FA" w:rsidRDefault="19BBC8FA">
      <w:pPr>
        <w:pStyle w:val="ParIndent"/>
        <w:numPr>
          <w:ilvl w:val="0"/>
          <w:numId w:val="44"/>
        </w:numPr>
        <w:jc w:val="left"/>
        <w:rPr>
          <w:ins w:id="747" w:author="Abdul Based Abdul Rahim" w:date="2024-09-29T15:05:00Z"/>
          <w:lang w:val="en-CA"/>
        </w:rPr>
        <w:pPrChange w:id="748" w:author="Abdul Based Abdul Rahim" w:date="2024-09-29T15:05:00Z">
          <w:pPr>
            <w:numPr>
              <w:numId w:val="54"/>
            </w:numPr>
            <w:ind w:left="3240" w:hanging="360"/>
          </w:pPr>
        </w:pPrChange>
      </w:pPr>
      <w:ins w:id="749" w:author="Abdul Based Abdul Rahim" w:date="2024-09-29T15:05:00Z">
        <w:r w:rsidRPr="3C75359B">
          <w:rPr>
            <w:lang w:val="en-CA"/>
          </w:rPr>
          <w:t>Portability</w:t>
        </w:r>
      </w:ins>
    </w:p>
    <w:p w14:paraId="49D65C24" w14:textId="10F791B9" w:rsidR="6413EE75" w:rsidRDefault="6413EE75">
      <w:pPr>
        <w:pStyle w:val="ParIndent"/>
        <w:numPr>
          <w:ilvl w:val="0"/>
          <w:numId w:val="59"/>
        </w:numPr>
        <w:jc w:val="left"/>
        <w:rPr>
          <w:ins w:id="750" w:author="Abdul Based Abdul Rahim" w:date="2024-09-29T15:09:00Z"/>
          <w:lang w:val="en-CA"/>
        </w:rPr>
        <w:pPrChange w:id="751" w:author="Abdul Based Abdul Rahim" w:date="2024-09-29T15:08:00Z">
          <w:pPr>
            <w:pStyle w:val="ParIndent"/>
            <w:numPr>
              <w:numId w:val="56"/>
            </w:numPr>
            <w:ind w:left="720" w:hanging="360"/>
            <w:jc w:val="left"/>
          </w:pPr>
        </w:pPrChange>
      </w:pPr>
      <w:ins w:id="752" w:author="Abdul Based Abdul Rahim" w:date="2024-09-29T15:08:00Z">
        <w:r w:rsidRPr="41239965">
          <w:rPr>
            <w:lang w:val="en-CA"/>
          </w:rPr>
          <w:t>Weight(</w:t>
        </w:r>
      </w:ins>
      <w:ins w:id="753" w:author="Abdul Based Abdul Rahim" w:date="2024-09-29T15:09:00Z">
        <w:del w:id="754" w:author="Akarsh Gharge" w:date="2024-09-29T11:35:00Z">
          <w:r w:rsidRPr="41239965">
            <w:rPr>
              <w:lang w:val="en-CA"/>
            </w:rPr>
            <w:delText>kg</w:delText>
          </w:r>
        </w:del>
      </w:ins>
      <w:ins w:id="755" w:author="Akarsh Gharge" w:date="2024-09-29T11:35:00Z">
        <w:r w:rsidR="00E740B7">
          <w:rPr>
            <w:lang w:val="en-CA"/>
          </w:rPr>
          <w:t>lbs</w:t>
        </w:r>
      </w:ins>
      <w:ins w:id="756" w:author="Abdul Based Abdul Rahim" w:date="2024-09-29T15:09:00Z">
        <w:r w:rsidRPr="41239965">
          <w:rPr>
            <w:lang w:val="en-CA"/>
          </w:rPr>
          <w:t xml:space="preserve">) - </w:t>
        </w:r>
      </w:ins>
      <w:ins w:id="757" w:author="Abdul Based Abdul Rahim" w:date="2024-09-29T12:56:00Z">
        <w:r w:rsidR="007A51A0" w:rsidRPr="41239965">
          <w:rPr>
            <w:lang w:val="en-CA"/>
          </w:rPr>
          <w:t>measures</w:t>
        </w:r>
      </w:ins>
      <w:ins w:id="758" w:author="Abdul Based Abdul Rahim" w:date="2024-09-29T15:09:00Z">
        <w:r w:rsidRPr="41239965">
          <w:rPr>
            <w:lang w:val="en-CA"/>
          </w:rPr>
          <w:t xml:space="preserve"> the weight of the object to see how easily the client can life and move the device</w:t>
        </w:r>
      </w:ins>
    </w:p>
    <w:p w14:paraId="31EEA683" w14:textId="0E2C3F5F" w:rsidR="6413EE75" w:rsidRDefault="071EEC2A" w:rsidP="41239965">
      <w:pPr>
        <w:pStyle w:val="ParIndent"/>
        <w:numPr>
          <w:ilvl w:val="0"/>
          <w:numId w:val="59"/>
        </w:numPr>
        <w:jc w:val="left"/>
        <w:rPr>
          <w:ins w:id="759" w:author="Abdul Based Abdul Rahim" w:date="2024-09-29T15:11:00Z"/>
          <w:lang w:val="en-CA"/>
        </w:rPr>
      </w:pPr>
      <w:ins w:id="760" w:author="Abdul Based Abdul Rahim" w:date="2024-09-29T15:09:00Z">
        <w:r w:rsidRPr="78840064">
          <w:rPr>
            <w:lang w:val="en-CA"/>
          </w:rPr>
          <w:t>Size(</w:t>
        </w:r>
      </w:ins>
      <w:ins w:id="761" w:author="Abdul Based Abdul Rahim" w:date="2024-09-29T15:10:00Z">
        <w:r w:rsidRPr="78840064">
          <w:rPr>
            <w:lang w:val="en-CA"/>
          </w:rPr>
          <w:t xml:space="preserve">cm^3) - measures the size of the object to understand what it may or may not be able to fit into and if it can </w:t>
        </w:r>
      </w:ins>
      <w:ins w:id="762" w:author="Abdul Based Abdul Rahim" w:date="2024-09-29T15:11:00Z">
        <w:r w:rsidR="584E675C" w:rsidRPr="78840064">
          <w:rPr>
            <w:lang w:val="en-CA"/>
          </w:rPr>
          <w:t>be transported easily</w:t>
        </w:r>
      </w:ins>
    </w:p>
    <w:p w14:paraId="0758C7EE" w14:textId="56815E5E" w:rsidR="78840064" w:rsidRDefault="78840064">
      <w:pPr>
        <w:pStyle w:val="ParIndent"/>
        <w:numPr>
          <w:ilvl w:val="0"/>
          <w:numId w:val="44"/>
        </w:numPr>
        <w:jc w:val="left"/>
        <w:rPr>
          <w:ins w:id="763" w:author="Abdul Based Abdul Rahim" w:date="2024-09-29T15:07:00Z"/>
          <w:lang w:val="en-CA"/>
        </w:rPr>
        <w:pPrChange w:id="764" w:author="Abdul Based Abdul Rahim" w:date="2024-09-29T15:11:00Z">
          <w:pPr>
            <w:pStyle w:val="ParIndent"/>
            <w:numPr>
              <w:numId w:val="59"/>
            </w:numPr>
            <w:ind w:left="2520" w:hanging="360"/>
            <w:jc w:val="left"/>
          </w:pPr>
        </w:pPrChange>
      </w:pPr>
    </w:p>
    <w:p w14:paraId="323803B5" w14:textId="11A0F1D1" w:rsidR="57C6FD51" w:rsidRDefault="57C6FD51" w:rsidP="57C6FD51">
      <w:pPr>
        <w:pStyle w:val="ParIndent"/>
        <w:ind w:left="720" w:firstLine="0"/>
        <w:jc w:val="left"/>
        <w:rPr>
          <w:ins w:id="765" w:author="Abdul Based Abdul Rahim" w:date="2024-09-29T15:07:00Z"/>
          <w:lang w:val="en-CA"/>
        </w:rPr>
      </w:pPr>
    </w:p>
    <w:p w14:paraId="70CF1BA4" w14:textId="0204C0BD" w:rsidR="57C6FD51" w:rsidRDefault="57C6FD51" w:rsidP="57C6FD51">
      <w:pPr>
        <w:pStyle w:val="ParIndent"/>
        <w:ind w:left="720" w:firstLine="0"/>
        <w:jc w:val="left"/>
        <w:rPr>
          <w:ins w:id="766" w:author="Abdul Based Abdul Rahim" w:date="2024-09-29T15:05:00Z"/>
          <w:lang w:val="en-CA"/>
        </w:rPr>
      </w:pPr>
    </w:p>
    <w:p w14:paraId="457FD080" w14:textId="5E53F414" w:rsidR="19BBC8FA" w:rsidRDefault="19BBC8FA" w:rsidP="005F51E5">
      <w:pPr>
        <w:pStyle w:val="ParIndent"/>
        <w:ind w:left="720" w:firstLine="0"/>
        <w:jc w:val="left"/>
        <w:rPr>
          <w:ins w:id="767" w:author="Abdul Based Abdul Rahim" w:date="2024-09-29T14:32:00Z"/>
          <w:lang w:val="en-CA"/>
        </w:rPr>
      </w:pPr>
    </w:p>
    <w:p w14:paraId="0A590898" w14:textId="5F672D10" w:rsidR="60DEA22B" w:rsidRDefault="60DEA22B">
      <w:pPr>
        <w:pStyle w:val="ParIndent"/>
        <w:ind w:left="1800"/>
        <w:rPr>
          <w:ins w:id="768" w:author="Youssef Sokri" w:date="2024-09-27T10:30:00Z"/>
          <w:lang w:val="en-CA"/>
        </w:rPr>
        <w:pPrChange w:id="769" w:author="Abdul Based Abdul Rahim" w:date="2024-09-29T14:32:00Z">
          <w:pPr/>
        </w:pPrChange>
      </w:pPr>
      <w:del w:id="770" w:author="Abdul Based Abdul Rahim" w:date="2024-09-29T14:32:00Z">
        <w:r w:rsidRPr="60DEA22B" w:rsidDel="60DEA22B">
          <w:rPr>
            <w:lang w:val="en-CA"/>
          </w:rPr>
          <w:delText xml:space="preserve">1. 1. </w:delText>
        </w:r>
      </w:del>
    </w:p>
    <w:p w14:paraId="0878FC8D" w14:textId="4931D1CF" w:rsidR="00731423" w:rsidRDefault="008E3BE2" w:rsidP="00E04770">
      <w:pPr>
        <w:pStyle w:val="Heading3"/>
        <w:rPr>
          <w:ins w:id="771" w:author="Youssef Sokri" w:date="2024-09-29T00:27:00Z"/>
          <w:lang w:val="en-CA"/>
        </w:rPr>
      </w:pPr>
      <w:ins w:id="772" w:author="Youssef Sokri" w:date="2024-09-27T10:31:00Z">
        <w:r>
          <w:rPr>
            <w:lang w:val="en-CA"/>
          </w:rPr>
          <w:lastRenderedPageBreak/>
          <w:t>Benchmarking</w:t>
        </w:r>
      </w:ins>
    </w:p>
    <w:p w14:paraId="33BE43C7" w14:textId="56997E1B" w:rsidR="00335494" w:rsidRDefault="00E04770">
      <w:pPr>
        <w:pStyle w:val="Caption"/>
        <w:rPr>
          <w:ins w:id="773" w:author="Youssef Sokri" w:date="2024-09-29T00:27:00Z"/>
          <w:del w:id="774" w:author="Akarsh Gharge" w:date="2024-09-29T10:48:00Z"/>
          <w:lang w:val="en-CA"/>
        </w:rPr>
      </w:pPr>
      <w:ins w:id="775" w:author="Akarsh Gharge" w:date="2024-09-29T10:53:00Z">
        <w:r>
          <w:rPr>
            <w:lang w:val="en-CA"/>
          </w:rPr>
          <w:t xml:space="preserve">Table 4. </w:t>
        </w:r>
        <w:r w:rsidR="00D407E3">
          <w:rPr>
            <w:lang w:val="en-CA"/>
          </w:rPr>
          <w:t>Benchmarking Table</w:t>
        </w:r>
      </w:ins>
    </w:p>
    <w:p w14:paraId="69FCBD82" w14:textId="77777777" w:rsidR="00335494" w:rsidRPr="00335494" w:rsidRDefault="00335494">
      <w:pPr>
        <w:pStyle w:val="Caption"/>
        <w:rPr>
          <w:ins w:id="776" w:author="Youssef Sokri" w:date="2024-09-27T10:47:00Z"/>
          <w:lang w:val="en-CA"/>
          <w:rPrChange w:id="777" w:author="Youssef Sokri" w:date="2024-09-29T00:27:00Z">
            <w:rPr>
              <w:ins w:id="778" w:author="Youssef Sokri" w:date="2024-09-27T10:47:00Z"/>
            </w:rPr>
          </w:rPrChange>
        </w:rPr>
        <w:pPrChange w:id="779" w:author="Youssef Sokri" w:date="2024-09-29T00:27:00Z">
          <w:pPr>
            <w:pStyle w:val="Heading3"/>
          </w:pPr>
        </w:pPrChange>
      </w:pPr>
    </w:p>
    <w:tbl>
      <w:tblPr>
        <w:tblStyle w:val="TableGrid"/>
        <w:tblW w:w="9493" w:type="dxa"/>
        <w:tblLook w:val="04A0" w:firstRow="1" w:lastRow="0" w:firstColumn="1" w:lastColumn="0" w:noHBand="0" w:noVBand="1"/>
      </w:tblPr>
      <w:tblGrid>
        <w:gridCol w:w="1510"/>
        <w:gridCol w:w="1103"/>
        <w:gridCol w:w="1647"/>
        <w:gridCol w:w="1716"/>
        <w:gridCol w:w="1626"/>
        <w:gridCol w:w="1891"/>
      </w:tblGrid>
      <w:tr w:rsidR="006C15CE" w14:paraId="3CB876B1" w14:textId="6BAA1AA4" w:rsidTr="000D6CF5">
        <w:trPr>
          <w:ins w:id="780" w:author="Youssef Sokri" w:date="2024-09-27T10:47:00Z"/>
        </w:trPr>
        <w:tc>
          <w:tcPr>
            <w:tcW w:w="1413" w:type="dxa"/>
          </w:tcPr>
          <w:p w14:paraId="597521FF" w14:textId="0EE58732" w:rsidR="005E1A23" w:rsidRDefault="005E1A23">
            <w:pPr>
              <w:pStyle w:val="ParIndent"/>
              <w:spacing w:line="240" w:lineRule="auto"/>
              <w:ind w:firstLine="0"/>
              <w:rPr>
                <w:ins w:id="781" w:author="Youssef Sokri" w:date="2024-09-27T10:47:00Z"/>
                <w:lang w:val="en-CA"/>
              </w:rPr>
              <w:pPrChange w:id="782" w:author="Youssef Sokri" w:date="2024-09-29T12:09:00Z">
                <w:pPr>
                  <w:pStyle w:val="ParIndent"/>
                  <w:ind w:firstLine="0"/>
                </w:pPr>
              </w:pPrChange>
            </w:pPr>
            <w:ins w:id="783" w:author="Youssef Sokri" w:date="2024-09-27T10:47:00Z">
              <w:r>
                <w:rPr>
                  <w:lang w:val="en-CA"/>
                </w:rPr>
                <w:t>Selection Criteria</w:t>
              </w:r>
            </w:ins>
          </w:p>
        </w:tc>
        <w:tc>
          <w:tcPr>
            <w:tcW w:w="1129" w:type="dxa"/>
          </w:tcPr>
          <w:p w14:paraId="7DA61EA2" w14:textId="61C58DF8" w:rsidR="005E1A23" w:rsidRDefault="005E1A23">
            <w:pPr>
              <w:pStyle w:val="ParIndent"/>
              <w:spacing w:line="240" w:lineRule="auto"/>
              <w:ind w:firstLine="0"/>
              <w:jc w:val="left"/>
              <w:rPr>
                <w:ins w:id="784" w:author="Youssef Sokri" w:date="2024-09-27T10:47:00Z"/>
                <w:lang w:val="en-CA"/>
              </w:rPr>
              <w:pPrChange w:id="785" w:author="Youssef Sokri" w:date="2024-09-29T12:09:00Z">
                <w:pPr>
                  <w:pStyle w:val="ParIndent"/>
                  <w:ind w:firstLine="0"/>
                </w:pPr>
              </w:pPrChange>
            </w:pPr>
            <w:ins w:id="786" w:author="Youssef Sokri" w:date="2024-09-27T10:47:00Z">
              <w:r>
                <w:rPr>
                  <w:lang w:val="en-CA"/>
                </w:rPr>
                <w:t>Weight</w:t>
              </w:r>
            </w:ins>
          </w:p>
        </w:tc>
        <w:tc>
          <w:tcPr>
            <w:tcW w:w="1672" w:type="dxa"/>
          </w:tcPr>
          <w:p w14:paraId="732014B0" w14:textId="5AE563B0" w:rsidR="007029E0" w:rsidRDefault="007029E0" w:rsidP="00002A3D">
            <w:pPr>
              <w:pStyle w:val="ParIndent"/>
              <w:spacing w:line="240" w:lineRule="auto"/>
              <w:ind w:firstLine="0"/>
              <w:jc w:val="left"/>
              <w:rPr>
                <w:ins w:id="787" w:author="Youssef Sokri" w:date="2024-09-29T12:20:00Z"/>
                <w:lang w:val="en-CA"/>
              </w:rPr>
            </w:pPr>
            <w:ins w:id="788" w:author="Youssef Sokri" w:date="2024-09-29T12:20:00Z">
              <w:r>
                <w:rPr>
                  <w:lang w:val="en-CA"/>
                </w:rPr>
                <w:fldChar w:fldCharType="begin"/>
              </w:r>
              <w:r>
                <w:rPr>
                  <w:lang w:val="en-CA"/>
                </w:rPr>
                <w:instrText>HYPERLINK "https://www.ezyups.com/ezyups-dressing-aid"</w:instrText>
              </w:r>
              <w:r>
                <w:rPr>
                  <w:lang w:val="en-CA"/>
                </w:rPr>
                <w:fldChar w:fldCharType="separate"/>
              </w:r>
              <w:proofErr w:type="spellStart"/>
              <w:r>
                <w:rPr>
                  <w:rStyle w:val="Hyperlink"/>
                  <w:lang w:val="en-CA"/>
                </w:rPr>
                <w:t>EzyUps</w:t>
              </w:r>
              <w:proofErr w:type="spellEnd"/>
              <w:r>
                <w:rPr>
                  <w:rStyle w:val="Hyperlink"/>
                  <w:lang w:val="en-CA"/>
                </w:rPr>
                <w:t xml:space="preserve"> Dressing Aid</w:t>
              </w:r>
              <w:r>
                <w:rPr>
                  <w:lang w:val="en-CA"/>
                </w:rPr>
                <w:fldChar w:fldCharType="end"/>
              </w:r>
              <w:r w:rsidRPr="007029E0">
                <w:rPr>
                  <w:lang w:val="en-CA"/>
                </w:rPr>
                <w:t xml:space="preserve"> </w:t>
              </w:r>
            </w:ins>
          </w:p>
          <w:p w14:paraId="31A2065D" w14:textId="77777777" w:rsidR="007029E0" w:rsidRDefault="007029E0" w:rsidP="00002A3D">
            <w:pPr>
              <w:pStyle w:val="ParIndent"/>
              <w:spacing w:line="240" w:lineRule="auto"/>
              <w:ind w:firstLine="0"/>
              <w:jc w:val="left"/>
              <w:rPr>
                <w:ins w:id="789" w:author="Youssef Sokri" w:date="2024-09-29T12:20:00Z"/>
                <w:lang w:val="en-CA"/>
              </w:rPr>
            </w:pPr>
          </w:p>
          <w:p w14:paraId="60F21562" w14:textId="1691D188" w:rsidR="005E1A23" w:rsidRDefault="005E1A23">
            <w:pPr>
              <w:pStyle w:val="ParIndent"/>
              <w:spacing w:line="240" w:lineRule="auto"/>
              <w:ind w:firstLine="0"/>
              <w:jc w:val="left"/>
              <w:rPr>
                <w:ins w:id="790" w:author="Youssef Sokri" w:date="2024-09-29T11:22:00Z"/>
                <w:lang w:val="en-CA"/>
              </w:rPr>
              <w:pPrChange w:id="791" w:author="Youssef Sokri" w:date="2024-09-29T12:09:00Z">
                <w:pPr>
                  <w:pStyle w:val="ParIndent"/>
                  <w:ind w:firstLine="0"/>
                  <w:jc w:val="left"/>
                </w:pPr>
              </w:pPrChange>
            </w:pPr>
            <w:ins w:id="792" w:author="Youssef Sokri" w:date="2024-09-29T11:23:00Z">
              <w:r w:rsidRPr="00FF7252">
                <w:rPr>
                  <w:noProof/>
                  <w:lang w:val="en-CA"/>
                </w:rPr>
                <w:drawing>
                  <wp:inline distT="0" distB="0" distL="0" distR="0" wp14:anchorId="596F9E38" wp14:editId="61B65F8E">
                    <wp:extent cx="800100" cy="794693"/>
                    <wp:effectExtent l="0" t="0" r="0" b="5715"/>
                    <wp:docPr id="33395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51937" name=""/>
                            <pic:cNvPicPr/>
                          </pic:nvPicPr>
                          <pic:blipFill>
                            <a:blip r:embed="rId17"/>
                            <a:stretch>
                              <a:fillRect/>
                            </a:stretch>
                          </pic:blipFill>
                          <pic:spPr>
                            <a:xfrm>
                              <a:off x="0" y="0"/>
                              <a:ext cx="802453" cy="797030"/>
                            </a:xfrm>
                            <a:prstGeom prst="rect">
                              <a:avLst/>
                            </a:prstGeom>
                          </pic:spPr>
                        </pic:pic>
                      </a:graphicData>
                    </a:graphic>
                  </wp:inline>
                </w:drawing>
              </w:r>
            </w:ins>
          </w:p>
          <w:p w14:paraId="68F21560" w14:textId="2CFB3823" w:rsidR="005E1A23" w:rsidRDefault="005E1A23">
            <w:pPr>
              <w:pStyle w:val="ParIndent"/>
              <w:spacing w:line="240" w:lineRule="auto"/>
              <w:ind w:firstLine="0"/>
              <w:jc w:val="left"/>
              <w:rPr>
                <w:ins w:id="793" w:author="Youssef Sokri" w:date="2024-09-27T10:47:00Z"/>
                <w:lang w:val="en-CA"/>
              </w:rPr>
              <w:pPrChange w:id="794" w:author="Youssef Sokri" w:date="2024-09-29T12:09:00Z">
                <w:pPr>
                  <w:pStyle w:val="ParIndent"/>
                  <w:ind w:firstLine="0"/>
                </w:pPr>
              </w:pPrChange>
            </w:pPr>
          </w:p>
        </w:tc>
        <w:tc>
          <w:tcPr>
            <w:tcW w:w="1716" w:type="dxa"/>
          </w:tcPr>
          <w:p w14:paraId="3B16142D" w14:textId="60150336" w:rsidR="005E1A23" w:rsidRDefault="00A462A4" w:rsidP="00002A3D">
            <w:pPr>
              <w:pStyle w:val="ParIndent"/>
              <w:spacing w:line="240" w:lineRule="auto"/>
              <w:ind w:firstLine="0"/>
              <w:jc w:val="left"/>
              <w:rPr>
                <w:ins w:id="795" w:author="Youssef Sokri" w:date="2024-09-29T12:21:00Z"/>
                <w:lang w:val="en-CA"/>
              </w:rPr>
            </w:pPr>
            <w:ins w:id="796" w:author="Youssef Sokri" w:date="2024-09-29T12:18:00Z">
              <w:r>
                <w:rPr>
                  <w:lang w:val="en-CA"/>
                </w:rPr>
                <w:fldChar w:fldCharType="begin"/>
              </w:r>
            </w:ins>
            <w:ins w:id="797" w:author="Youssef Sokri" w:date="2024-09-29T12:19:00Z">
              <w:r>
                <w:rPr>
                  <w:lang w:val="en-CA"/>
                </w:rPr>
                <w:instrText>HYPERLINK "https://www.amazon.ca/Vivi-Dresser-Dressing-Assistance-Shoelaces/dp/B004UG1TWI"</w:instrText>
              </w:r>
            </w:ins>
            <w:ins w:id="798" w:author="Youssef Sokri" w:date="2024-09-29T12:18:00Z">
              <w:r>
                <w:rPr>
                  <w:lang w:val="en-CA"/>
                </w:rPr>
                <w:fldChar w:fldCharType="separate"/>
              </w:r>
            </w:ins>
            <w:ins w:id="799" w:author="Youssef Sokri" w:date="2024-09-29T12:19:00Z">
              <w:r>
                <w:rPr>
                  <w:rStyle w:val="Hyperlink"/>
                  <w:lang w:val="en-CA"/>
                </w:rPr>
                <w:t>Vivi Zipper Pull and Button Hook Dressing Aid</w:t>
              </w:r>
            </w:ins>
            <w:ins w:id="800" w:author="Youssef Sokri" w:date="2024-09-29T12:18:00Z">
              <w:r>
                <w:rPr>
                  <w:lang w:val="en-CA"/>
                </w:rPr>
                <w:fldChar w:fldCharType="end"/>
              </w:r>
            </w:ins>
          </w:p>
          <w:p w14:paraId="19C04C9F" w14:textId="756B0F1C" w:rsidR="000D6CF5" w:rsidRDefault="000D6CF5" w:rsidP="00002A3D">
            <w:pPr>
              <w:pStyle w:val="ParIndent"/>
              <w:spacing w:line="240" w:lineRule="auto"/>
              <w:ind w:firstLine="0"/>
              <w:jc w:val="left"/>
              <w:rPr>
                <w:ins w:id="801" w:author="Youssef Sokri" w:date="2024-09-29T12:18:00Z"/>
                <w:lang w:val="en-CA"/>
              </w:rPr>
            </w:pPr>
            <w:ins w:id="802" w:author="Youssef Sokri" w:date="2024-09-29T12:21:00Z">
              <w:r w:rsidRPr="000D6CF5">
                <w:rPr>
                  <w:noProof/>
                  <w:lang w:val="en-CA"/>
                </w:rPr>
                <w:drawing>
                  <wp:inline distT="0" distB="0" distL="0" distR="0" wp14:anchorId="272F9830" wp14:editId="4B9CA6E7">
                    <wp:extent cx="944766" cy="815340"/>
                    <wp:effectExtent l="0" t="0" r="8255" b="3810"/>
                    <wp:docPr id="46419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3504" name=""/>
                            <pic:cNvPicPr/>
                          </pic:nvPicPr>
                          <pic:blipFill>
                            <a:blip r:embed="rId18"/>
                            <a:stretch>
                              <a:fillRect/>
                            </a:stretch>
                          </pic:blipFill>
                          <pic:spPr>
                            <a:xfrm flipV="1">
                              <a:off x="0" y="0"/>
                              <a:ext cx="958152" cy="826893"/>
                            </a:xfrm>
                            <a:prstGeom prst="rect">
                              <a:avLst/>
                            </a:prstGeom>
                          </pic:spPr>
                        </pic:pic>
                      </a:graphicData>
                    </a:graphic>
                  </wp:inline>
                </w:drawing>
              </w:r>
            </w:ins>
          </w:p>
          <w:p w14:paraId="2A2AECB4" w14:textId="1C3076BB" w:rsidR="00A462A4" w:rsidRDefault="00A462A4">
            <w:pPr>
              <w:pStyle w:val="ParIndent"/>
              <w:spacing w:line="240" w:lineRule="auto"/>
              <w:ind w:firstLine="0"/>
              <w:jc w:val="left"/>
              <w:rPr>
                <w:ins w:id="803" w:author="Youssef Sokri" w:date="2024-09-27T10:47:00Z"/>
                <w:lang w:val="en-CA"/>
              </w:rPr>
              <w:pPrChange w:id="804" w:author="Youssef Sokri" w:date="2024-09-29T12:09:00Z">
                <w:pPr>
                  <w:pStyle w:val="ParIndent"/>
                  <w:ind w:firstLine="0"/>
                </w:pPr>
              </w:pPrChange>
            </w:pPr>
          </w:p>
        </w:tc>
        <w:tc>
          <w:tcPr>
            <w:tcW w:w="1571" w:type="dxa"/>
          </w:tcPr>
          <w:p w14:paraId="2D57329E" w14:textId="585B27BD" w:rsidR="005E1A23" w:rsidRDefault="00D16166" w:rsidP="00002A3D">
            <w:pPr>
              <w:pStyle w:val="ParIndent"/>
              <w:spacing w:line="240" w:lineRule="auto"/>
              <w:ind w:firstLine="0"/>
              <w:jc w:val="left"/>
              <w:rPr>
                <w:ins w:id="805" w:author="Youssef Sokri" w:date="2024-09-29T12:19:00Z"/>
                <w:lang w:val="en-CA"/>
              </w:rPr>
            </w:pPr>
            <w:ins w:id="806" w:author="Youssef Sokri" w:date="2024-09-29T12:19:00Z">
              <w:r>
                <w:rPr>
                  <w:lang w:val="en-CA"/>
                </w:rPr>
                <w:fldChar w:fldCharType="begin"/>
              </w:r>
              <w:r w:rsidR="004B2039">
                <w:rPr>
                  <w:lang w:val="en-CA"/>
                </w:rPr>
                <w:instrText>HYPERLINK "https://www.amazon.ca/Dressing-Wearing-Trousers-Pulling-Adaptive/dp/B08V53BK6Q"</w:instrText>
              </w:r>
              <w:r>
                <w:rPr>
                  <w:lang w:val="en-CA"/>
                </w:rPr>
                <w:fldChar w:fldCharType="separate"/>
              </w:r>
              <w:r w:rsidR="004B2039">
                <w:rPr>
                  <w:rStyle w:val="Hyperlink"/>
                  <w:lang w:val="en-CA"/>
                </w:rPr>
                <w:t>Clip and Pull Dressing Aid</w:t>
              </w:r>
              <w:r>
                <w:rPr>
                  <w:lang w:val="en-CA"/>
                </w:rPr>
                <w:fldChar w:fldCharType="end"/>
              </w:r>
            </w:ins>
          </w:p>
          <w:p w14:paraId="4BC76D49" w14:textId="5BF48F07" w:rsidR="00D16166" w:rsidRDefault="005767C1">
            <w:pPr>
              <w:pStyle w:val="ParIndent"/>
              <w:spacing w:line="240" w:lineRule="auto"/>
              <w:ind w:firstLine="0"/>
              <w:jc w:val="left"/>
              <w:rPr>
                <w:ins w:id="807" w:author="Youssef Sokri" w:date="2024-09-27T10:47:00Z"/>
                <w:lang w:val="en-CA"/>
              </w:rPr>
              <w:pPrChange w:id="808" w:author="Youssef Sokri" w:date="2024-09-29T12:09:00Z">
                <w:pPr>
                  <w:pStyle w:val="ParIndent"/>
                  <w:ind w:firstLine="0"/>
                </w:pPr>
              </w:pPrChange>
            </w:pPr>
            <w:ins w:id="809" w:author="Youssef Sokri" w:date="2024-09-29T12:22:00Z">
              <w:r w:rsidRPr="005767C1">
                <w:rPr>
                  <w:noProof/>
                  <w:lang w:val="en-CA"/>
                </w:rPr>
                <w:drawing>
                  <wp:inline distT="0" distB="0" distL="0" distR="0" wp14:anchorId="501FDBB4" wp14:editId="03FB4FBF">
                    <wp:extent cx="891540" cy="1164989"/>
                    <wp:effectExtent l="0" t="0" r="3810" b="0"/>
                    <wp:docPr id="95814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4551" name=""/>
                            <pic:cNvPicPr/>
                          </pic:nvPicPr>
                          <pic:blipFill>
                            <a:blip r:embed="rId19"/>
                            <a:stretch>
                              <a:fillRect/>
                            </a:stretch>
                          </pic:blipFill>
                          <pic:spPr>
                            <a:xfrm>
                              <a:off x="0" y="0"/>
                              <a:ext cx="899430" cy="1175299"/>
                            </a:xfrm>
                            <a:prstGeom prst="rect">
                              <a:avLst/>
                            </a:prstGeom>
                          </pic:spPr>
                        </pic:pic>
                      </a:graphicData>
                    </a:graphic>
                  </wp:inline>
                </w:drawing>
              </w:r>
            </w:ins>
          </w:p>
        </w:tc>
        <w:tc>
          <w:tcPr>
            <w:tcW w:w="1992" w:type="dxa"/>
          </w:tcPr>
          <w:p w14:paraId="0328EC30" w14:textId="445164A0" w:rsidR="005E1A23" w:rsidRDefault="002D4EF7" w:rsidP="00002A3D">
            <w:pPr>
              <w:pStyle w:val="ParIndent"/>
              <w:spacing w:line="240" w:lineRule="auto"/>
              <w:ind w:firstLine="0"/>
              <w:jc w:val="left"/>
              <w:rPr>
                <w:ins w:id="810" w:author="Youssef Sokri" w:date="2024-09-29T12:20:00Z"/>
                <w:lang w:val="en-CA"/>
              </w:rPr>
            </w:pPr>
            <w:ins w:id="811" w:author="Youssef Sokri" w:date="2024-09-29T12:20:00Z">
              <w:r>
                <w:rPr>
                  <w:lang w:val="en-CA"/>
                </w:rPr>
                <w:fldChar w:fldCharType="begin"/>
              </w:r>
              <w:r>
                <w:rPr>
                  <w:lang w:val="en-CA"/>
                </w:rPr>
                <w:instrText>HYPERLINK "https://www.amazon.com/Everyday-Medical-Supply-Dressing-Stick/dp/B00366DT8K/ref=sr_1_9?dib=eyJ2IjoiMSJ9.hJj9dHcut-CK4yHHPP5OfOeG1bwJgAhw6x2PIaWjB7qB0lF9HPYOCR1dd7CyDO6WcrRrClSSSn7QNLNzKO-PHmJHV0nH4VpAQftl9VXQQJGp4QNqTcoJtOWHopCI59GefyAQBHgqKuw3fFCrKmHejBRKNRjiQif0gCxdlMHbqvWsjIGn3190B37wF6vA--jF.q0zV-jCkmW7sf8n544Uyg-ii9LbF9uZ9arQFALBXGOY&amp;dib_tag=se&amp;keywords=grabber&amp;qid=1727625559&amp;s=hpc&amp;sr=1-9"</w:instrText>
              </w:r>
              <w:r>
                <w:rPr>
                  <w:lang w:val="en-CA"/>
                </w:rPr>
                <w:fldChar w:fldCharType="separate"/>
              </w:r>
              <w:r>
                <w:rPr>
                  <w:rStyle w:val="Hyperlink"/>
                  <w:lang w:val="en-CA"/>
                </w:rPr>
                <w:t>Wooden Dressing Stick</w:t>
              </w:r>
              <w:r>
                <w:rPr>
                  <w:lang w:val="en-CA"/>
                </w:rPr>
                <w:fldChar w:fldCharType="end"/>
              </w:r>
            </w:ins>
          </w:p>
          <w:p w14:paraId="77CCF7D7" w14:textId="54595F5A" w:rsidR="002D4EF7" w:rsidRPr="005F4EF5" w:rsidRDefault="006C15CE">
            <w:pPr>
              <w:pStyle w:val="ParIndent"/>
              <w:spacing w:line="240" w:lineRule="auto"/>
              <w:ind w:firstLine="0"/>
              <w:jc w:val="left"/>
              <w:rPr>
                <w:ins w:id="812" w:author="Akarsh Gharge" w:date="2024-09-29T10:38:00Z"/>
                <w:lang w:val="en-CA"/>
              </w:rPr>
              <w:pPrChange w:id="813" w:author="Youssef Sokri" w:date="2024-09-29T12:09:00Z">
                <w:pPr>
                  <w:pStyle w:val="ParIndent"/>
                  <w:ind w:firstLine="0"/>
                </w:pPr>
              </w:pPrChange>
            </w:pPr>
            <w:ins w:id="814" w:author="Youssef Sokri" w:date="2024-09-29T12:22:00Z">
              <w:r w:rsidRPr="006C15CE">
                <w:rPr>
                  <w:noProof/>
                  <w:lang w:val="en-CA"/>
                </w:rPr>
                <w:drawing>
                  <wp:inline distT="0" distB="0" distL="0" distR="0" wp14:anchorId="03ABE813" wp14:editId="23E897A8">
                    <wp:extent cx="1272540" cy="612833"/>
                    <wp:effectExtent l="6032" t="0" r="0" b="0"/>
                    <wp:docPr id="31738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6552" name=""/>
                            <pic:cNvPicPr/>
                          </pic:nvPicPr>
                          <pic:blipFill>
                            <a:blip r:embed="rId20"/>
                            <a:stretch>
                              <a:fillRect/>
                            </a:stretch>
                          </pic:blipFill>
                          <pic:spPr>
                            <a:xfrm rot="5400000" flipV="1">
                              <a:off x="0" y="0"/>
                              <a:ext cx="1287077" cy="619834"/>
                            </a:xfrm>
                            <a:prstGeom prst="rect">
                              <a:avLst/>
                            </a:prstGeom>
                          </pic:spPr>
                        </pic:pic>
                      </a:graphicData>
                    </a:graphic>
                  </wp:inline>
                </w:drawing>
              </w:r>
            </w:ins>
          </w:p>
        </w:tc>
      </w:tr>
      <w:tr w:rsidR="006C15CE" w14:paraId="11FBD276" w14:textId="77777777" w:rsidTr="000D6CF5">
        <w:trPr>
          <w:ins w:id="815" w:author="Youssef Sokri" w:date="2024-09-29T11:54:00Z"/>
        </w:trPr>
        <w:tc>
          <w:tcPr>
            <w:tcW w:w="1413" w:type="dxa"/>
          </w:tcPr>
          <w:p w14:paraId="018173AA" w14:textId="27855033" w:rsidR="005E1A23" w:rsidRDefault="005E1A23">
            <w:pPr>
              <w:pStyle w:val="ParIndent"/>
              <w:spacing w:line="240" w:lineRule="auto"/>
              <w:ind w:firstLine="0"/>
              <w:rPr>
                <w:ins w:id="816" w:author="Youssef Sokri" w:date="2024-09-29T11:54:00Z"/>
                <w:lang w:val="en-CA"/>
              </w:rPr>
              <w:pPrChange w:id="817" w:author="Youssef Sokri" w:date="2024-09-29T12:09:00Z">
                <w:pPr>
                  <w:pStyle w:val="ParIndent"/>
                  <w:ind w:firstLine="0"/>
                </w:pPr>
              </w:pPrChange>
            </w:pPr>
            <w:ins w:id="818" w:author="Youssef Sokri" w:date="2024-09-29T11:55:00Z">
              <w:r>
                <w:rPr>
                  <w:lang w:val="en-CA"/>
                </w:rPr>
                <w:t>Reference Number</w:t>
              </w:r>
            </w:ins>
          </w:p>
        </w:tc>
        <w:tc>
          <w:tcPr>
            <w:tcW w:w="1129" w:type="dxa"/>
          </w:tcPr>
          <w:p w14:paraId="5E3EF0C9" w14:textId="77777777" w:rsidR="005E1A23" w:rsidRDefault="005E1A23">
            <w:pPr>
              <w:pStyle w:val="ParIndent"/>
              <w:spacing w:line="240" w:lineRule="auto"/>
              <w:ind w:firstLine="0"/>
              <w:jc w:val="left"/>
              <w:rPr>
                <w:ins w:id="819" w:author="Youssef Sokri" w:date="2024-09-29T11:54:00Z"/>
                <w:lang w:val="en-CA"/>
              </w:rPr>
              <w:pPrChange w:id="820" w:author="Youssef Sokri" w:date="2024-09-29T12:09:00Z">
                <w:pPr>
                  <w:pStyle w:val="ParIndent"/>
                  <w:ind w:firstLine="0"/>
                  <w:jc w:val="left"/>
                </w:pPr>
              </w:pPrChange>
            </w:pPr>
          </w:p>
        </w:tc>
        <w:tc>
          <w:tcPr>
            <w:tcW w:w="1672" w:type="dxa"/>
          </w:tcPr>
          <w:p w14:paraId="63AFA07A" w14:textId="2C6367C7" w:rsidR="005E1A23" w:rsidRPr="00944A82" w:rsidRDefault="005E1A23">
            <w:pPr>
              <w:pStyle w:val="ParIndent"/>
              <w:spacing w:line="240" w:lineRule="auto"/>
              <w:ind w:firstLine="0"/>
              <w:jc w:val="left"/>
              <w:rPr>
                <w:ins w:id="821" w:author="Youssef Sokri" w:date="2024-09-29T11:54:00Z"/>
                <w:lang w:val="en-CA"/>
              </w:rPr>
              <w:pPrChange w:id="822" w:author="Youssef Sokri" w:date="2024-09-29T12:09:00Z">
                <w:pPr>
                  <w:pStyle w:val="ParIndent"/>
                  <w:ind w:firstLine="0"/>
                  <w:jc w:val="left"/>
                </w:pPr>
              </w:pPrChange>
            </w:pPr>
            <w:ins w:id="823" w:author="Youssef Sokri" w:date="2024-09-29T11:55:00Z">
              <w:r>
                <w:rPr>
                  <w:lang w:val="en-CA"/>
                </w:rPr>
                <w:t>1</w:t>
              </w:r>
            </w:ins>
          </w:p>
        </w:tc>
        <w:tc>
          <w:tcPr>
            <w:tcW w:w="1716" w:type="dxa"/>
          </w:tcPr>
          <w:p w14:paraId="63AC43A8" w14:textId="3C985B28" w:rsidR="005E1A23" w:rsidRPr="00582223" w:rsidRDefault="005E1A23">
            <w:pPr>
              <w:pStyle w:val="ParIndent"/>
              <w:spacing w:line="240" w:lineRule="auto"/>
              <w:ind w:firstLine="0"/>
              <w:jc w:val="left"/>
              <w:rPr>
                <w:ins w:id="824" w:author="Youssef Sokri" w:date="2024-09-29T11:54:00Z"/>
                <w:lang w:val="en-CA"/>
              </w:rPr>
              <w:pPrChange w:id="825" w:author="Youssef Sokri" w:date="2024-09-29T12:09:00Z">
                <w:pPr>
                  <w:pStyle w:val="ParIndent"/>
                  <w:ind w:firstLine="0"/>
                  <w:jc w:val="left"/>
                </w:pPr>
              </w:pPrChange>
            </w:pPr>
            <w:ins w:id="826" w:author="Youssef Sokri" w:date="2024-09-29T11:55:00Z">
              <w:r>
                <w:rPr>
                  <w:lang w:val="en-CA"/>
                </w:rPr>
                <w:t>2</w:t>
              </w:r>
            </w:ins>
          </w:p>
        </w:tc>
        <w:tc>
          <w:tcPr>
            <w:tcW w:w="1571" w:type="dxa"/>
          </w:tcPr>
          <w:p w14:paraId="62AC6DFA" w14:textId="1F097D00" w:rsidR="005E1A23" w:rsidRPr="005F4EF5" w:rsidRDefault="005E1A23">
            <w:pPr>
              <w:pStyle w:val="ParIndent"/>
              <w:spacing w:line="240" w:lineRule="auto"/>
              <w:ind w:firstLine="0"/>
              <w:jc w:val="left"/>
              <w:rPr>
                <w:ins w:id="827" w:author="Youssef Sokri" w:date="2024-09-29T11:54:00Z"/>
                <w:lang w:val="en-CA"/>
              </w:rPr>
              <w:pPrChange w:id="828" w:author="Youssef Sokri" w:date="2024-09-29T12:09:00Z">
                <w:pPr>
                  <w:pStyle w:val="ParIndent"/>
                  <w:ind w:firstLine="0"/>
                  <w:jc w:val="left"/>
                </w:pPr>
              </w:pPrChange>
            </w:pPr>
            <w:ins w:id="829" w:author="Youssef Sokri" w:date="2024-09-29T11:55:00Z">
              <w:r>
                <w:rPr>
                  <w:lang w:val="en-CA"/>
                </w:rPr>
                <w:t>3</w:t>
              </w:r>
            </w:ins>
          </w:p>
        </w:tc>
        <w:tc>
          <w:tcPr>
            <w:tcW w:w="1992" w:type="dxa"/>
          </w:tcPr>
          <w:p w14:paraId="0C0409E2" w14:textId="3A6217BD" w:rsidR="005E1A23" w:rsidRDefault="005E1A23">
            <w:pPr>
              <w:pStyle w:val="ParIndent"/>
              <w:spacing w:line="240" w:lineRule="auto"/>
              <w:ind w:firstLine="0"/>
              <w:jc w:val="left"/>
              <w:rPr>
                <w:ins w:id="830" w:author="Youssef Sokri" w:date="2024-09-29T11:54:00Z"/>
                <w:lang w:val="en-CA"/>
              </w:rPr>
              <w:pPrChange w:id="831" w:author="Youssef Sokri" w:date="2024-09-29T12:09:00Z">
                <w:pPr>
                  <w:pStyle w:val="ParIndent"/>
                  <w:ind w:firstLine="0"/>
                  <w:jc w:val="left"/>
                </w:pPr>
              </w:pPrChange>
            </w:pPr>
            <w:ins w:id="832" w:author="Youssef Sokri" w:date="2024-09-29T11:55:00Z">
              <w:r>
                <w:rPr>
                  <w:lang w:val="en-CA"/>
                </w:rPr>
                <w:t>4</w:t>
              </w:r>
            </w:ins>
          </w:p>
        </w:tc>
      </w:tr>
      <w:tr w:rsidR="006C15CE" w14:paraId="64452414" w14:textId="06619C8F" w:rsidTr="000D6CF5">
        <w:trPr>
          <w:ins w:id="833" w:author="Youssef Sokri" w:date="2024-09-27T10:47:00Z"/>
        </w:trPr>
        <w:tc>
          <w:tcPr>
            <w:tcW w:w="1413" w:type="dxa"/>
          </w:tcPr>
          <w:p w14:paraId="0BAE30BB" w14:textId="4CCB9703" w:rsidR="005E1A23" w:rsidRDefault="005E1A23">
            <w:pPr>
              <w:pStyle w:val="ParIndent"/>
              <w:spacing w:line="240" w:lineRule="auto"/>
              <w:ind w:firstLine="0"/>
              <w:rPr>
                <w:ins w:id="834" w:author="Youssef Sokri" w:date="2024-09-27T10:47:00Z"/>
                <w:lang w:val="en-CA"/>
              </w:rPr>
              <w:pPrChange w:id="835" w:author="Youssef Sokri" w:date="2024-09-29T12:09:00Z">
                <w:pPr>
                  <w:pStyle w:val="ParIndent"/>
                  <w:ind w:firstLine="0"/>
                </w:pPr>
              </w:pPrChange>
            </w:pPr>
            <w:ins w:id="836" w:author="Youssef Sokri" w:date="2024-09-29T11:30:00Z">
              <w:r>
                <w:rPr>
                  <w:lang w:val="en-CA"/>
                </w:rPr>
                <w:t>Weight</w:t>
              </w:r>
            </w:ins>
          </w:p>
        </w:tc>
        <w:tc>
          <w:tcPr>
            <w:tcW w:w="1129" w:type="dxa"/>
          </w:tcPr>
          <w:p w14:paraId="349033E6" w14:textId="79A05221" w:rsidR="005E1A23" w:rsidRDefault="005E1A23">
            <w:pPr>
              <w:pStyle w:val="ParIndent"/>
              <w:spacing w:line="240" w:lineRule="auto"/>
              <w:ind w:firstLine="0"/>
              <w:rPr>
                <w:ins w:id="837" w:author="Youssef Sokri" w:date="2024-09-27T10:47:00Z"/>
                <w:lang w:val="en-CA"/>
              </w:rPr>
              <w:pPrChange w:id="838" w:author="Youssef Sokri" w:date="2024-09-29T12:09:00Z">
                <w:pPr>
                  <w:pStyle w:val="ParIndent"/>
                  <w:ind w:firstLine="0"/>
                </w:pPr>
              </w:pPrChange>
            </w:pPr>
            <w:ins w:id="839" w:author="Youssef Sokri" w:date="2024-09-29T00:23:00Z">
              <w:r>
                <w:rPr>
                  <w:lang w:val="en-CA"/>
                </w:rPr>
                <w:t>0.05</w:t>
              </w:r>
            </w:ins>
          </w:p>
        </w:tc>
        <w:tc>
          <w:tcPr>
            <w:tcW w:w="1672" w:type="dxa"/>
          </w:tcPr>
          <w:p w14:paraId="1B23E0B7" w14:textId="42AC01E0" w:rsidR="005E1A23" w:rsidRDefault="005A67FA">
            <w:pPr>
              <w:pStyle w:val="ParIndent"/>
              <w:spacing w:line="240" w:lineRule="auto"/>
              <w:ind w:firstLine="0"/>
              <w:rPr>
                <w:ins w:id="840" w:author="Youssef Sokri" w:date="2024-09-27T10:47:00Z"/>
                <w:lang w:val="en-CA"/>
              </w:rPr>
              <w:pPrChange w:id="841" w:author="Youssef Sokri" w:date="2024-09-29T12:09:00Z">
                <w:pPr>
                  <w:pStyle w:val="ParIndent"/>
                  <w:ind w:firstLine="0"/>
                </w:pPr>
              </w:pPrChange>
            </w:pPr>
            <w:ins w:id="842" w:author="Youssef Sokri" w:date="2024-09-29T12:05:00Z">
              <w:r>
                <w:rPr>
                  <w:lang w:val="en-CA"/>
                </w:rPr>
                <w:t>200 g</w:t>
              </w:r>
            </w:ins>
            <w:ins w:id="843" w:author="Youssef Sokri" w:date="2024-09-29T11:39:00Z">
              <w:r w:rsidR="005E1A23">
                <w:rPr>
                  <w:lang w:val="en-CA"/>
                </w:rPr>
                <w:t xml:space="preserve"> </w:t>
              </w:r>
            </w:ins>
          </w:p>
        </w:tc>
        <w:tc>
          <w:tcPr>
            <w:tcW w:w="1716" w:type="dxa"/>
          </w:tcPr>
          <w:p w14:paraId="4A707E02" w14:textId="5570EE60" w:rsidR="005E1A23" w:rsidRDefault="003C286D">
            <w:pPr>
              <w:pStyle w:val="ParIndent"/>
              <w:spacing w:line="240" w:lineRule="auto"/>
              <w:ind w:firstLine="0"/>
              <w:rPr>
                <w:ins w:id="844" w:author="Youssef Sokri" w:date="2024-09-27T10:47:00Z"/>
                <w:lang w:val="en-CA"/>
              </w:rPr>
              <w:pPrChange w:id="845" w:author="Youssef Sokri" w:date="2024-09-29T12:09:00Z">
                <w:pPr>
                  <w:pStyle w:val="ParIndent"/>
                  <w:ind w:firstLine="0"/>
                </w:pPr>
              </w:pPrChange>
            </w:pPr>
            <w:ins w:id="846" w:author="Youssef Sokri" w:date="2024-09-29T12:07:00Z">
              <w:r>
                <w:rPr>
                  <w:lang w:val="en-CA"/>
                </w:rPr>
                <w:t>136 g</w:t>
              </w:r>
            </w:ins>
          </w:p>
        </w:tc>
        <w:tc>
          <w:tcPr>
            <w:tcW w:w="1571" w:type="dxa"/>
          </w:tcPr>
          <w:p w14:paraId="589EEF09" w14:textId="5AFFF3D8" w:rsidR="005E1A23" w:rsidRDefault="003C286D">
            <w:pPr>
              <w:pStyle w:val="ParIndent"/>
              <w:spacing w:line="240" w:lineRule="auto"/>
              <w:ind w:firstLine="0"/>
              <w:rPr>
                <w:ins w:id="847" w:author="Youssef Sokri" w:date="2024-09-27T10:47:00Z"/>
                <w:lang w:val="en-CA"/>
              </w:rPr>
              <w:pPrChange w:id="848" w:author="Youssef Sokri" w:date="2024-09-29T12:09:00Z">
                <w:pPr>
                  <w:pStyle w:val="ParIndent"/>
                  <w:ind w:firstLine="0"/>
                </w:pPr>
              </w:pPrChange>
            </w:pPr>
            <w:ins w:id="849" w:author="Youssef Sokri" w:date="2024-09-29T12:07:00Z">
              <w:r>
                <w:rPr>
                  <w:lang w:val="en-CA"/>
                </w:rPr>
                <w:t>70 g</w:t>
              </w:r>
            </w:ins>
          </w:p>
        </w:tc>
        <w:tc>
          <w:tcPr>
            <w:tcW w:w="1992" w:type="dxa"/>
          </w:tcPr>
          <w:p w14:paraId="69BFBE70" w14:textId="1858C9F4" w:rsidR="005E1A23" w:rsidRDefault="00693C96">
            <w:pPr>
              <w:pStyle w:val="ParIndent"/>
              <w:spacing w:line="240" w:lineRule="auto"/>
              <w:ind w:firstLine="0"/>
              <w:rPr>
                <w:ins w:id="850" w:author="Akarsh Gharge" w:date="2024-09-29T10:38:00Z"/>
                <w:lang w:val="en-CA"/>
              </w:rPr>
              <w:pPrChange w:id="851" w:author="Youssef Sokri" w:date="2024-09-29T12:09:00Z">
                <w:pPr>
                  <w:pStyle w:val="ParIndent"/>
                  <w:ind w:firstLine="0"/>
                </w:pPr>
              </w:pPrChange>
            </w:pPr>
            <w:ins w:id="852" w:author="Youssef Sokri" w:date="2024-09-29T12:07:00Z">
              <w:r>
                <w:rPr>
                  <w:lang w:val="en-CA"/>
                </w:rPr>
                <w:t>136</w:t>
              </w:r>
              <w:r w:rsidR="0080093C">
                <w:rPr>
                  <w:lang w:val="en-CA"/>
                </w:rPr>
                <w:t xml:space="preserve"> g</w:t>
              </w:r>
            </w:ins>
          </w:p>
        </w:tc>
      </w:tr>
      <w:tr w:rsidR="006C15CE" w14:paraId="587F9EC3" w14:textId="18A1BE41" w:rsidTr="000D6CF5">
        <w:trPr>
          <w:ins w:id="853" w:author="Youssef Sokri" w:date="2024-09-27T10:47:00Z"/>
        </w:trPr>
        <w:tc>
          <w:tcPr>
            <w:tcW w:w="1413" w:type="dxa"/>
          </w:tcPr>
          <w:p w14:paraId="4B85FE1D" w14:textId="0463E89B" w:rsidR="005E1A23" w:rsidRDefault="005E1A23">
            <w:pPr>
              <w:pStyle w:val="ParIndent"/>
              <w:spacing w:line="240" w:lineRule="auto"/>
              <w:ind w:firstLine="0"/>
              <w:rPr>
                <w:ins w:id="854" w:author="Youssef Sokri" w:date="2024-09-27T10:47:00Z"/>
                <w:lang w:val="en-CA"/>
              </w:rPr>
              <w:pPrChange w:id="855" w:author="Youssef Sokri" w:date="2024-09-29T12:09:00Z">
                <w:pPr>
                  <w:pStyle w:val="ParIndent"/>
                  <w:ind w:firstLine="0"/>
                </w:pPr>
              </w:pPrChange>
            </w:pPr>
            <w:ins w:id="856" w:author="Youssef Sokri" w:date="2024-09-29T00:20:00Z">
              <w:r>
                <w:rPr>
                  <w:lang w:val="en-CA"/>
                </w:rPr>
                <w:t>Clamping mechanism</w:t>
              </w:r>
            </w:ins>
          </w:p>
        </w:tc>
        <w:tc>
          <w:tcPr>
            <w:tcW w:w="1129" w:type="dxa"/>
          </w:tcPr>
          <w:p w14:paraId="6E72791F" w14:textId="2889BFAF" w:rsidR="005E1A23" w:rsidRDefault="005E1A23">
            <w:pPr>
              <w:pStyle w:val="ParIndent"/>
              <w:spacing w:line="240" w:lineRule="auto"/>
              <w:ind w:firstLine="0"/>
              <w:rPr>
                <w:ins w:id="857" w:author="Youssef Sokri" w:date="2024-09-27T10:47:00Z"/>
                <w:lang w:val="en-CA"/>
              </w:rPr>
              <w:pPrChange w:id="858" w:author="Youssef Sokri" w:date="2024-09-29T12:09:00Z">
                <w:pPr>
                  <w:pStyle w:val="ParIndent"/>
                  <w:ind w:firstLine="0"/>
                </w:pPr>
              </w:pPrChange>
            </w:pPr>
            <w:ins w:id="859" w:author="Youssef Sokri" w:date="2024-09-29T00:24:00Z">
              <w:r>
                <w:rPr>
                  <w:lang w:val="en-CA"/>
                </w:rPr>
                <w:t>0.1</w:t>
              </w:r>
            </w:ins>
          </w:p>
        </w:tc>
        <w:tc>
          <w:tcPr>
            <w:tcW w:w="1672" w:type="dxa"/>
          </w:tcPr>
          <w:p w14:paraId="389D8B41" w14:textId="3BF6520A" w:rsidR="005E1A23" w:rsidRDefault="00FE667F">
            <w:pPr>
              <w:pStyle w:val="ParIndent"/>
              <w:spacing w:line="240" w:lineRule="auto"/>
              <w:ind w:firstLine="0"/>
              <w:rPr>
                <w:ins w:id="860" w:author="Youssef Sokri" w:date="2024-09-27T10:47:00Z"/>
                <w:lang w:val="en-CA"/>
              </w:rPr>
              <w:pPrChange w:id="861" w:author="Youssef Sokri" w:date="2024-09-29T12:09:00Z">
                <w:pPr>
                  <w:pStyle w:val="ParIndent"/>
                  <w:ind w:firstLine="0"/>
                </w:pPr>
              </w:pPrChange>
            </w:pPr>
            <w:ins w:id="862" w:author="Youssef Sokri" w:date="2024-09-29T12:03:00Z">
              <w:r>
                <w:rPr>
                  <w:lang w:val="en-CA"/>
                </w:rPr>
                <w:t>Slides in</w:t>
              </w:r>
              <w:r w:rsidR="00990B23">
                <w:rPr>
                  <w:lang w:val="en-CA"/>
                </w:rPr>
                <w:t>side of clothing an</w:t>
              </w:r>
            </w:ins>
            <w:ins w:id="863" w:author="Youssef Sokri" w:date="2024-09-29T12:04:00Z">
              <w:r w:rsidR="00990B23">
                <w:rPr>
                  <w:lang w:val="en-CA"/>
                </w:rPr>
                <w:t xml:space="preserve">d hooks </w:t>
              </w:r>
            </w:ins>
          </w:p>
        </w:tc>
        <w:tc>
          <w:tcPr>
            <w:tcW w:w="1716" w:type="dxa"/>
          </w:tcPr>
          <w:p w14:paraId="0EF41329" w14:textId="2BC4D15A" w:rsidR="005E1A23" w:rsidRDefault="00292431">
            <w:pPr>
              <w:pStyle w:val="ParIndent"/>
              <w:spacing w:line="240" w:lineRule="auto"/>
              <w:ind w:firstLine="0"/>
              <w:rPr>
                <w:ins w:id="864" w:author="Youssef Sokri" w:date="2024-09-27T10:47:00Z"/>
                <w:lang w:val="en-CA"/>
              </w:rPr>
              <w:pPrChange w:id="865" w:author="Youssef Sokri" w:date="2024-09-29T12:09:00Z">
                <w:pPr>
                  <w:pStyle w:val="ParIndent"/>
                  <w:ind w:firstLine="0"/>
                </w:pPr>
              </w:pPrChange>
            </w:pPr>
            <w:ins w:id="866" w:author="Youssef Sokri" w:date="2024-09-29T12:03:00Z">
              <w:r>
                <w:rPr>
                  <w:lang w:val="en-CA"/>
                </w:rPr>
                <w:t>Simple hook for button and zippers</w:t>
              </w:r>
            </w:ins>
          </w:p>
        </w:tc>
        <w:tc>
          <w:tcPr>
            <w:tcW w:w="1571" w:type="dxa"/>
          </w:tcPr>
          <w:p w14:paraId="448FB781" w14:textId="661B8357" w:rsidR="005E1A23" w:rsidRDefault="00A23938">
            <w:pPr>
              <w:pStyle w:val="ParIndent"/>
              <w:spacing w:line="240" w:lineRule="auto"/>
              <w:ind w:firstLine="0"/>
              <w:rPr>
                <w:ins w:id="867" w:author="Youssef Sokri" w:date="2024-09-27T10:47:00Z"/>
                <w:lang w:val="en-CA"/>
              </w:rPr>
              <w:pPrChange w:id="868" w:author="Youssef Sokri" w:date="2024-09-29T12:09:00Z">
                <w:pPr>
                  <w:pStyle w:val="ParIndent"/>
                  <w:ind w:firstLine="0"/>
                </w:pPr>
              </w:pPrChange>
            </w:pPr>
            <w:ins w:id="869" w:author="Youssef Sokri" w:date="2024-09-29T12:03:00Z">
              <w:r>
                <w:rPr>
                  <w:lang w:val="en-CA"/>
                </w:rPr>
                <w:t>Manual clips</w:t>
              </w:r>
            </w:ins>
          </w:p>
        </w:tc>
        <w:tc>
          <w:tcPr>
            <w:tcW w:w="1992" w:type="dxa"/>
          </w:tcPr>
          <w:p w14:paraId="100C7DC3" w14:textId="0D3C891B" w:rsidR="005E1A23" w:rsidRDefault="00721170">
            <w:pPr>
              <w:pStyle w:val="ParIndent"/>
              <w:spacing w:line="240" w:lineRule="auto"/>
              <w:ind w:firstLine="0"/>
              <w:rPr>
                <w:ins w:id="870" w:author="Akarsh Gharge" w:date="2024-09-29T10:38:00Z"/>
                <w:lang w:val="en-CA"/>
              </w:rPr>
              <w:pPrChange w:id="871" w:author="Youssef Sokri" w:date="2024-09-29T12:09:00Z">
                <w:pPr>
                  <w:pStyle w:val="ParIndent"/>
                  <w:ind w:firstLine="0"/>
                </w:pPr>
              </w:pPrChange>
            </w:pPr>
            <w:ins w:id="872" w:author="Youssef Sokri" w:date="2024-09-29T12:01:00Z">
              <w:r>
                <w:rPr>
                  <w:lang w:val="en-CA"/>
                </w:rPr>
                <w:t>Push and Pull hook</w:t>
              </w:r>
            </w:ins>
          </w:p>
        </w:tc>
      </w:tr>
      <w:tr w:rsidR="006C15CE" w14:paraId="72DB4445" w14:textId="44F26918" w:rsidTr="000D6CF5">
        <w:trPr>
          <w:ins w:id="873" w:author="Youssef Sokri" w:date="2024-09-27T10:47:00Z"/>
        </w:trPr>
        <w:tc>
          <w:tcPr>
            <w:tcW w:w="1413" w:type="dxa"/>
          </w:tcPr>
          <w:p w14:paraId="32FA82F2" w14:textId="6F0B2E9E" w:rsidR="005E1A23" w:rsidRDefault="005E1A23">
            <w:pPr>
              <w:pStyle w:val="ParIndent"/>
              <w:spacing w:line="240" w:lineRule="auto"/>
              <w:ind w:firstLine="0"/>
              <w:rPr>
                <w:ins w:id="874" w:author="Youssef Sokri" w:date="2024-09-27T10:47:00Z"/>
                <w:lang w:val="en-CA"/>
              </w:rPr>
              <w:pPrChange w:id="875" w:author="Youssef Sokri" w:date="2024-09-29T12:09:00Z">
                <w:pPr>
                  <w:pStyle w:val="ParIndent"/>
                  <w:ind w:firstLine="0"/>
                </w:pPr>
              </w:pPrChange>
            </w:pPr>
            <w:ins w:id="876" w:author="Youssef Sokri" w:date="2024-09-29T00:20:00Z">
              <w:r>
                <w:rPr>
                  <w:lang w:val="en-CA"/>
                </w:rPr>
                <w:t>Safety</w:t>
              </w:r>
            </w:ins>
          </w:p>
        </w:tc>
        <w:tc>
          <w:tcPr>
            <w:tcW w:w="1129" w:type="dxa"/>
          </w:tcPr>
          <w:p w14:paraId="4F7E4B2A" w14:textId="56FDE5A6" w:rsidR="005E1A23" w:rsidRDefault="005E1A23">
            <w:pPr>
              <w:pStyle w:val="ParIndent"/>
              <w:spacing w:line="240" w:lineRule="auto"/>
              <w:ind w:firstLine="0"/>
              <w:rPr>
                <w:ins w:id="877" w:author="Youssef Sokri" w:date="2024-09-27T10:47:00Z"/>
                <w:lang w:val="en-CA"/>
              </w:rPr>
              <w:pPrChange w:id="878" w:author="Youssef Sokri" w:date="2024-09-29T12:09:00Z">
                <w:pPr>
                  <w:pStyle w:val="ParIndent"/>
                  <w:ind w:firstLine="0"/>
                </w:pPr>
              </w:pPrChange>
            </w:pPr>
            <w:ins w:id="879" w:author="Youssef Sokri" w:date="2024-09-29T00:23:00Z">
              <w:r>
                <w:rPr>
                  <w:lang w:val="en-CA"/>
                </w:rPr>
                <w:t>0.3</w:t>
              </w:r>
            </w:ins>
          </w:p>
        </w:tc>
        <w:tc>
          <w:tcPr>
            <w:tcW w:w="1672" w:type="dxa"/>
          </w:tcPr>
          <w:p w14:paraId="3B166E83" w14:textId="30781DAC" w:rsidR="005E1A23" w:rsidRDefault="003310B5">
            <w:pPr>
              <w:pStyle w:val="ParIndent"/>
              <w:spacing w:line="240" w:lineRule="auto"/>
              <w:ind w:firstLine="0"/>
              <w:rPr>
                <w:ins w:id="880" w:author="Youssef Sokri" w:date="2024-09-27T10:47:00Z"/>
                <w:lang w:val="en-CA"/>
              </w:rPr>
              <w:pPrChange w:id="881" w:author="Youssef Sokri" w:date="2024-09-29T12:09:00Z">
                <w:pPr>
                  <w:pStyle w:val="ParIndent"/>
                  <w:ind w:firstLine="0"/>
                </w:pPr>
              </w:pPrChange>
            </w:pPr>
            <w:ins w:id="882" w:author="Youssef Sokri" w:date="2024-09-29T12:09:00Z">
              <w:r>
                <w:rPr>
                  <w:lang w:val="en-CA"/>
                </w:rPr>
                <w:t xml:space="preserve">Does allow </w:t>
              </w:r>
            </w:ins>
            <w:ins w:id="883" w:author="Youssef Sokri" w:date="2024-09-29T12:10:00Z">
              <w:r w:rsidR="00BB352D">
                <w:rPr>
                  <w:lang w:val="en-CA"/>
                </w:rPr>
                <w:t xml:space="preserve">users to reach behind and does not fully </w:t>
              </w:r>
              <w:r w:rsidR="00AB5163">
                <w:rPr>
                  <w:lang w:val="en-CA"/>
                </w:rPr>
                <w:t>attach as a clamp (fail-safe)</w:t>
              </w:r>
            </w:ins>
          </w:p>
        </w:tc>
        <w:tc>
          <w:tcPr>
            <w:tcW w:w="1716" w:type="dxa"/>
          </w:tcPr>
          <w:p w14:paraId="669A72C7" w14:textId="23920D58" w:rsidR="005E1A23" w:rsidRDefault="00002A3D">
            <w:pPr>
              <w:pStyle w:val="ParIndent"/>
              <w:spacing w:line="240" w:lineRule="auto"/>
              <w:ind w:firstLine="0"/>
              <w:rPr>
                <w:ins w:id="884" w:author="Youssef Sokri" w:date="2024-09-27T10:47:00Z"/>
                <w:lang w:val="en-CA"/>
              </w:rPr>
              <w:pPrChange w:id="885" w:author="Youssef Sokri" w:date="2024-09-29T12:09:00Z">
                <w:pPr>
                  <w:pStyle w:val="ParIndent"/>
                  <w:ind w:firstLine="0"/>
                </w:pPr>
              </w:pPrChange>
            </w:pPr>
            <w:ins w:id="886" w:author="Youssef Sokri" w:date="2024-09-29T12:08:00Z">
              <w:r>
                <w:rPr>
                  <w:lang w:val="en-CA"/>
                </w:rPr>
                <w:t>Small hook could easily get caught; device d</w:t>
              </w:r>
            </w:ins>
            <w:ins w:id="887" w:author="Youssef Sokri" w:date="2024-09-29T12:09:00Z">
              <w:r>
                <w:rPr>
                  <w:lang w:val="en-CA"/>
                </w:rPr>
                <w:t>oes not help with reaching around</w:t>
              </w:r>
            </w:ins>
          </w:p>
        </w:tc>
        <w:tc>
          <w:tcPr>
            <w:tcW w:w="1571" w:type="dxa"/>
          </w:tcPr>
          <w:p w14:paraId="4E32184E" w14:textId="2AB6B677" w:rsidR="005E1A23" w:rsidRDefault="00183A2E">
            <w:pPr>
              <w:pStyle w:val="ParIndent"/>
              <w:spacing w:line="240" w:lineRule="auto"/>
              <w:ind w:firstLine="0"/>
              <w:rPr>
                <w:ins w:id="888" w:author="Youssef Sokri" w:date="2024-09-27T10:47:00Z"/>
                <w:lang w:val="en-CA"/>
              </w:rPr>
              <w:pPrChange w:id="889" w:author="Youssef Sokri" w:date="2024-09-29T12:09:00Z">
                <w:pPr>
                  <w:pStyle w:val="ParIndent"/>
                  <w:ind w:firstLine="0"/>
                </w:pPr>
              </w:pPrChange>
            </w:pPr>
            <w:ins w:id="890" w:author="Youssef Sokri" w:date="2024-09-29T12:09:00Z">
              <w:r>
                <w:rPr>
                  <w:lang w:val="en-CA"/>
                </w:rPr>
                <w:t xml:space="preserve">Manual clipping does not help users reach </w:t>
              </w:r>
              <w:r w:rsidR="00D32701">
                <w:rPr>
                  <w:lang w:val="en-CA"/>
                </w:rPr>
                <w:t xml:space="preserve">difficult areas </w:t>
              </w:r>
              <w:r w:rsidR="003310B5">
                <w:rPr>
                  <w:lang w:val="en-CA"/>
                </w:rPr>
                <w:t>and has no fail-safe</w:t>
              </w:r>
            </w:ins>
          </w:p>
        </w:tc>
        <w:tc>
          <w:tcPr>
            <w:tcW w:w="1992" w:type="dxa"/>
          </w:tcPr>
          <w:p w14:paraId="22B6A951" w14:textId="4259CD3A" w:rsidR="005E1A23" w:rsidRDefault="00FC3F62">
            <w:pPr>
              <w:pStyle w:val="ParIndent"/>
              <w:spacing w:line="240" w:lineRule="auto"/>
              <w:ind w:firstLine="0"/>
              <w:rPr>
                <w:ins w:id="891" w:author="Akarsh Gharge" w:date="2024-09-29T10:38:00Z"/>
                <w:lang w:val="en-CA"/>
              </w:rPr>
              <w:pPrChange w:id="892" w:author="Youssef Sokri" w:date="2024-09-29T12:09:00Z">
                <w:pPr>
                  <w:pStyle w:val="ParIndent"/>
                  <w:ind w:firstLine="0"/>
                </w:pPr>
              </w:pPrChange>
            </w:pPr>
            <w:ins w:id="893" w:author="Youssef Sokri" w:date="2024-09-29T12:10:00Z">
              <w:r>
                <w:rPr>
                  <w:lang w:val="en-CA"/>
                </w:rPr>
                <w:t xml:space="preserve">Simple concept with longer reach for harder areas. </w:t>
              </w:r>
              <w:r w:rsidR="00196023">
                <w:rPr>
                  <w:lang w:val="en-CA"/>
                </w:rPr>
                <w:t>Clamping relies on grip and will not get stuck easily.</w:t>
              </w:r>
            </w:ins>
          </w:p>
        </w:tc>
      </w:tr>
      <w:tr w:rsidR="006C15CE" w14:paraId="16FF248B" w14:textId="56A92973" w:rsidTr="000D6CF5">
        <w:trPr>
          <w:ins w:id="894" w:author="Youssef Sokri" w:date="2024-09-29T00:20:00Z"/>
        </w:trPr>
        <w:tc>
          <w:tcPr>
            <w:tcW w:w="1413" w:type="dxa"/>
          </w:tcPr>
          <w:p w14:paraId="07A157CE" w14:textId="539E9378" w:rsidR="005E1A23" w:rsidRDefault="005E1A23">
            <w:pPr>
              <w:pStyle w:val="ParIndent"/>
              <w:spacing w:line="240" w:lineRule="auto"/>
              <w:ind w:firstLine="0"/>
              <w:rPr>
                <w:ins w:id="895" w:author="Youssef Sokri" w:date="2024-09-29T00:20:00Z"/>
                <w:lang w:val="en-CA"/>
              </w:rPr>
              <w:pPrChange w:id="896" w:author="Youssef Sokri" w:date="2024-09-29T12:09:00Z">
                <w:pPr>
                  <w:pStyle w:val="ParIndent"/>
                  <w:ind w:firstLine="0"/>
                </w:pPr>
              </w:pPrChange>
            </w:pPr>
            <w:ins w:id="897" w:author="Youssef Sokri" w:date="2024-09-29T00:21:00Z">
              <w:r>
                <w:rPr>
                  <w:lang w:val="en-CA"/>
                </w:rPr>
                <w:t>Ease of use</w:t>
              </w:r>
            </w:ins>
          </w:p>
        </w:tc>
        <w:tc>
          <w:tcPr>
            <w:tcW w:w="1129" w:type="dxa"/>
          </w:tcPr>
          <w:p w14:paraId="53B237CD" w14:textId="4D4C43A1" w:rsidR="005E1A23" w:rsidRDefault="005E1A23">
            <w:pPr>
              <w:pStyle w:val="ParIndent"/>
              <w:spacing w:line="240" w:lineRule="auto"/>
              <w:ind w:firstLine="0"/>
              <w:rPr>
                <w:ins w:id="898" w:author="Youssef Sokri" w:date="2024-09-29T00:20:00Z"/>
                <w:lang w:val="en-CA"/>
              </w:rPr>
              <w:pPrChange w:id="899" w:author="Youssef Sokri" w:date="2024-09-29T12:09:00Z">
                <w:pPr>
                  <w:pStyle w:val="ParIndent"/>
                  <w:ind w:firstLine="0"/>
                </w:pPr>
              </w:pPrChange>
            </w:pPr>
            <w:ins w:id="900" w:author="Youssef Sokri" w:date="2024-09-29T00:23:00Z">
              <w:r>
                <w:rPr>
                  <w:lang w:val="en-CA"/>
                </w:rPr>
                <w:t>0.2</w:t>
              </w:r>
            </w:ins>
          </w:p>
        </w:tc>
        <w:tc>
          <w:tcPr>
            <w:tcW w:w="1672" w:type="dxa"/>
          </w:tcPr>
          <w:p w14:paraId="771395A0" w14:textId="14512AF3" w:rsidR="005E1A23" w:rsidRDefault="00196023">
            <w:pPr>
              <w:pStyle w:val="ParIndent"/>
              <w:spacing w:line="240" w:lineRule="auto"/>
              <w:ind w:firstLine="0"/>
              <w:rPr>
                <w:ins w:id="901" w:author="Youssef Sokri" w:date="2024-09-29T00:20:00Z"/>
                <w:lang w:val="en-CA"/>
              </w:rPr>
              <w:pPrChange w:id="902" w:author="Youssef Sokri" w:date="2024-09-29T12:09:00Z">
                <w:pPr>
                  <w:pStyle w:val="ParIndent"/>
                  <w:ind w:firstLine="0"/>
                </w:pPr>
              </w:pPrChange>
            </w:pPr>
            <w:ins w:id="903" w:author="Youssef Sokri" w:date="2024-09-29T12:10:00Z">
              <w:r>
                <w:rPr>
                  <w:lang w:val="en-CA"/>
                </w:rPr>
                <w:t xml:space="preserve">Simple </w:t>
              </w:r>
            </w:ins>
            <w:ins w:id="904" w:author="Youssef Sokri" w:date="2024-09-29T12:11:00Z">
              <w:r>
                <w:rPr>
                  <w:lang w:val="en-CA"/>
                </w:rPr>
                <w:t>slide in and pull out</w:t>
              </w:r>
            </w:ins>
          </w:p>
        </w:tc>
        <w:tc>
          <w:tcPr>
            <w:tcW w:w="1716" w:type="dxa"/>
          </w:tcPr>
          <w:p w14:paraId="45601961" w14:textId="4EED1507" w:rsidR="005E1A23" w:rsidRDefault="00311284">
            <w:pPr>
              <w:pStyle w:val="ParIndent"/>
              <w:spacing w:line="240" w:lineRule="auto"/>
              <w:ind w:firstLine="0"/>
              <w:rPr>
                <w:ins w:id="905" w:author="Youssef Sokri" w:date="2024-09-29T00:20:00Z"/>
                <w:lang w:val="en-CA"/>
              </w:rPr>
              <w:pPrChange w:id="906" w:author="Youssef Sokri" w:date="2024-09-29T12:09:00Z">
                <w:pPr>
                  <w:pStyle w:val="ParIndent"/>
                  <w:ind w:firstLine="0"/>
                </w:pPr>
              </w:pPrChange>
            </w:pPr>
            <w:ins w:id="907" w:author="Youssef Sokri" w:date="2024-09-29T12:12:00Z">
              <w:r>
                <w:rPr>
                  <w:lang w:val="en-CA"/>
                </w:rPr>
                <w:t>Users must reach towards desired hook location</w:t>
              </w:r>
              <w:r w:rsidR="00A1572A">
                <w:rPr>
                  <w:lang w:val="en-CA"/>
                </w:rPr>
                <w:t xml:space="preserve">. Does not make </w:t>
              </w:r>
            </w:ins>
            <w:ins w:id="908" w:author="Youssef Sokri" w:date="2024-09-29T12:13:00Z">
              <w:r w:rsidR="00A1572A">
                <w:rPr>
                  <w:lang w:val="en-CA"/>
                </w:rPr>
                <w:t>pulling from anywhere but the front easier.</w:t>
              </w:r>
            </w:ins>
          </w:p>
        </w:tc>
        <w:tc>
          <w:tcPr>
            <w:tcW w:w="1571" w:type="dxa"/>
          </w:tcPr>
          <w:p w14:paraId="12BA7AA1" w14:textId="671DCDEC" w:rsidR="005E1A23" w:rsidRDefault="003C6975">
            <w:pPr>
              <w:pStyle w:val="ParIndent"/>
              <w:spacing w:line="240" w:lineRule="auto"/>
              <w:ind w:firstLine="0"/>
              <w:rPr>
                <w:ins w:id="909" w:author="Youssef Sokri" w:date="2024-09-29T00:20:00Z"/>
                <w:lang w:val="en-CA"/>
              </w:rPr>
              <w:pPrChange w:id="910" w:author="Youssef Sokri" w:date="2024-09-29T12:09:00Z">
                <w:pPr>
                  <w:pStyle w:val="ParIndent"/>
                  <w:ind w:firstLine="0"/>
                </w:pPr>
              </w:pPrChange>
            </w:pPr>
            <w:ins w:id="911" w:author="Youssef Sokri" w:date="2024-09-29T12:11:00Z">
              <w:r>
                <w:rPr>
                  <w:lang w:val="en-CA"/>
                </w:rPr>
                <w:t>Users must reach towards desired clamp location and insert clips</w:t>
              </w:r>
            </w:ins>
          </w:p>
        </w:tc>
        <w:tc>
          <w:tcPr>
            <w:tcW w:w="1992" w:type="dxa"/>
          </w:tcPr>
          <w:p w14:paraId="32A7F5E6" w14:textId="2BA07BF7" w:rsidR="005E1A23" w:rsidRDefault="00196023">
            <w:pPr>
              <w:pStyle w:val="ParIndent"/>
              <w:spacing w:line="240" w:lineRule="auto"/>
              <w:ind w:firstLine="0"/>
              <w:rPr>
                <w:ins w:id="912" w:author="Youssef Sokri" w:date="2024-09-29T00:29:00Z"/>
                <w:lang w:val="en-CA"/>
              </w:rPr>
              <w:pPrChange w:id="913" w:author="Youssef Sokri" w:date="2024-09-29T12:09:00Z">
                <w:pPr>
                  <w:pStyle w:val="ParIndent"/>
                  <w:ind w:firstLine="0"/>
                </w:pPr>
              </w:pPrChange>
            </w:pPr>
            <w:ins w:id="914" w:author="Youssef Sokri" w:date="2024-09-29T12:11:00Z">
              <w:r>
                <w:rPr>
                  <w:lang w:val="en-CA"/>
                </w:rPr>
                <w:t xml:space="preserve">Grab rear end of pants with </w:t>
              </w:r>
              <w:r w:rsidR="003C6975">
                <w:rPr>
                  <w:lang w:val="en-CA"/>
                </w:rPr>
                <w:t>hand clamp and pull as normal.</w:t>
              </w:r>
            </w:ins>
          </w:p>
        </w:tc>
      </w:tr>
      <w:tr w:rsidR="006C15CE" w14:paraId="0373DAB1" w14:textId="37B2D410" w:rsidTr="000D6CF5">
        <w:trPr>
          <w:ins w:id="915" w:author="Youssef Sokri" w:date="2024-09-29T00:20:00Z"/>
        </w:trPr>
        <w:tc>
          <w:tcPr>
            <w:tcW w:w="1413" w:type="dxa"/>
          </w:tcPr>
          <w:p w14:paraId="28077C85" w14:textId="40EF02CA" w:rsidR="005E1A23" w:rsidRDefault="005E1A23">
            <w:pPr>
              <w:pStyle w:val="ParIndent"/>
              <w:spacing w:line="240" w:lineRule="auto"/>
              <w:ind w:firstLine="0"/>
              <w:rPr>
                <w:ins w:id="916" w:author="Youssef Sokri" w:date="2024-09-29T00:20:00Z"/>
                <w:lang w:val="en-CA"/>
              </w:rPr>
              <w:pPrChange w:id="917" w:author="Youssef Sokri" w:date="2024-09-29T12:09:00Z">
                <w:pPr>
                  <w:pStyle w:val="ParIndent"/>
                  <w:ind w:firstLine="0"/>
                </w:pPr>
              </w:pPrChange>
            </w:pPr>
            <w:ins w:id="918" w:author="Youssef Sokri" w:date="2024-09-29T00:21:00Z">
              <w:r>
                <w:rPr>
                  <w:lang w:val="en-CA"/>
                </w:rPr>
                <w:t>Size</w:t>
              </w:r>
            </w:ins>
          </w:p>
        </w:tc>
        <w:tc>
          <w:tcPr>
            <w:tcW w:w="1129" w:type="dxa"/>
          </w:tcPr>
          <w:p w14:paraId="4240B3F0" w14:textId="78593ED3" w:rsidR="005E1A23" w:rsidRDefault="005E1A23">
            <w:pPr>
              <w:pStyle w:val="ParIndent"/>
              <w:spacing w:line="240" w:lineRule="auto"/>
              <w:ind w:firstLine="0"/>
              <w:rPr>
                <w:ins w:id="919" w:author="Youssef Sokri" w:date="2024-09-29T00:20:00Z"/>
                <w:lang w:val="en-CA"/>
              </w:rPr>
              <w:pPrChange w:id="920" w:author="Youssef Sokri" w:date="2024-09-29T12:09:00Z">
                <w:pPr>
                  <w:pStyle w:val="ParIndent"/>
                  <w:ind w:firstLine="0"/>
                </w:pPr>
              </w:pPrChange>
            </w:pPr>
            <w:ins w:id="921" w:author="Youssef Sokri" w:date="2024-09-29T00:23:00Z">
              <w:r>
                <w:rPr>
                  <w:lang w:val="en-CA"/>
                </w:rPr>
                <w:t>0.05</w:t>
              </w:r>
            </w:ins>
          </w:p>
        </w:tc>
        <w:tc>
          <w:tcPr>
            <w:tcW w:w="1672" w:type="dxa"/>
          </w:tcPr>
          <w:p w14:paraId="4743CBD0" w14:textId="62904201" w:rsidR="005E1A23" w:rsidRDefault="005E1A23">
            <w:pPr>
              <w:pStyle w:val="ParIndent"/>
              <w:spacing w:line="240" w:lineRule="auto"/>
              <w:ind w:firstLine="0"/>
              <w:rPr>
                <w:ins w:id="922" w:author="Youssef Sokri" w:date="2024-09-29T00:20:00Z"/>
                <w:lang w:val="en-CA"/>
              </w:rPr>
              <w:pPrChange w:id="923" w:author="Youssef Sokri" w:date="2024-09-29T12:09:00Z">
                <w:pPr>
                  <w:pStyle w:val="ParIndent"/>
                  <w:ind w:firstLine="0"/>
                </w:pPr>
              </w:pPrChange>
            </w:pPr>
            <w:ins w:id="924" w:author="Youssef Sokri" w:date="2024-09-29T11:55:00Z">
              <w:r>
                <w:rPr>
                  <w:lang w:val="en-CA"/>
                </w:rPr>
                <w:t>50 x 5 x 5 cm</w:t>
              </w:r>
            </w:ins>
          </w:p>
        </w:tc>
        <w:tc>
          <w:tcPr>
            <w:tcW w:w="1716" w:type="dxa"/>
          </w:tcPr>
          <w:p w14:paraId="0EEECB4C" w14:textId="12A5FEB8" w:rsidR="005E1A23" w:rsidRDefault="00115FB5">
            <w:pPr>
              <w:pStyle w:val="ParIndent"/>
              <w:spacing w:line="240" w:lineRule="auto"/>
              <w:ind w:firstLine="0"/>
              <w:rPr>
                <w:ins w:id="925" w:author="Youssef Sokri" w:date="2024-09-29T00:20:00Z"/>
                <w:lang w:val="en-CA"/>
              </w:rPr>
              <w:pPrChange w:id="926" w:author="Youssef Sokri" w:date="2024-09-29T12:09:00Z">
                <w:pPr>
                  <w:pStyle w:val="ParIndent"/>
                  <w:ind w:firstLine="0"/>
                </w:pPr>
              </w:pPrChange>
            </w:pPr>
            <w:ins w:id="927" w:author="Youssef Sokri" w:date="2024-09-29T11:58:00Z">
              <w:r w:rsidRPr="00115FB5">
                <w:rPr>
                  <w:lang w:val="en-CA"/>
                </w:rPr>
                <w:t>12.7</w:t>
              </w:r>
              <w:r w:rsidR="00A06D6A">
                <w:rPr>
                  <w:lang w:val="en-CA"/>
                </w:rPr>
                <w:t xml:space="preserve"> x </w:t>
              </w:r>
              <w:r w:rsidR="00AF5FD6" w:rsidRPr="00AF5FD6">
                <w:rPr>
                  <w:lang w:val="en-CA"/>
                </w:rPr>
                <w:t>3.81</w:t>
              </w:r>
              <w:r w:rsidR="00AF5FD6">
                <w:rPr>
                  <w:lang w:val="en-CA"/>
                </w:rPr>
                <w:t xml:space="preserve"> x 1.27</w:t>
              </w:r>
              <w:r w:rsidR="003D5AF4">
                <w:rPr>
                  <w:lang w:val="en-CA"/>
                </w:rPr>
                <w:t xml:space="preserve"> cm</w:t>
              </w:r>
            </w:ins>
          </w:p>
        </w:tc>
        <w:tc>
          <w:tcPr>
            <w:tcW w:w="1571" w:type="dxa"/>
          </w:tcPr>
          <w:p w14:paraId="79F9E930" w14:textId="3EBFDF80" w:rsidR="005E1A23" w:rsidRDefault="00B31E48">
            <w:pPr>
              <w:pStyle w:val="ParIndent"/>
              <w:spacing w:line="240" w:lineRule="auto"/>
              <w:ind w:firstLine="0"/>
              <w:jc w:val="left"/>
              <w:rPr>
                <w:ins w:id="928" w:author="Youssef Sokri" w:date="2024-09-29T00:20:00Z"/>
                <w:lang w:val="en-CA"/>
              </w:rPr>
              <w:pPrChange w:id="929" w:author="Youssef Sokri" w:date="2024-09-29T12:09:00Z">
                <w:pPr>
                  <w:pStyle w:val="ParIndent"/>
                  <w:ind w:firstLine="0"/>
                </w:pPr>
              </w:pPrChange>
            </w:pPr>
            <w:ins w:id="930" w:author="Youssef Sokri" w:date="2024-09-29T11:56:00Z">
              <w:r>
                <w:rPr>
                  <w:lang w:val="en-CA"/>
                </w:rPr>
                <w:t>115 cm (Adjustable</w:t>
              </w:r>
            </w:ins>
            <w:ins w:id="931" w:author="Youssef Sokri" w:date="2024-09-29T11:58:00Z">
              <w:r w:rsidR="003D5AF4">
                <w:rPr>
                  <w:lang w:val="en-CA"/>
                </w:rPr>
                <w:t xml:space="preserve"> and foldable strap</w:t>
              </w:r>
            </w:ins>
            <w:ins w:id="932" w:author="Youssef Sokri" w:date="2024-09-29T11:56:00Z">
              <w:r>
                <w:rPr>
                  <w:lang w:val="en-CA"/>
                </w:rPr>
                <w:t>)</w:t>
              </w:r>
            </w:ins>
          </w:p>
        </w:tc>
        <w:tc>
          <w:tcPr>
            <w:tcW w:w="1992" w:type="dxa"/>
          </w:tcPr>
          <w:p w14:paraId="627E3B2F" w14:textId="79238AA1" w:rsidR="005E1A23" w:rsidRDefault="000A2AD0">
            <w:pPr>
              <w:pStyle w:val="ParIndent"/>
              <w:spacing w:line="240" w:lineRule="auto"/>
              <w:ind w:firstLine="0"/>
              <w:rPr>
                <w:ins w:id="933" w:author="Youssef Sokri" w:date="2024-09-29T00:29:00Z"/>
                <w:lang w:val="en-CA"/>
              </w:rPr>
              <w:pPrChange w:id="934" w:author="Youssef Sokri" w:date="2024-09-29T12:09:00Z">
                <w:pPr>
                  <w:pStyle w:val="ParIndent"/>
                  <w:ind w:firstLine="0"/>
                </w:pPr>
              </w:pPrChange>
            </w:pPr>
            <w:ins w:id="935" w:author="Youssef Sokri" w:date="2024-09-29T12:01:00Z">
              <w:r>
                <w:rPr>
                  <w:lang w:val="en-CA"/>
                </w:rPr>
                <w:t>68.6cm</w:t>
              </w:r>
            </w:ins>
          </w:p>
        </w:tc>
      </w:tr>
      <w:tr w:rsidR="006C15CE" w14:paraId="454E7EA4" w14:textId="09749EF4" w:rsidTr="000D6CF5">
        <w:trPr>
          <w:ins w:id="936" w:author="Youssef Sokri" w:date="2024-09-29T00:20:00Z"/>
        </w:trPr>
        <w:tc>
          <w:tcPr>
            <w:tcW w:w="1413" w:type="dxa"/>
          </w:tcPr>
          <w:p w14:paraId="57F14FF5" w14:textId="159536A3" w:rsidR="005E1A23" w:rsidRDefault="005E1A23">
            <w:pPr>
              <w:pStyle w:val="ParIndent"/>
              <w:spacing w:line="240" w:lineRule="auto"/>
              <w:ind w:firstLine="0"/>
              <w:rPr>
                <w:ins w:id="937" w:author="Youssef Sokri" w:date="2024-09-29T00:20:00Z"/>
                <w:lang w:val="en-CA"/>
              </w:rPr>
              <w:pPrChange w:id="938" w:author="Youssef Sokri" w:date="2024-09-29T12:09:00Z">
                <w:pPr>
                  <w:pStyle w:val="ParIndent"/>
                  <w:ind w:firstLine="0"/>
                </w:pPr>
              </w:pPrChange>
            </w:pPr>
            <w:ins w:id="939" w:author="Youssef Sokri" w:date="2024-09-29T00:22:00Z">
              <w:r>
                <w:rPr>
                  <w:lang w:val="en-CA"/>
                </w:rPr>
                <w:t>Reusability</w:t>
              </w:r>
            </w:ins>
          </w:p>
        </w:tc>
        <w:tc>
          <w:tcPr>
            <w:tcW w:w="1129" w:type="dxa"/>
          </w:tcPr>
          <w:p w14:paraId="5F955094" w14:textId="44FB3E17" w:rsidR="005E1A23" w:rsidRDefault="005E1A23">
            <w:pPr>
              <w:pStyle w:val="ParIndent"/>
              <w:spacing w:line="240" w:lineRule="auto"/>
              <w:ind w:firstLine="0"/>
              <w:rPr>
                <w:ins w:id="940" w:author="Youssef Sokri" w:date="2024-09-29T00:20:00Z"/>
                <w:lang w:val="en-CA"/>
              </w:rPr>
              <w:pPrChange w:id="941" w:author="Youssef Sokri" w:date="2024-09-29T12:09:00Z">
                <w:pPr>
                  <w:pStyle w:val="ParIndent"/>
                  <w:ind w:firstLine="0"/>
                </w:pPr>
              </w:pPrChange>
            </w:pPr>
            <w:ins w:id="942" w:author="Youssef Sokri" w:date="2024-09-29T00:24:00Z">
              <w:r>
                <w:rPr>
                  <w:lang w:val="en-CA"/>
                </w:rPr>
                <w:t>0.1</w:t>
              </w:r>
            </w:ins>
          </w:p>
        </w:tc>
        <w:tc>
          <w:tcPr>
            <w:tcW w:w="1672" w:type="dxa"/>
          </w:tcPr>
          <w:p w14:paraId="7E413127" w14:textId="6639BF32" w:rsidR="005E1A23" w:rsidRDefault="00DD3048">
            <w:pPr>
              <w:pStyle w:val="ParIndent"/>
              <w:spacing w:line="240" w:lineRule="auto"/>
              <w:ind w:firstLine="0"/>
              <w:rPr>
                <w:ins w:id="943" w:author="Youssef Sokri" w:date="2024-09-29T00:20:00Z"/>
                <w:lang w:val="en-CA"/>
              </w:rPr>
              <w:pPrChange w:id="944" w:author="Youssef Sokri" w:date="2024-09-29T12:09:00Z">
                <w:pPr>
                  <w:pStyle w:val="ParIndent"/>
                  <w:ind w:firstLine="0"/>
                </w:pPr>
              </w:pPrChange>
            </w:pPr>
            <w:ins w:id="945" w:author="Youssef Sokri" w:date="2024-09-29T12:16:00Z">
              <w:r>
                <w:rPr>
                  <w:lang w:val="en-CA"/>
                </w:rPr>
                <w:t xml:space="preserve">Simple </w:t>
              </w:r>
            </w:ins>
            <w:ins w:id="946" w:author="Youssef Sokri" w:date="2024-09-29T12:17:00Z">
              <w:r w:rsidR="00F00DC2">
                <w:rPr>
                  <w:lang w:val="en-CA"/>
                </w:rPr>
                <w:t xml:space="preserve">with no mechanisms so it is unlikely to break after extended use. </w:t>
              </w:r>
              <w:r w:rsidR="00ED5CEB">
                <w:rPr>
                  <w:lang w:val="en-CA"/>
                </w:rPr>
                <w:lastRenderedPageBreak/>
                <w:t>Will not grow very much with the user.</w:t>
              </w:r>
            </w:ins>
          </w:p>
        </w:tc>
        <w:tc>
          <w:tcPr>
            <w:tcW w:w="1716" w:type="dxa"/>
          </w:tcPr>
          <w:p w14:paraId="26079AE2" w14:textId="723EE41C" w:rsidR="005E1A23" w:rsidRDefault="0002711E">
            <w:pPr>
              <w:pStyle w:val="ParIndent"/>
              <w:spacing w:line="240" w:lineRule="auto"/>
              <w:ind w:firstLine="0"/>
              <w:rPr>
                <w:ins w:id="947" w:author="Youssef Sokri" w:date="2024-09-29T00:20:00Z"/>
                <w:lang w:val="en-CA"/>
              </w:rPr>
              <w:pPrChange w:id="948" w:author="Youssef Sokri" w:date="2024-09-29T12:09:00Z">
                <w:pPr>
                  <w:pStyle w:val="ParIndent"/>
                  <w:ind w:firstLine="0"/>
                </w:pPr>
              </w:pPrChange>
            </w:pPr>
            <w:ins w:id="949" w:author="Youssef Sokri" w:date="2024-09-29T12:16:00Z">
              <w:r>
                <w:rPr>
                  <w:lang w:val="en-CA"/>
                </w:rPr>
                <w:lastRenderedPageBreak/>
                <w:t>Small parts can easily break if misused</w:t>
              </w:r>
            </w:ins>
          </w:p>
        </w:tc>
        <w:tc>
          <w:tcPr>
            <w:tcW w:w="1571" w:type="dxa"/>
          </w:tcPr>
          <w:p w14:paraId="0CCD915E" w14:textId="46B4D78B" w:rsidR="005E1A23" w:rsidRDefault="0002711E">
            <w:pPr>
              <w:pStyle w:val="ParIndent"/>
              <w:spacing w:line="240" w:lineRule="auto"/>
              <w:ind w:firstLine="0"/>
              <w:rPr>
                <w:ins w:id="950" w:author="Youssef Sokri" w:date="2024-09-29T00:20:00Z"/>
                <w:lang w:val="en-CA"/>
              </w:rPr>
              <w:pPrChange w:id="951" w:author="Youssef Sokri" w:date="2024-09-29T12:09:00Z">
                <w:pPr>
                  <w:pStyle w:val="ParIndent"/>
                  <w:ind w:firstLine="0"/>
                </w:pPr>
              </w:pPrChange>
            </w:pPr>
            <w:ins w:id="952" w:author="Youssef Sokri" w:date="2024-09-29T12:16:00Z">
              <w:r>
                <w:rPr>
                  <w:lang w:val="en-CA"/>
                </w:rPr>
                <w:t>Strap is very durable and adjustable to growth</w:t>
              </w:r>
            </w:ins>
          </w:p>
        </w:tc>
        <w:tc>
          <w:tcPr>
            <w:tcW w:w="1992" w:type="dxa"/>
          </w:tcPr>
          <w:p w14:paraId="5A02AA6A" w14:textId="59DD1FFC" w:rsidR="005E1A23" w:rsidRDefault="0002711E">
            <w:pPr>
              <w:pStyle w:val="ParIndent"/>
              <w:spacing w:line="240" w:lineRule="auto"/>
              <w:ind w:firstLine="0"/>
              <w:rPr>
                <w:ins w:id="953" w:author="Youssef Sokri" w:date="2024-09-29T00:29:00Z"/>
                <w:lang w:val="en-CA"/>
              </w:rPr>
              <w:pPrChange w:id="954" w:author="Youssef Sokri" w:date="2024-09-29T12:09:00Z">
                <w:pPr>
                  <w:pStyle w:val="ParIndent"/>
                  <w:ind w:firstLine="0"/>
                </w:pPr>
              </w:pPrChange>
            </w:pPr>
            <w:ins w:id="955" w:author="Youssef Sokri" w:date="2024-09-29T12:16:00Z">
              <w:r>
                <w:rPr>
                  <w:lang w:val="en-CA"/>
                </w:rPr>
                <w:t>Hand grabber can easily wear down after extended use</w:t>
              </w:r>
            </w:ins>
          </w:p>
        </w:tc>
      </w:tr>
      <w:tr w:rsidR="006C15CE" w14:paraId="639AFDC4" w14:textId="590D3EFF" w:rsidTr="000D6CF5">
        <w:trPr>
          <w:ins w:id="956" w:author="Youssef Sokri" w:date="2024-09-29T00:22:00Z"/>
        </w:trPr>
        <w:tc>
          <w:tcPr>
            <w:tcW w:w="1413" w:type="dxa"/>
          </w:tcPr>
          <w:p w14:paraId="646E98BE" w14:textId="694BB04A" w:rsidR="005E1A23" w:rsidRDefault="005E1A23">
            <w:pPr>
              <w:pStyle w:val="ParIndent"/>
              <w:spacing w:line="240" w:lineRule="auto"/>
              <w:ind w:firstLine="0"/>
              <w:rPr>
                <w:ins w:id="957" w:author="Youssef Sokri" w:date="2024-09-29T00:22:00Z"/>
                <w:lang w:val="en-CA"/>
              </w:rPr>
              <w:pPrChange w:id="958" w:author="Youssef Sokri" w:date="2024-09-29T12:09:00Z">
                <w:pPr>
                  <w:pStyle w:val="ParIndent"/>
                  <w:ind w:firstLine="0"/>
                </w:pPr>
              </w:pPrChange>
            </w:pPr>
            <w:ins w:id="959" w:author="Youssef Sokri" w:date="2024-09-29T00:23:00Z">
              <w:r>
                <w:rPr>
                  <w:lang w:val="en-CA"/>
                </w:rPr>
                <w:t>Effectiveness</w:t>
              </w:r>
            </w:ins>
          </w:p>
        </w:tc>
        <w:tc>
          <w:tcPr>
            <w:tcW w:w="1129" w:type="dxa"/>
          </w:tcPr>
          <w:p w14:paraId="01E68D90" w14:textId="50740A31" w:rsidR="005E1A23" w:rsidRDefault="005E1A23">
            <w:pPr>
              <w:pStyle w:val="ParIndent"/>
              <w:spacing w:line="240" w:lineRule="auto"/>
              <w:ind w:firstLine="0"/>
              <w:rPr>
                <w:ins w:id="960" w:author="Youssef Sokri" w:date="2024-09-29T00:22:00Z"/>
                <w:lang w:val="en-CA"/>
              </w:rPr>
              <w:pPrChange w:id="961" w:author="Youssef Sokri" w:date="2024-09-29T12:09:00Z">
                <w:pPr>
                  <w:pStyle w:val="ParIndent"/>
                  <w:ind w:firstLine="0"/>
                </w:pPr>
              </w:pPrChange>
            </w:pPr>
            <w:ins w:id="962" w:author="Youssef Sokri" w:date="2024-09-29T00:23:00Z">
              <w:r>
                <w:rPr>
                  <w:lang w:val="en-CA"/>
                </w:rPr>
                <w:t>0.2</w:t>
              </w:r>
            </w:ins>
          </w:p>
        </w:tc>
        <w:tc>
          <w:tcPr>
            <w:tcW w:w="1672" w:type="dxa"/>
          </w:tcPr>
          <w:p w14:paraId="04D18D4E" w14:textId="4356AE93" w:rsidR="005E1A23" w:rsidRDefault="009032B8">
            <w:pPr>
              <w:pStyle w:val="ParIndent"/>
              <w:spacing w:line="240" w:lineRule="auto"/>
              <w:ind w:firstLine="0"/>
              <w:rPr>
                <w:ins w:id="963" w:author="Youssef Sokri" w:date="2024-09-29T00:22:00Z"/>
                <w:lang w:val="en-CA"/>
              </w:rPr>
              <w:pPrChange w:id="964" w:author="Youssef Sokri" w:date="2024-09-29T12:09:00Z">
                <w:pPr>
                  <w:pStyle w:val="ParIndent"/>
                  <w:ind w:firstLine="0"/>
                </w:pPr>
              </w:pPrChange>
            </w:pPr>
            <w:ins w:id="965" w:author="Youssef Sokri" w:date="2024-09-29T12:14:00Z">
              <w:r>
                <w:rPr>
                  <w:lang w:val="en-CA"/>
                </w:rPr>
                <w:t>Easily reaches any desired location, hooks on and helps to stretch pant waist.</w:t>
              </w:r>
            </w:ins>
          </w:p>
        </w:tc>
        <w:tc>
          <w:tcPr>
            <w:tcW w:w="1716" w:type="dxa"/>
          </w:tcPr>
          <w:p w14:paraId="7626A175" w14:textId="4217EDF2" w:rsidR="005E1A23" w:rsidRDefault="003C6975">
            <w:pPr>
              <w:pStyle w:val="ParIndent"/>
              <w:spacing w:line="240" w:lineRule="auto"/>
              <w:ind w:firstLine="0"/>
              <w:rPr>
                <w:ins w:id="966" w:author="Youssef Sokri" w:date="2024-09-29T00:22:00Z"/>
                <w:lang w:val="en-CA"/>
              </w:rPr>
              <w:pPrChange w:id="967" w:author="Youssef Sokri" w:date="2024-09-29T12:09:00Z">
                <w:pPr>
                  <w:pStyle w:val="ParIndent"/>
                  <w:ind w:firstLine="0"/>
                </w:pPr>
              </w:pPrChange>
            </w:pPr>
            <w:ins w:id="968" w:author="Youssef Sokri" w:date="2024-09-29T12:12:00Z">
              <w:r>
                <w:rPr>
                  <w:lang w:val="en-CA"/>
                </w:rPr>
                <w:t xml:space="preserve">Only effective when there </w:t>
              </w:r>
              <w:r w:rsidR="00311284">
                <w:rPr>
                  <w:lang w:val="en-CA"/>
                </w:rPr>
                <w:t>is a button or a hook which is not always the case</w:t>
              </w:r>
            </w:ins>
          </w:p>
        </w:tc>
        <w:tc>
          <w:tcPr>
            <w:tcW w:w="1571" w:type="dxa"/>
          </w:tcPr>
          <w:p w14:paraId="430CF836" w14:textId="56A48A4F" w:rsidR="005E1A23" w:rsidRDefault="00DF2C54">
            <w:pPr>
              <w:pStyle w:val="ParIndent"/>
              <w:spacing w:line="240" w:lineRule="auto"/>
              <w:ind w:firstLine="0"/>
              <w:rPr>
                <w:ins w:id="969" w:author="Youssef Sokri" w:date="2024-09-29T00:22:00Z"/>
                <w:lang w:val="en-CA"/>
              </w:rPr>
              <w:pPrChange w:id="970" w:author="Youssef Sokri" w:date="2024-09-29T12:09:00Z">
                <w:pPr>
                  <w:pStyle w:val="ParIndent"/>
                  <w:ind w:firstLine="0"/>
                </w:pPr>
              </w:pPrChange>
            </w:pPr>
            <w:ins w:id="971" w:author="Youssef Sokri" w:date="2024-09-29T12:15:00Z">
              <w:r>
                <w:rPr>
                  <w:lang w:val="en-CA"/>
                </w:rPr>
                <w:t xml:space="preserve">Only effective </w:t>
              </w:r>
              <w:r w:rsidR="00113933">
                <w:rPr>
                  <w:lang w:val="en-CA"/>
                </w:rPr>
                <w:t>when users can reach around th</w:t>
              </w:r>
              <w:r w:rsidR="00884EA0">
                <w:rPr>
                  <w:lang w:val="en-CA"/>
                </w:rPr>
                <w:t>eir body to clamp desired locations. Does not help with stretching, only pulling</w:t>
              </w:r>
            </w:ins>
          </w:p>
        </w:tc>
        <w:tc>
          <w:tcPr>
            <w:tcW w:w="1992" w:type="dxa"/>
          </w:tcPr>
          <w:p w14:paraId="6C36A0AA" w14:textId="6497D716" w:rsidR="005E1A23" w:rsidRDefault="00733D25">
            <w:pPr>
              <w:pStyle w:val="ParIndent"/>
              <w:spacing w:line="240" w:lineRule="auto"/>
              <w:ind w:firstLine="0"/>
              <w:rPr>
                <w:ins w:id="972" w:author="Youssef Sokri" w:date="2024-09-29T00:29:00Z"/>
                <w:lang w:val="en-CA"/>
              </w:rPr>
              <w:pPrChange w:id="973" w:author="Youssef Sokri" w:date="2024-09-29T12:09:00Z">
                <w:pPr>
                  <w:pStyle w:val="ParIndent"/>
                  <w:ind w:firstLine="0"/>
                </w:pPr>
              </w:pPrChange>
            </w:pPr>
            <w:ins w:id="974" w:author="Youssef Sokri" w:date="2024-09-29T12:14:00Z">
              <w:r>
                <w:rPr>
                  <w:lang w:val="en-CA"/>
                </w:rPr>
                <w:t>Reaches any desired area and helps in pulling down pants. Requires some level of grip stre</w:t>
              </w:r>
            </w:ins>
            <w:ins w:id="975" w:author="Youssef Sokri" w:date="2024-09-29T12:15:00Z">
              <w:r>
                <w:rPr>
                  <w:lang w:val="en-CA"/>
                </w:rPr>
                <w:t>ngth.</w:t>
              </w:r>
            </w:ins>
          </w:p>
        </w:tc>
      </w:tr>
    </w:tbl>
    <w:p w14:paraId="337B0B52" w14:textId="77777777" w:rsidR="00A1572A" w:rsidRDefault="00A1572A">
      <w:pPr>
        <w:rPr>
          <w:ins w:id="976" w:author="Youssef Sokri" w:date="2024-09-29T12:13:00Z"/>
        </w:rPr>
      </w:pPr>
    </w:p>
    <w:tbl>
      <w:tblPr>
        <w:tblStyle w:val="TableGrid"/>
        <w:tblW w:w="9351" w:type="dxa"/>
        <w:tblLook w:val="04A0" w:firstRow="1" w:lastRow="0" w:firstColumn="1" w:lastColumn="0" w:noHBand="0" w:noVBand="1"/>
        <w:tblPrChange w:id="977" w:author="Youssef Sokri" w:date="2024-09-29T12:27:00Z">
          <w:tblPr>
            <w:tblStyle w:val="TableGrid"/>
            <w:tblW w:w="0" w:type="auto"/>
            <w:tblLook w:val="04A0" w:firstRow="1" w:lastRow="0" w:firstColumn="1" w:lastColumn="0" w:noHBand="0" w:noVBand="1"/>
          </w:tblPr>
        </w:tblPrChange>
      </w:tblPr>
      <w:tblGrid>
        <w:gridCol w:w="1533"/>
        <w:gridCol w:w="1032"/>
        <w:gridCol w:w="1671"/>
        <w:gridCol w:w="1691"/>
        <w:gridCol w:w="1691"/>
        <w:gridCol w:w="1733"/>
        <w:tblGridChange w:id="978">
          <w:tblGrid>
            <w:gridCol w:w="1533"/>
            <w:gridCol w:w="1"/>
            <w:gridCol w:w="1031"/>
            <w:gridCol w:w="2"/>
            <w:gridCol w:w="1547"/>
            <w:gridCol w:w="122"/>
            <w:gridCol w:w="1485"/>
            <w:gridCol w:w="206"/>
            <w:gridCol w:w="1411"/>
            <w:gridCol w:w="280"/>
            <w:gridCol w:w="896"/>
            <w:gridCol w:w="837"/>
          </w:tblGrid>
        </w:tblGridChange>
      </w:tblGrid>
      <w:tr w:rsidR="005E1A23" w14:paraId="3205CFEA" w14:textId="77777777" w:rsidTr="00DB6EA3">
        <w:trPr>
          <w:ins w:id="979" w:author="Youssef Sokri" w:date="2024-09-29T11:54:00Z"/>
          <w:trPrChange w:id="980" w:author="Youssef Sokri" w:date="2024-09-29T12:27:00Z">
            <w:trPr>
              <w:gridAfter w:val="0"/>
            </w:trPr>
          </w:trPrChange>
        </w:trPr>
        <w:tc>
          <w:tcPr>
            <w:tcW w:w="1533" w:type="dxa"/>
            <w:tcPrChange w:id="981" w:author="Youssef Sokri" w:date="2024-09-29T12:27:00Z">
              <w:tcPr>
                <w:tcW w:w="1534" w:type="dxa"/>
                <w:gridSpan w:val="2"/>
              </w:tcPr>
            </w:tcPrChange>
          </w:tcPr>
          <w:p w14:paraId="7F7AF4B3" w14:textId="77777777" w:rsidR="005E1A23" w:rsidRDefault="005E1A23">
            <w:pPr>
              <w:pStyle w:val="ParIndent"/>
              <w:ind w:firstLine="0"/>
              <w:rPr>
                <w:ins w:id="982" w:author="Youssef Sokri" w:date="2024-09-29T11:54:00Z"/>
                <w:lang w:val="en-CA"/>
              </w:rPr>
            </w:pPr>
            <w:ins w:id="983" w:author="Youssef Sokri" w:date="2024-09-29T11:54:00Z">
              <w:r>
                <w:rPr>
                  <w:lang w:val="en-CA"/>
                </w:rPr>
                <w:t>Selection Criteria</w:t>
              </w:r>
            </w:ins>
          </w:p>
        </w:tc>
        <w:tc>
          <w:tcPr>
            <w:tcW w:w="1032" w:type="dxa"/>
            <w:tcPrChange w:id="984" w:author="Youssef Sokri" w:date="2024-09-29T12:27:00Z">
              <w:tcPr>
                <w:tcW w:w="1033" w:type="dxa"/>
                <w:gridSpan w:val="2"/>
              </w:tcPr>
            </w:tcPrChange>
          </w:tcPr>
          <w:p w14:paraId="2B0A77FB" w14:textId="77777777" w:rsidR="005E1A23" w:rsidRDefault="005E1A23">
            <w:pPr>
              <w:pStyle w:val="ParIndent"/>
              <w:ind w:firstLine="0"/>
              <w:jc w:val="left"/>
              <w:rPr>
                <w:ins w:id="985" w:author="Youssef Sokri" w:date="2024-09-29T11:54:00Z"/>
                <w:lang w:val="en-CA"/>
              </w:rPr>
            </w:pPr>
            <w:ins w:id="986" w:author="Youssef Sokri" w:date="2024-09-29T11:54:00Z">
              <w:r>
                <w:rPr>
                  <w:lang w:val="en-CA"/>
                </w:rPr>
                <w:t>Weight</w:t>
              </w:r>
            </w:ins>
          </w:p>
        </w:tc>
        <w:tc>
          <w:tcPr>
            <w:tcW w:w="1671" w:type="dxa"/>
            <w:tcPrChange w:id="987" w:author="Youssef Sokri" w:date="2024-09-29T12:27:00Z">
              <w:tcPr>
                <w:tcW w:w="1547" w:type="dxa"/>
              </w:tcPr>
            </w:tcPrChange>
          </w:tcPr>
          <w:p w14:paraId="4C4D1CC2" w14:textId="1C5B9825" w:rsidR="005E1A23" w:rsidRDefault="009032B8">
            <w:pPr>
              <w:pStyle w:val="ParIndent"/>
              <w:ind w:firstLine="0"/>
              <w:jc w:val="left"/>
              <w:rPr>
                <w:ins w:id="988" w:author="Youssef Sokri" w:date="2024-09-29T11:54:00Z"/>
                <w:lang w:val="en-CA"/>
              </w:rPr>
            </w:pPr>
            <w:ins w:id="989" w:author="Youssef Sokri" w:date="2024-09-29T12:13:00Z">
              <w:r>
                <w:rPr>
                  <w:lang w:val="en-CA"/>
                </w:rPr>
                <w:t xml:space="preserve">Device </w:t>
              </w:r>
            </w:ins>
            <w:ins w:id="990" w:author="Youssef Sokri" w:date="2024-09-29T11:54:00Z">
              <w:r w:rsidR="005E1A23">
                <w:rPr>
                  <w:lang w:val="en-CA"/>
                </w:rPr>
                <w:t>1</w:t>
              </w:r>
            </w:ins>
          </w:p>
        </w:tc>
        <w:tc>
          <w:tcPr>
            <w:tcW w:w="1691" w:type="dxa"/>
            <w:tcPrChange w:id="991" w:author="Youssef Sokri" w:date="2024-09-29T12:27:00Z">
              <w:tcPr>
                <w:tcW w:w="1607" w:type="dxa"/>
                <w:gridSpan w:val="2"/>
              </w:tcPr>
            </w:tcPrChange>
          </w:tcPr>
          <w:p w14:paraId="45551F36" w14:textId="5F50E1C4" w:rsidR="005E1A23" w:rsidRDefault="009032B8">
            <w:pPr>
              <w:pStyle w:val="ParIndent"/>
              <w:ind w:firstLine="0"/>
              <w:jc w:val="left"/>
              <w:rPr>
                <w:ins w:id="992" w:author="Youssef Sokri" w:date="2024-09-29T11:54:00Z"/>
                <w:lang w:val="en-CA"/>
              </w:rPr>
            </w:pPr>
            <w:ins w:id="993" w:author="Youssef Sokri" w:date="2024-09-29T12:13:00Z">
              <w:r>
                <w:rPr>
                  <w:lang w:val="en-CA"/>
                </w:rPr>
                <w:t xml:space="preserve">Device </w:t>
              </w:r>
            </w:ins>
            <w:ins w:id="994" w:author="Youssef Sokri" w:date="2024-09-29T11:54:00Z">
              <w:r w:rsidR="005E1A23">
                <w:rPr>
                  <w:lang w:val="en-CA"/>
                </w:rPr>
                <w:t>2</w:t>
              </w:r>
            </w:ins>
          </w:p>
        </w:tc>
        <w:tc>
          <w:tcPr>
            <w:tcW w:w="1691" w:type="dxa"/>
            <w:tcPrChange w:id="995" w:author="Youssef Sokri" w:date="2024-09-29T12:27:00Z">
              <w:tcPr>
                <w:tcW w:w="1617" w:type="dxa"/>
                <w:gridSpan w:val="2"/>
              </w:tcPr>
            </w:tcPrChange>
          </w:tcPr>
          <w:p w14:paraId="6D9B2132" w14:textId="4304C157" w:rsidR="005E1A23" w:rsidRDefault="009032B8">
            <w:pPr>
              <w:pStyle w:val="ParIndent"/>
              <w:ind w:firstLine="0"/>
              <w:jc w:val="left"/>
              <w:rPr>
                <w:ins w:id="996" w:author="Youssef Sokri" w:date="2024-09-29T11:54:00Z"/>
                <w:lang w:val="en-CA"/>
              </w:rPr>
            </w:pPr>
            <w:ins w:id="997" w:author="Youssef Sokri" w:date="2024-09-29T12:13:00Z">
              <w:r>
                <w:rPr>
                  <w:lang w:val="en-CA"/>
                </w:rPr>
                <w:t xml:space="preserve">Device </w:t>
              </w:r>
            </w:ins>
            <w:ins w:id="998" w:author="Youssef Sokri" w:date="2024-09-29T11:54:00Z">
              <w:r w:rsidR="005E1A23">
                <w:rPr>
                  <w:lang w:val="en-CA"/>
                </w:rPr>
                <w:t>3</w:t>
              </w:r>
            </w:ins>
          </w:p>
        </w:tc>
        <w:tc>
          <w:tcPr>
            <w:tcW w:w="1733" w:type="dxa"/>
            <w:tcPrChange w:id="999" w:author="Youssef Sokri" w:date="2024-09-29T12:27:00Z">
              <w:tcPr>
                <w:tcW w:w="1176" w:type="dxa"/>
                <w:gridSpan w:val="2"/>
              </w:tcPr>
            </w:tcPrChange>
          </w:tcPr>
          <w:p w14:paraId="73557F69" w14:textId="5FA2653B" w:rsidR="005E1A23" w:rsidRPr="005F4EF5" w:rsidRDefault="009032B8">
            <w:pPr>
              <w:pStyle w:val="ParIndent"/>
              <w:ind w:firstLine="0"/>
              <w:jc w:val="left"/>
              <w:rPr>
                <w:ins w:id="1000" w:author="Youssef Sokri" w:date="2024-09-29T11:54:00Z"/>
                <w:lang w:val="en-CA"/>
              </w:rPr>
            </w:pPr>
            <w:ins w:id="1001" w:author="Youssef Sokri" w:date="2024-09-29T12:13:00Z">
              <w:r>
                <w:rPr>
                  <w:lang w:val="en-CA"/>
                </w:rPr>
                <w:t xml:space="preserve">Device </w:t>
              </w:r>
            </w:ins>
            <w:ins w:id="1002" w:author="Youssef Sokri" w:date="2024-09-29T11:54:00Z">
              <w:r w:rsidR="005E1A23">
                <w:rPr>
                  <w:lang w:val="en-CA"/>
                </w:rPr>
                <w:t>4</w:t>
              </w:r>
            </w:ins>
          </w:p>
        </w:tc>
      </w:tr>
      <w:tr w:rsidR="005E1A23" w14:paraId="6A4E2043" w14:textId="77777777" w:rsidTr="00DB6EA3">
        <w:trPr>
          <w:ins w:id="1003" w:author="Youssef Sokri" w:date="2024-09-29T11:54:00Z"/>
          <w:trPrChange w:id="1004" w:author="Youssef Sokri" w:date="2024-09-29T12:27:00Z">
            <w:trPr>
              <w:gridAfter w:val="0"/>
            </w:trPr>
          </w:trPrChange>
        </w:trPr>
        <w:tc>
          <w:tcPr>
            <w:tcW w:w="1533" w:type="dxa"/>
            <w:tcPrChange w:id="1005" w:author="Youssef Sokri" w:date="2024-09-29T12:27:00Z">
              <w:tcPr>
                <w:tcW w:w="1534" w:type="dxa"/>
                <w:gridSpan w:val="2"/>
              </w:tcPr>
            </w:tcPrChange>
          </w:tcPr>
          <w:p w14:paraId="240605B9" w14:textId="77777777" w:rsidR="005E1A23" w:rsidRDefault="005E1A23">
            <w:pPr>
              <w:pStyle w:val="ParIndent"/>
              <w:ind w:firstLine="0"/>
              <w:rPr>
                <w:ins w:id="1006" w:author="Youssef Sokri" w:date="2024-09-29T11:54:00Z"/>
                <w:lang w:val="en-CA"/>
              </w:rPr>
            </w:pPr>
            <w:ins w:id="1007" w:author="Youssef Sokri" w:date="2024-09-29T11:54:00Z">
              <w:r>
                <w:rPr>
                  <w:lang w:val="en-CA"/>
                </w:rPr>
                <w:t>Weight</w:t>
              </w:r>
            </w:ins>
          </w:p>
        </w:tc>
        <w:tc>
          <w:tcPr>
            <w:tcW w:w="1032" w:type="dxa"/>
            <w:tcPrChange w:id="1008" w:author="Youssef Sokri" w:date="2024-09-29T12:27:00Z">
              <w:tcPr>
                <w:tcW w:w="1033" w:type="dxa"/>
                <w:gridSpan w:val="2"/>
              </w:tcPr>
            </w:tcPrChange>
          </w:tcPr>
          <w:p w14:paraId="16164926" w14:textId="77777777" w:rsidR="005E1A23" w:rsidRDefault="005E1A23">
            <w:pPr>
              <w:pStyle w:val="ParIndent"/>
              <w:ind w:firstLine="0"/>
              <w:rPr>
                <w:ins w:id="1009" w:author="Youssef Sokri" w:date="2024-09-29T11:54:00Z"/>
                <w:lang w:val="en-CA"/>
              </w:rPr>
            </w:pPr>
            <w:ins w:id="1010" w:author="Youssef Sokri" w:date="2024-09-29T11:54:00Z">
              <w:r>
                <w:rPr>
                  <w:lang w:val="en-CA"/>
                </w:rPr>
                <w:t>0.05</w:t>
              </w:r>
            </w:ins>
          </w:p>
        </w:tc>
        <w:tc>
          <w:tcPr>
            <w:tcW w:w="1671" w:type="dxa"/>
            <w:tcPrChange w:id="1011" w:author="Youssef Sokri" w:date="2024-09-29T12:27:00Z">
              <w:tcPr>
                <w:tcW w:w="1547" w:type="dxa"/>
              </w:tcPr>
            </w:tcPrChange>
          </w:tcPr>
          <w:p w14:paraId="717B778C" w14:textId="67EC3BF2" w:rsidR="005E1A23" w:rsidRDefault="005E1A23">
            <w:pPr>
              <w:pStyle w:val="ParIndent"/>
              <w:ind w:firstLine="0"/>
              <w:rPr>
                <w:ins w:id="1012" w:author="Youssef Sokri" w:date="2024-09-29T11:54:00Z"/>
                <w:lang w:val="en-CA"/>
              </w:rPr>
            </w:pPr>
            <w:ins w:id="1013" w:author="Youssef Sokri" w:date="2024-09-29T11:55:00Z">
              <w:r>
                <w:rPr>
                  <w:lang w:val="en-CA"/>
                </w:rPr>
                <w:t>3</w:t>
              </w:r>
            </w:ins>
            <w:ins w:id="1014" w:author="Youssef Sokri" w:date="2024-09-29T11:54:00Z">
              <w:r>
                <w:rPr>
                  <w:lang w:val="en-CA"/>
                </w:rPr>
                <w:t xml:space="preserve"> </w:t>
              </w:r>
            </w:ins>
          </w:p>
        </w:tc>
        <w:tc>
          <w:tcPr>
            <w:tcW w:w="1691" w:type="dxa"/>
            <w:tcPrChange w:id="1015" w:author="Youssef Sokri" w:date="2024-09-29T12:27:00Z">
              <w:tcPr>
                <w:tcW w:w="1607" w:type="dxa"/>
                <w:gridSpan w:val="2"/>
              </w:tcPr>
            </w:tcPrChange>
          </w:tcPr>
          <w:p w14:paraId="28A61731" w14:textId="2B536FF2" w:rsidR="005E1A23" w:rsidRDefault="00981377">
            <w:pPr>
              <w:pStyle w:val="ParIndent"/>
              <w:ind w:firstLine="0"/>
              <w:rPr>
                <w:ins w:id="1016" w:author="Youssef Sokri" w:date="2024-09-29T11:54:00Z"/>
                <w:lang w:val="en-CA"/>
              </w:rPr>
            </w:pPr>
            <w:ins w:id="1017" w:author="Youssef Sokri" w:date="2024-09-29T12:08:00Z">
              <w:r>
                <w:rPr>
                  <w:lang w:val="en-CA"/>
                </w:rPr>
                <w:t>1</w:t>
              </w:r>
            </w:ins>
          </w:p>
        </w:tc>
        <w:tc>
          <w:tcPr>
            <w:tcW w:w="1691" w:type="dxa"/>
            <w:tcPrChange w:id="1018" w:author="Youssef Sokri" w:date="2024-09-29T12:27:00Z">
              <w:tcPr>
                <w:tcW w:w="1617" w:type="dxa"/>
                <w:gridSpan w:val="2"/>
              </w:tcPr>
            </w:tcPrChange>
          </w:tcPr>
          <w:p w14:paraId="06D48AD8" w14:textId="77777777" w:rsidR="005E1A23" w:rsidRDefault="005E1A23">
            <w:pPr>
              <w:pStyle w:val="ParIndent"/>
              <w:ind w:firstLine="0"/>
              <w:rPr>
                <w:ins w:id="1019" w:author="Youssef Sokri" w:date="2024-09-29T11:54:00Z"/>
                <w:lang w:val="en-CA"/>
              </w:rPr>
            </w:pPr>
            <w:ins w:id="1020" w:author="Youssef Sokri" w:date="2024-09-29T11:54:00Z">
              <w:r>
                <w:rPr>
                  <w:lang w:val="en-CA"/>
                </w:rPr>
                <w:t>5</w:t>
              </w:r>
            </w:ins>
          </w:p>
        </w:tc>
        <w:tc>
          <w:tcPr>
            <w:tcW w:w="1733" w:type="dxa"/>
            <w:tcPrChange w:id="1021" w:author="Youssef Sokri" w:date="2024-09-29T12:27:00Z">
              <w:tcPr>
                <w:tcW w:w="1176" w:type="dxa"/>
                <w:gridSpan w:val="2"/>
              </w:tcPr>
            </w:tcPrChange>
          </w:tcPr>
          <w:p w14:paraId="22DF445B" w14:textId="77777777" w:rsidR="005E1A23" w:rsidRDefault="005E1A23">
            <w:pPr>
              <w:pStyle w:val="ParIndent"/>
              <w:ind w:firstLine="0"/>
              <w:rPr>
                <w:ins w:id="1022" w:author="Youssef Sokri" w:date="2024-09-29T11:54:00Z"/>
                <w:lang w:val="en-CA"/>
              </w:rPr>
            </w:pPr>
            <w:ins w:id="1023" w:author="Youssef Sokri" w:date="2024-09-29T11:54:00Z">
              <w:r>
                <w:rPr>
                  <w:lang w:val="en-CA"/>
                </w:rPr>
                <w:t>1</w:t>
              </w:r>
            </w:ins>
          </w:p>
        </w:tc>
      </w:tr>
      <w:tr w:rsidR="005E1A23" w14:paraId="7BE04DF4" w14:textId="77777777" w:rsidTr="00DB6EA3">
        <w:trPr>
          <w:ins w:id="1024" w:author="Youssef Sokri" w:date="2024-09-29T11:54:00Z"/>
          <w:trPrChange w:id="1025" w:author="Youssef Sokri" w:date="2024-09-29T12:27:00Z">
            <w:trPr>
              <w:gridAfter w:val="0"/>
            </w:trPr>
          </w:trPrChange>
        </w:trPr>
        <w:tc>
          <w:tcPr>
            <w:tcW w:w="1533" w:type="dxa"/>
            <w:tcPrChange w:id="1026" w:author="Youssef Sokri" w:date="2024-09-29T12:27:00Z">
              <w:tcPr>
                <w:tcW w:w="1534" w:type="dxa"/>
                <w:gridSpan w:val="2"/>
              </w:tcPr>
            </w:tcPrChange>
          </w:tcPr>
          <w:p w14:paraId="523895F0" w14:textId="77777777" w:rsidR="005E1A23" w:rsidRDefault="005E1A23">
            <w:pPr>
              <w:pStyle w:val="ParIndent"/>
              <w:ind w:firstLine="0"/>
              <w:rPr>
                <w:ins w:id="1027" w:author="Youssef Sokri" w:date="2024-09-29T11:54:00Z"/>
                <w:lang w:val="en-CA"/>
              </w:rPr>
            </w:pPr>
            <w:ins w:id="1028" w:author="Youssef Sokri" w:date="2024-09-29T11:54:00Z">
              <w:r>
                <w:rPr>
                  <w:lang w:val="en-CA"/>
                </w:rPr>
                <w:t>Clamping mechanism</w:t>
              </w:r>
            </w:ins>
          </w:p>
        </w:tc>
        <w:tc>
          <w:tcPr>
            <w:tcW w:w="1032" w:type="dxa"/>
            <w:tcPrChange w:id="1029" w:author="Youssef Sokri" w:date="2024-09-29T12:27:00Z">
              <w:tcPr>
                <w:tcW w:w="1033" w:type="dxa"/>
                <w:gridSpan w:val="2"/>
              </w:tcPr>
            </w:tcPrChange>
          </w:tcPr>
          <w:p w14:paraId="5FDCEBBB" w14:textId="77777777" w:rsidR="005E1A23" w:rsidRDefault="005E1A23">
            <w:pPr>
              <w:pStyle w:val="ParIndent"/>
              <w:ind w:firstLine="0"/>
              <w:rPr>
                <w:ins w:id="1030" w:author="Youssef Sokri" w:date="2024-09-29T11:54:00Z"/>
                <w:lang w:val="en-CA"/>
              </w:rPr>
            </w:pPr>
            <w:ins w:id="1031" w:author="Youssef Sokri" w:date="2024-09-29T11:54:00Z">
              <w:r>
                <w:rPr>
                  <w:lang w:val="en-CA"/>
                </w:rPr>
                <w:t>0.1</w:t>
              </w:r>
            </w:ins>
          </w:p>
        </w:tc>
        <w:tc>
          <w:tcPr>
            <w:tcW w:w="1671" w:type="dxa"/>
            <w:tcPrChange w:id="1032" w:author="Youssef Sokri" w:date="2024-09-29T12:27:00Z">
              <w:tcPr>
                <w:tcW w:w="1547" w:type="dxa"/>
              </w:tcPr>
            </w:tcPrChange>
          </w:tcPr>
          <w:p w14:paraId="401C008E" w14:textId="77777777" w:rsidR="005E1A23" w:rsidRDefault="005E1A23">
            <w:pPr>
              <w:pStyle w:val="ParIndent"/>
              <w:ind w:firstLine="0"/>
              <w:rPr>
                <w:ins w:id="1033" w:author="Youssef Sokri" w:date="2024-09-29T11:54:00Z"/>
                <w:lang w:val="en-CA"/>
              </w:rPr>
            </w:pPr>
            <w:ins w:id="1034" w:author="Youssef Sokri" w:date="2024-09-29T11:54:00Z">
              <w:r>
                <w:rPr>
                  <w:lang w:val="en-CA"/>
                </w:rPr>
                <w:t>2</w:t>
              </w:r>
            </w:ins>
          </w:p>
        </w:tc>
        <w:tc>
          <w:tcPr>
            <w:tcW w:w="1691" w:type="dxa"/>
            <w:tcPrChange w:id="1035" w:author="Youssef Sokri" w:date="2024-09-29T12:27:00Z">
              <w:tcPr>
                <w:tcW w:w="1607" w:type="dxa"/>
                <w:gridSpan w:val="2"/>
              </w:tcPr>
            </w:tcPrChange>
          </w:tcPr>
          <w:p w14:paraId="0D4E1CB5" w14:textId="77777777" w:rsidR="005E1A23" w:rsidRDefault="005E1A23">
            <w:pPr>
              <w:pStyle w:val="ParIndent"/>
              <w:ind w:firstLine="0"/>
              <w:rPr>
                <w:ins w:id="1036" w:author="Youssef Sokri" w:date="2024-09-29T11:54:00Z"/>
                <w:lang w:val="en-CA"/>
              </w:rPr>
            </w:pPr>
            <w:ins w:id="1037" w:author="Youssef Sokri" w:date="2024-09-29T11:54:00Z">
              <w:r>
                <w:rPr>
                  <w:lang w:val="en-CA"/>
                </w:rPr>
                <w:t>5</w:t>
              </w:r>
            </w:ins>
          </w:p>
        </w:tc>
        <w:tc>
          <w:tcPr>
            <w:tcW w:w="1691" w:type="dxa"/>
            <w:tcPrChange w:id="1038" w:author="Youssef Sokri" w:date="2024-09-29T12:27:00Z">
              <w:tcPr>
                <w:tcW w:w="1617" w:type="dxa"/>
                <w:gridSpan w:val="2"/>
              </w:tcPr>
            </w:tcPrChange>
          </w:tcPr>
          <w:p w14:paraId="08B00C6C" w14:textId="77777777" w:rsidR="005E1A23" w:rsidRDefault="005E1A23">
            <w:pPr>
              <w:pStyle w:val="ParIndent"/>
              <w:ind w:firstLine="0"/>
              <w:rPr>
                <w:ins w:id="1039" w:author="Youssef Sokri" w:date="2024-09-29T11:54:00Z"/>
                <w:lang w:val="en-CA"/>
              </w:rPr>
            </w:pPr>
            <w:ins w:id="1040" w:author="Youssef Sokri" w:date="2024-09-29T11:54:00Z">
              <w:r>
                <w:rPr>
                  <w:lang w:val="en-CA"/>
                </w:rPr>
                <w:t>1</w:t>
              </w:r>
            </w:ins>
          </w:p>
        </w:tc>
        <w:tc>
          <w:tcPr>
            <w:tcW w:w="1733" w:type="dxa"/>
            <w:tcPrChange w:id="1041" w:author="Youssef Sokri" w:date="2024-09-29T12:27:00Z">
              <w:tcPr>
                <w:tcW w:w="1176" w:type="dxa"/>
                <w:gridSpan w:val="2"/>
              </w:tcPr>
            </w:tcPrChange>
          </w:tcPr>
          <w:p w14:paraId="64D93558" w14:textId="77777777" w:rsidR="005E1A23" w:rsidRDefault="005E1A23">
            <w:pPr>
              <w:pStyle w:val="ParIndent"/>
              <w:ind w:firstLine="0"/>
              <w:rPr>
                <w:ins w:id="1042" w:author="Youssef Sokri" w:date="2024-09-29T11:54:00Z"/>
                <w:lang w:val="en-CA"/>
              </w:rPr>
            </w:pPr>
            <w:ins w:id="1043" w:author="Youssef Sokri" w:date="2024-09-29T11:54:00Z">
              <w:r>
                <w:rPr>
                  <w:lang w:val="en-CA"/>
                </w:rPr>
                <w:t>4</w:t>
              </w:r>
            </w:ins>
          </w:p>
        </w:tc>
      </w:tr>
      <w:tr w:rsidR="005E1A23" w14:paraId="276D2C1E" w14:textId="77777777" w:rsidTr="00DB6EA3">
        <w:trPr>
          <w:ins w:id="1044" w:author="Youssef Sokri" w:date="2024-09-29T11:54:00Z"/>
          <w:trPrChange w:id="1045" w:author="Youssef Sokri" w:date="2024-09-29T12:27:00Z">
            <w:trPr>
              <w:gridAfter w:val="0"/>
            </w:trPr>
          </w:trPrChange>
        </w:trPr>
        <w:tc>
          <w:tcPr>
            <w:tcW w:w="1533" w:type="dxa"/>
            <w:tcPrChange w:id="1046" w:author="Youssef Sokri" w:date="2024-09-29T12:27:00Z">
              <w:tcPr>
                <w:tcW w:w="1534" w:type="dxa"/>
                <w:gridSpan w:val="2"/>
              </w:tcPr>
            </w:tcPrChange>
          </w:tcPr>
          <w:p w14:paraId="671B7370" w14:textId="77777777" w:rsidR="005E1A23" w:rsidRDefault="005E1A23">
            <w:pPr>
              <w:pStyle w:val="ParIndent"/>
              <w:ind w:firstLine="0"/>
              <w:rPr>
                <w:ins w:id="1047" w:author="Youssef Sokri" w:date="2024-09-29T11:54:00Z"/>
                <w:lang w:val="en-CA"/>
              </w:rPr>
            </w:pPr>
            <w:ins w:id="1048" w:author="Youssef Sokri" w:date="2024-09-29T11:54:00Z">
              <w:r>
                <w:rPr>
                  <w:lang w:val="en-CA"/>
                </w:rPr>
                <w:t>Safety</w:t>
              </w:r>
            </w:ins>
          </w:p>
        </w:tc>
        <w:tc>
          <w:tcPr>
            <w:tcW w:w="1032" w:type="dxa"/>
            <w:tcPrChange w:id="1049" w:author="Youssef Sokri" w:date="2024-09-29T12:27:00Z">
              <w:tcPr>
                <w:tcW w:w="1033" w:type="dxa"/>
                <w:gridSpan w:val="2"/>
              </w:tcPr>
            </w:tcPrChange>
          </w:tcPr>
          <w:p w14:paraId="23287BD0" w14:textId="77777777" w:rsidR="005E1A23" w:rsidRDefault="005E1A23">
            <w:pPr>
              <w:pStyle w:val="ParIndent"/>
              <w:ind w:firstLine="0"/>
              <w:rPr>
                <w:ins w:id="1050" w:author="Youssef Sokri" w:date="2024-09-29T11:54:00Z"/>
                <w:lang w:val="en-CA"/>
              </w:rPr>
            </w:pPr>
            <w:ins w:id="1051" w:author="Youssef Sokri" w:date="2024-09-29T11:54:00Z">
              <w:r>
                <w:rPr>
                  <w:lang w:val="en-CA"/>
                </w:rPr>
                <w:t>0.3</w:t>
              </w:r>
            </w:ins>
          </w:p>
        </w:tc>
        <w:tc>
          <w:tcPr>
            <w:tcW w:w="1671" w:type="dxa"/>
            <w:tcPrChange w:id="1052" w:author="Youssef Sokri" w:date="2024-09-29T12:27:00Z">
              <w:tcPr>
                <w:tcW w:w="1547" w:type="dxa"/>
              </w:tcPr>
            </w:tcPrChange>
          </w:tcPr>
          <w:p w14:paraId="404E0031" w14:textId="77777777" w:rsidR="005E1A23" w:rsidRDefault="005E1A23">
            <w:pPr>
              <w:pStyle w:val="ParIndent"/>
              <w:ind w:firstLine="0"/>
              <w:rPr>
                <w:ins w:id="1053" w:author="Youssef Sokri" w:date="2024-09-29T11:54:00Z"/>
                <w:lang w:val="en-CA"/>
              </w:rPr>
            </w:pPr>
            <w:ins w:id="1054" w:author="Youssef Sokri" w:date="2024-09-29T11:54:00Z">
              <w:r>
                <w:rPr>
                  <w:lang w:val="en-CA"/>
                </w:rPr>
                <w:t>5</w:t>
              </w:r>
            </w:ins>
          </w:p>
        </w:tc>
        <w:tc>
          <w:tcPr>
            <w:tcW w:w="1691" w:type="dxa"/>
            <w:tcPrChange w:id="1055" w:author="Youssef Sokri" w:date="2024-09-29T12:27:00Z">
              <w:tcPr>
                <w:tcW w:w="1607" w:type="dxa"/>
                <w:gridSpan w:val="2"/>
              </w:tcPr>
            </w:tcPrChange>
          </w:tcPr>
          <w:p w14:paraId="0B6A34B7" w14:textId="77777777" w:rsidR="005E1A23" w:rsidRDefault="005E1A23">
            <w:pPr>
              <w:pStyle w:val="ParIndent"/>
              <w:ind w:firstLine="0"/>
              <w:rPr>
                <w:ins w:id="1056" w:author="Youssef Sokri" w:date="2024-09-29T11:54:00Z"/>
                <w:lang w:val="en-CA"/>
              </w:rPr>
            </w:pPr>
            <w:ins w:id="1057" w:author="Youssef Sokri" w:date="2024-09-29T11:54:00Z">
              <w:r>
                <w:rPr>
                  <w:lang w:val="en-CA"/>
                </w:rPr>
                <w:t>3</w:t>
              </w:r>
            </w:ins>
          </w:p>
        </w:tc>
        <w:tc>
          <w:tcPr>
            <w:tcW w:w="1691" w:type="dxa"/>
            <w:tcPrChange w:id="1058" w:author="Youssef Sokri" w:date="2024-09-29T12:27:00Z">
              <w:tcPr>
                <w:tcW w:w="1617" w:type="dxa"/>
                <w:gridSpan w:val="2"/>
              </w:tcPr>
            </w:tcPrChange>
          </w:tcPr>
          <w:p w14:paraId="04750CF4" w14:textId="77777777" w:rsidR="005E1A23" w:rsidRDefault="005E1A23">
            <w:pPr>
              <w:pStyle w:val="ParIndent"/>
              <w:ind w:firstLine="0"/>
              <w:rPr>
                <w:ins w:id="1059" w:author="Youssef Sokri" w:date="2024-09-29T11:54:00Z"/>
                <w:lang w:val="en-CA"/>
              </w:rPr>
            </w:pPr>
            <w:ins w:id="1060" w:author="Youssef Sokri" w:date="2024-09-29T11:54:00Z">
              <w:r>
                <w:rPr>
                  <w:lang w:val="en-CA"/>
                </w:rPr>
                <w:t>3</w:t>
              </w:r>
            </w:ins>
          </w:p>
        </w:tc>
        <w:tc>
          <w:tcPr>
            <w:tcW w:w="1733" w:type="dxa"/>
            <w:tcPrChange w:id="1061" w:author="Youssef Sokri" w:date="2024-09-29T12:27:00Z">
              <w:tcPr>
                <w:tcW w:w="1176" w:type="dxa"/>
                <w:gridSpan w:val="2"/>
              </w:tcPr>
            </w:tcPrChange>
          </w:tcPr>
          <w:p w14:paraId="197E9029" w14:textId="77777777" w:rsidR="005E1A23" w:rsidRDefault="005E1A23">
            <w:pPr>
              <w:pStyle w:val="ParIndent"/>
              <w:ind w:firstLine="0"/>
              <w:rPr>
                <w:ins w:id="1062" w:author="Youssef Sokri" w:date="2024-09-29T11:54:00Z"/>
                <w:lang w:val="en-CA"/>
              </w:rPr>
            </w:pPr>
            <w:ins w:id="1063" w:author="Youssef Sokri" w:date="2024-09-29T11:54:00Z">
              <w:r>
                <w:rPr>
                  <w:lang w:val="en-CA"/>
                </w:rPr>
                <w:t>3</w:t>
              </w:r>
            </w:ins>
          </w:p>
        </w:tc>
      </w:tr>
      <w:tr w:rsidR="005E1A23" w14:paraId="1FED3237" w14:textId="77777777" w:rsidTr="00DB6EA3">
        <w:trPr>
          <w:ins w:id="1064" w:author="Youssef Sokri" w:date="2024-09-29T11:54:00Z"/>
          <w:trPrChange w:id="1065" w:author="Youssef Sokri" w:date="2024-09-29T12:27:00Z">
            <w:trPr>
              <w:gridAfter w:val="0"/>
            </w:trPr>
          </w:trPrChange>
        </w:trPr>
        <w:tc>
          <w:tcPr>
            <w:tcW w:w="1533" w:type="dxa"/>
            <w:tcPrChange w:id="1066" w:author="Youssef Sokri" w:date="2024-09-29T12:27:00Z">
              <w:tcPr>
                <w:tcW w:w="1534" w:type="dxa"/>
                <w:gridSpan w:val="2"/>
              </w:tcPr>
            </w:tcPrChange>
          </w:tcPr>
          <w:p w14:paraId="22424FB8" w14:textId="77777777" w:rsidR="005E1A23" w:rsidRDefault="005E1A23">
            <w:pPr>
              <w:pStyle w:val="ParIndent"/>
              <w:ind w:firstLine="0"/>
              <w:rPr>
                <w:ins w:id="1067" w:author="Youssef Sokri" w:date="2024-09-29T11:54:00Z"/>
                <w:lang w:val="en-CA"/>
              </w:rPr>
            </w:pPr>
            <w:ins w:id="1068" w:author="Youssef Sokri" w:date="2024-09-29T11:54:00Z">
              <w:r>
                <w:rPr>
                  <w:lang w:val="en-CA"/>
                </w:rPr>
                <w:t>Ease of use</w:t>
              </w:r>
            </w:ins>
          </w:p>
        </w:tc>
        <w:tc>
          <w:tcPr>
            <w:tcW w:w="1032" w:type="dxa"/>
            <w:tcPrChange w:id="1069" w:author="Youssef Sokri" w:date="2024-09-29T12:27:00Z">
              <w:tcPr>
                <w:tcW w:w="1033" w:type="dxa"/>
                <w:gridSpan w:val="2"/>
              </w:tcPr>
            </w:tcPrChange>
          </w:tcPr>
          <w:p w14:paraId="64F910FF" w14:textId="77777777" w:rsidR="005E1A23" w:rsidRDefault="005E1A23">
            <w:pPr>
              <w:pStyle w:val="ParIndent"/>
              <w:ind w:firstLine="0"/>
              <w:rPr>
                <w:ins w:id="1070" w:author="Youssef Sokri" w:date="2024-09-29T11:54:00Z"/>
                <w:lang w:val="en-CA"/>
              </w:rPr>
            </w:pPr>
            <w:ins w:id="1071" w:author="Youssef Sokri" w:date="2024-09-29T11:54:00Z">
              <w:r>
                <w:rPr>
                  <w:lang w:val="en-CA"/>
                </w:rPr>
                <w:t>0.2</w:t>
              </w:r>
            </w:ins>
          </w:p>
        </w:tc>
        <w:tc>
          <w:tcPr>
            <w:tcW w:w="1671" w:type="dxa"/>
            <w:tcPrChange w:id="1072" w:author="Youssef Sokri" w:date="2024-09-29T12:27:00Z">
              <w:tcPr>
                <w:tcW w:w="1547" w:type="dxa"/>
              </w:tcPr>
            </w:tcPrChange>
          </w:tcPr>
          <w:p w14:paraId="2A7A8DB5" w14:textId="77777777" w:rsidR="005E1A23" w:rsidRDefault="005E1A23">
            <w:pPr>
              <w:pStyle w:val="ParIndent"/>
              <w:ind w:firstLine="0"/>
              <w:rPr>
                <w:ins w:id="1073" w:author="Youssef Sokri" w:date="2024-09-29T11:54:00Z"/>
                <w:lang w:val="en-CA"/>
              </w:rPr>
            </w:pPr>
            <w:ins w:id="1074" w:author="Youssef Sokri" w:date="2024-09-29T11:54:00Z">
              <w:r>
                <w:rPr>
                  <w:lang w:val="en-CA"/>
                </w:rPr>
                <w:t>4</w:t>
              </w:r>
            </w:ins>
          </w:p>
        </w:tc>
        <w:tc>
          <w:tcPr>
            <w:tcW w:w="1691" w:type="dxa"/>
            <w:tcPrChange w:id="1075" w:author="Youssef Sokri" w:date="2024-09-29T12:27:00Z">
              <w:tcPr>
                <w:tcW w:w="1607" w:type="dxa"/>
                <w:gridSpan w:val="2"/>
              </w:tcPr>
            </w:tcPrChange>
          </w:tcPr>
          <w:p w14:paraId="3A9B2A47" w14:textId="77777777" w:rsidR="005E1A23" w:rsidRDefault="005E1A23">
            <w:pPr>
              <w:pStyle w:val="ParIndent"/>
              <w:ind w:firstLine="0"/>
              <w:rPr>
                <w:ins w:id="1076" w:author="Youssef Sokri" w:date="2024-09-29T11:54:00Z"/>
                <w:lang w:val="en-CA"/>
              </w:rPr>
            </w:pPr>
            <w:ins w:id="1077" w:author="Youssef Sokri" w:date="2024-09-29T11:54:00Z">
              <w:r>
                <w:rPr>
                  <w:lang w:val="en-CA"/>
                </w:rPr>
                <w:t>2</w:t>
              </w:r>
            </w:ins>
          </w:p>
        </w:tc>
        <w:tc>
          <w:tcPr>
            <w:tcW w:w="1691" w:type="dxa"/>
            <w:tcPrChange w:id="1078" w:author="Youssef Sokri" w:date="2024-09-29T12:27:00Z">
              <w:tcPr>
                <w:tcW w:w="1617" w:type="dxa"/>
                <w:gridSpan w:val="2"/>
              </w:tcPr>
            </w:tcPrChange>
          </w:tcPr>
          <w:p w14:paraId="6DB1B13E" w14:textId="77777777" w:rsidR="005E1A23" w:rsidRDefault="005E1A23">
            <w:pPr>
              <w:pStyle w:val="ParIndent"/>
              <w:ind w:firstLine="0"/>
              <w:rPr>
                <w:ins w:id="1079" w:author="Youssef Sokri" w:date="2024-09-29T11:54:00Z"/>
                <w:lang w:val="en-CA"/>
              </w:rPr>
            </w:pPr>
            <w:ins w:id="1080" w:author="Youssef Sokri" w:date="2024-09-29T11:54:00Z">
              <w:r>
                <w:rPr>
                  <w:lang w:val="en-CA"/>
                </w:rPr>
                <w:t>1</w:t>
              </w:r>
            </w:ins>
          </w:p>
        </w:tc>
        <w:tc>
          <w:tcPr>
            <w:tcW w:w="1733" w:type="dxa"/>
            <w:tcPrChange w:id="1081" w:author="Youssef Sokri" w:date="2024-09-29T12:27:00Z">
              <w:tcPr>
                <w:tcW w:w="1176" w:type="dxa"/>
                <w:gridSpan w:val="2"/>
              </w:tcPr>
            </w:tcPrChange>
          </w:tcPr>
          <w:p w14:paraId="54E9945A" w14:textId="77777777" w:rsidR="005E1A23" w:rsidRDefault="005E1A23">
            <w:pPr>
              <w:pStyle w:val="ParIndent"/>
              <w:ind w:firstLine="0"/>
              <w:rPr>
                <w:ins w:id="1082" w:author="Youssef Sokri" w:date="2024-09-29T11:54:00Z"/>
                <w:lang w:val="en-CA"/>
              </w:rPr>
            </w:pPr>
            <w:ins w:id="1083" w:author="Youssef Sokri" w:date="2024-09-29T11:54:00Z">
              <w:r>
                <w:rPr>
                  <w:lang w:val="en-CA"/>
                </w:rPr>
                <w:t>4</w:t>
              </w:r>
            </w:ins>
          </w:p>
        </w:tc>
      </w:tr>
      <w:tr w:rsidR="005E1A23" w14:paraId="73D8B4B2" w14:textId="77777777" w:rsidTr="00DB6EA3">
        <w:trPr>
          <w:ins w:id="1084" w:author="Youssef Sokri" w:date="2024-09-29T11:54:00Z"/>
          <w:trPrChange w:id="1085" w:author="Youssef Sokri" w:date="2024-09-29T12:27:00Z">
            <w:trPr>
              <w:gridAfter w:val="0"/>
            </w:trPr>
          </w:trPrChange>
        </w:trPr>
        <w:tc>
          <w:tcPr>
            <w:tcW w:w="1533" w:type="dxa"/>
            <w:tcPrChange w:id="1086" w:author="Youssef Sokri" w:date="2024-09-29T12:27:00Z">
              <w:tcPr>
                <w:tcW w:w="1534" w:type="dxa"/>
                <w:gridSpan w:val="2"/>
              </w:tcPr>
            </w:tcPrChange>
          </w:tcPr>
          <w:p w14:paraId="69AC2292" w14:textId="77777777" w:rsidR="005E1A23" w:rsidRDefault="005E1A23">
            <w:pPr>
              <w:pStyle w:val="ParIndent"/>
              <w:ind w:firstLine="0"/>
              <w:rPr>
                <w:ins w:id="1087" w:author="Youssef Sokri" w:date="2024-09-29T11:54:00Z"/>
                <w:lang w:val="en-CA"/>
              </w:rPr>
            </w:pPr>
            <w:ins w:id="1088" w:author="Youssef Sokri" w:date="2024-09-29T11:54:00Z">
              <w:r>
                <w:rPr>
                  <w:lang w:val="en-CA"/>
                </w:rPr>
                <w:t>Size</w:t>
              </w:r>
            </w:ins>
          </w:p>
        </w:tc>
        <w:tc>
          <w:tcPr>
            <w:tcW w:w="1032" w:type="dxa"/>
            <w:tcPrChange w:id="1089" w:author="Youssef Sokri" w:date="2024-09-29T12:27:00Z">
              <w:tcPr>
                <w:tcW w:w="1033" w:type="dxa"/>
                <w:gridSpan w:val="2"/>
              </w:tcPr>
            </w:tcPrChange>
          </w:tcPr>
          <w:p w14:paraId="0BB73CE5" w14:textId="77777777" w:rsidR="005E1A23" w:rsidRDefault="005E1A23">
            <w:pPr>
              <w:pStyle w:val="ParIndent"/>
              <w:ind w:firstLine="0"/>
              <w:rPr>
                <w:ins w:id="1090" w:author="Youssef Sokri" w:date="2024-09-29T11:54:00Z"/>
                <w:lang w:val="en-CA"/>
              </w:rPr>
            </w:pPr>
            <w:ins w:id="1091" w:author="Youssef Sokri" w:date="2024-09-29T11:54:00Z">
              <w:r>
                <w:rPr>
                  <w:lang w:val="en-CA"/>
                </w:rPr>
                <w:t>0.05</w:t>
              </w:r>
            </w:ins>
          </w:p>
        </w:tc>
        <w:tc>
          <w:tcPr>
            <w:tcW w:w="1671" w:type="dxa"/>
            <w:tcPrChange w:id="1092" w:author="Youssef Sokri" w:date="2024-09-29T12:27:00Z">
              <w:tcPr>
                <w:tcW w:w="1547" w:type="dxa"/>
              </w:tcPr>
            </w:tcPrChange>
          </w:tcPr>
          <w:p w14:paraId="32BDF026" w14:textId="77777777" w:rsidR="005E1A23" w:rsidRDefault="005E1A23">
            <w:pPr>
              <w:pStyle w:val="ParIndent"/>
              <w:ind w:firstLine="0"/>
              <w:rPr>
                <w:ins w:id="1093" w:author="Youssef Sokri" w:date="2024-09-29T11:54:00Z"/>
                <w:lang w:val="en-CA"/>
              </w:rPr>
            </w:pPr>
            <w:ins w:id="1094" w:author="Youssef Sokri" w:date="2024-09-29T11:54:00Z">
              <w:r>
                <w:rPr>
                  <w:lang w:val="en-CA"/>
                </w:rPr>
                <w:t>3</w:t>
              </w:r>
            </w:ins>
          </w:p>
        </w:tc>
        <w:tc>
          <w:tcPr>
            <w:tcW w:w="1691" w:type="dxa"/>
            <w:tcPrChange w:id="1095" w:author="Youssef Sokri" w:date="2024-09-29T12:27:00Z">
              <w:tcPr>
                <w:tcW w:w="1607" w:type="dxa"/>
                <w:gridSpan w:val="2"/>
              </w:tcPr>
            </w:tcPrChange>
          </w:tcPr>
          <w:p w14:paraId="3BB2B846" w14:textId="77777777" w:rsidR="005E1A23" w:rsidRDefault="005E1A23">
            <w:pPr>
              <w:pStyle w:val="ParIndent"/>
              <w:ind w:firstLine="0"/>
              <w:rPr>
                <w:ins w:id="1096" w:author="Youssef Sokri" w:date="2024-09-29T11:54:00Z"/>
                <w:lang w:val="en-CA"/>
              </w:rPr>
            </w:pPr>
            <w:ins w:id="1097" w:author="Youssef Sokri" w:date="2024-09-29T11:54:00Z">
              <w:r>
                <w:rPr>
                  <w:lang w:val="en-CA"/>
                </w:rPr>
                <w:t>5</w:t>
              </w:r>
            </w:ins>
          </w:p>
        </w:tc>
        <w:tc>
          <w:tcPr>
            <w:tcW w:w="1691" w:type="dxa"/>
            <w:tcPrChange w:id="1098" w:author="Youssef Sokri" w:date="2024-09-29T12:27:00Z">
              <w:tcPr>
                <w:tcW w:w="1617" w:type="dxa"/>
                <w:gridSpan w:val="2"/>
              </w:tcPr>
            </w:tcPrChange>
          </w:tcPr>
          <w:p w14:paraId="5254206F" w14:textId="77777777" w:rsidR="005E1A23" w:rsidRDefault="005E1A23">
            <w:pPr>
              <w:pStyle w:val="ParIndent"/>
              <w:ind w:firstLine="0"/>
              <w:rPr>
                <w:ins w:id="1099" w:author="Youssef Sokri" w:date="2024-09-29T11:54:00Z"/>
                <w:lang w:val="en-CA"/>
              </w:rPr>
            </w:pPr>
            <w:ins w:id="1100" w:author="Youssef Sokri" w:date="2024-09-29T11:54:00Z">
              <w:r>
                <w:rPr>
                  <w:lang w:val="en-CA"/>
                </w:rPr>
                <w:t>5</w:t>
              </w:r>
            </w:ins>
          </w:p>
        </w:tc>
        <w:tc>
          <w:tcPr>
            <w:tcW w:w="1733" w:type="dxa"/>
            <w:tcPrChange w:id="1101" w:author="Youssef Sokri" w:date="2024-09-29T12:27:00Z">
              <w:tcPr>
                <w:tcW w:w="1176" w:type="dxa"/>
                <w:gridSpan w:val="2"/>
              </w:tcPr>
            </w:tcPrChange>
          </w:tcPr>
          <w:p w14:paraId="006D1559" w14:textId="77777777" w:rsidR="005E1A23" w:rsidRDefault="005E1A23">
            <w:pPr>
              <w:pStyle w:val="ParIndent"/>
              <w:ind w:firstLine="0"/>
              <w:rPr>
                <w:ins w:id="1102" w:author="Youssef Sokri" w:date="2024-09-29T11:54:00Z"/>
                <w:lang w:val="en-CA"/>
              </w:rPr>
            </w:pPr>
            <w:ins w:id="1103" w:author="Youssef Sokri" w:date="2024-09-29T11:54:00Z">
              <w:r>
                <w:rPr>
                  <w:lang w:val="en-CA"/>
                </w:rPr>
                <w:t>2</w:t>
              </w:r>
            </w:ins>
          </w:p>
        </w:tc>
      </w:tr>
      <w:tr w:rsidR="005E1A23" w14:paraId="26C5EDB6" w14:textId="77777777" w:rsidTr="00DB6EA3">
        <w:trPr>
          <w:ins w:id="1104" w:author="Youssef Sokri" w:date="2024-09-29T11:54:00Z"/>
          <w:trPrChange w:id="1105" w:author="Youssef Sokri" w:date="2024-09-29T12:27:00Z">
            <w:trPr>
              <w:gridAfter w:val="0"/>
            </w:trPr>
          </w:trPrChange>
        </w:trPr>
        <w:tc>
          <w:tcPr>
            <w:tcW w:w="1533" w:type="dxa"/>
            <w:tcPrChange w:id="1106" w:author="Youssef Sokri" w:date="2024-09-29T12:27:00Z">
              <w:tcPr>
                <w:tcW w:w="1534" w:type="dxa"/>
                <w:gridSpan w:val="2"/>
              </w:tcPr>
            </w:tcPrChange>
          </w:tcPr>
          <w:p w14:paraId="5B9907CD" w14:textId="77777777" w:rsidR="005E1A23" w:rsidRDefault="005E1A23">
            <w:pPr>
              <w:pStyle w:val="ParIndent"/>
              <w:ind w:firstLine="0"/>
              <w:rPr>
                <w:ins w:id="1107" w:author="Youssef Sokri" w:date="2024-09-29T11:54:00Z"/>
                <w:lang w:val="en-CA"/>
              </w:rPr>
            </w:pPr>
            <w:ins w:id="1108" w:author="Youssef Sokri" w:date="2024-09-29T11:54:00Z">
              <w:r>
                <w:rPr>
                  <w:lang w:val="en-CA"/>
                </w:rPr>
                <w:t>Reusability</w:t>
              </w:r>
            </w:ins>
          </w:p>
        </w:tc>
        <w:tc>
          <w:tcPr>
            <w:tcW w:w="1032" w:type="dxa"/>
            <w:tcPrChange w:id="1109" w:author="Youssef Sokri" w:date="2024-09-29T12:27:00Z">
              <w:tcPr>
                <w:tcW w:w="1033" w:type="dxa"/>
                <w:gridSpan w:val="2"/>
              </w:tcPr>
            </w:tcPrChange>
          </w:tcPr>
          <w:p w14:paraId="18CD2183" w14:textId="77777777" w:rsidR="005E1A23" w:rsidRDefault="005E1A23">
            <w:pPr>
              <w:pStyle w:val="ParIndent"/>
              <w:ind w:firstLine="0"/>
              <w:rPr>
                <w:ins w:id="1110" w:author="Youssef Sokri" w:date="2024-09-29T11:54:00Z"/>
                <w:lang w:val="en-CA"/>
              </w:rPr>
            </w:pPr>
            <w:ins w:id="1111" w:author="Youssef Sokri" w:date="2024-09-29T11:54:00Z">
              <w:r>
                <w:rPr>
                  <w:lang w:val="en-CA"/>
                </w:rPr>
                <w:t>0.1</w:t>
              </w:r>
            </w:ins>
          </w:p>
        </w:tc>
        <w:tc>
          <w:tcPr>
            <w:tcW w:w="1671" w:type="dxa"/>
            <w:tcPrChange w:id="1112" w:author="Youssef Sokri" w:date="2024-09-29T12:27:00Z">
              <w:tcPr>
                <w:tcW w:w="1547" w:type="dxa"/>
              </w:tcPr>
            </w:tcPrChange>
          </w:tcPr>
          <w:p w14:paraId="4B9BCA90" w14:textId="77777777" w:rsidR="005E1A23" w:rsidRDefault="005E1A23">
            <w:pPr>
              <w:pStyle w:val="ParIndent"/>
              <w:ind w:firstLine="0"/>
              <w:rPr>
                <w:ins w:id="1113" w:author="Youssef Sokri" w:date="2024-09-29T11:54:00Z"/>
                <w:lang w:val="en-CA"/>
              </w:rPr>
            </w:pPr>
            <w:ins w:id="1114" w:author="Youssef Sokri" w:date="2024-09-29T11:54:00Z">
              <w:r>
                <w:rPr>
                  <w:lang w:val="en-CA"/>
                </w:rPr>
                <w:t>4</w:t>
              </w:r>
            </w:ins>
          </w:p>
        </w:tc>
        <w:tc>
          <w:tcPr>
            <w:tcW w:w="1691" w:type="dxa"/>
            <w:tcPrChange w:id="1115" w:author="Youssef Sokri" w:date="2024-09-29T12:27:00Z">
              <w:tcPr>
                <w:tcW w:w="1607" w:type="dxa"/>
                <w:gridSpan w:val="2"/>
              </w:tcPr>
            </w:tcPrChange>
          </w:tcPr>
          <w:p w14:paraId="32B6D985" w14:textId="77777777" w:rsidR="005E1A23" w:rsidRDefault="005E1A23">
            <w:pPr>
              <w:pStyle w:val="ParIndent"/>
              <w:ind w:firstLine="0"/>
              <w:rPr>
                <w:ins w:id="1116" w:author="Youssef Sokri" w:date="2024-09-29T11:54:00Z"/>
                <w:lang w:val="en-CA"/>
              </w:rPr>
            </w:pPr>
            <w:ins w:id="1117" w:author="Youssef Sokri" w:date="2024-09-29T11:54:00Z">
              <w:r>
                <w:rPr>
                  <w:lang w:val="en-CA"/>
                </w:rPr>
                <w:t>2</w:t>
              </w:r>
            </w:ins>
          </w:p>
        </w:tc>
        <w:tc>
          <w:tcPr>
            <w:tcW w:w="1691" w:type="dxa"/>
            <w:tcPrChange w:id="1118" w:author="Youssef Sokri" w:date="2024-09-29T12:27:00Z">
              <w:tcPr>
                <w:tcW w:w="1617" w:type="dxa"/>
                <w:gridSpan w:val="2"/>
              </w:tcPr>
            </w:tcPrChange>
          </w:tcPr>
          <w:p w14:paraId="2BC389AD" w14:textId="77777777" w:rsidR="005E1A23" w:rsidRDefault="005E1A23">
            <w:pPr>
              <w:pStyle w:val="ParIndent"/>
              <w:ind w:firstLine="0"/>
              <w:rPr>
                <w:ins w:id="1119" w:author="Youssef Sokri" w:date="2024-09-29T11:54:00Z"/>
                <w:lang w:val="en-CA"/>
              </w:rPr>
            </w:pPr>
            <w:ins w:id="1120" w:author="Youssef Sokri" w:date="2024-09-29T11:54:00Z">
              <w:r>
                <w:rPr>
                  <w:lang w:val="en-CA"/>
                </w:rPr>
                <w:t>5</w:t>
              </w:r>
            </w:ins>
          </w:p>
        </w:tc>
        <w:tc>
          <w:tcPr>
            <w:tcW w:w="1733" w:type="dxa"/>
            <w:tcPrChange w:id="1121" w:author="Youssef Sokri" w:date="2024-09-29T12:27:00Z">
              <w:tcPr>
                <w:tcW w:w="1176" w:type="dxa"/>
                <w:gridSpan w:val="2"/>
              </w:tcPr>
            </w:tcPrChange>
          </w:tcPr>
          <w:p w14:paraId="07857AD5" w14:textId="77777777" w:rsidR="005E1A23" w:rsidRDefault="005E1A23">
            <w:pPr>
              <w:pStyle w:val="ParIndent"/>
              <w:ind w:firstLine="0"/>
              <w:rPr>
                <w:ins w:id="1122" w:author="Youssef Sokri" w:date="2024-09-29T11:54:00Z"/>
                <w:lang w:val="en-CA"/>
              </w:rPr>
            </w:pPr>
            <w:ins w:id="1123" w:author="Youssef Sokri" w:date="2024-09-29T11:54:00Z">
              <w:r>
                <w:rPr>
                  <w:lang w:val="en-CA"/>
                </w:rPr>
                <w:t>2</w:t>
              </w:r>
            </w:ins>
          </w:p>
        </w:tc>
      </w:tr>
      <w:tr w:rsidR="005E1A23" w14:paraId="18F1A2DA" w14:textId="77777777" w:rsidTr="00DB6EA3">
        <w:trPr>
          <w:ins w:id="1124" w:author="Youssef Sokri" w:date="2024-09-29T11:54:00Z"/>
          <w:trPrChange w:id="1125" w:author="Youssef Sokri" w:date="2024-09-29T12:27:00Z">
            <w:trPr>
              <w:gridAfter w:val="0"/>
            </w:trPr>
          </w:trPrChange>
        </w:trPr>
        <w:tc>
          <w:tcPr>
            <w:tcW w:w="1533" w:type="dxa"/>
            <w:tcPrChange w:id="1126" w:author="Youssef Sokri" w:date="2024-09-29T12:27:00Z">
              <w:tcPr>
                <w:tcW w:w="1534" w:type="dxa"/>
                <w:gridSpan w:val="2"/>
              </w:tcPr>
            </w:tcPrChange>
          </w:tcPr>
          <w:p w14:paraId="123D18AA" w14:textId="77777777" w:rsidR="005E1A23" w:rsidRDefault="005E1A23">
            <w:pPr>
              <w:pStyle w:val="ParIndent"/>
              <w:ind w:firstLine="0"/>
              <w:rPr>
                <w:ins w:id="1127" w:author="Youssef Sokri" w:date="2024-09-29T11:54:00Z"/>
                <w:lang w:val="en-CA"/>
              </w:rPr>
            </w:pPr>
            <w:ins w:id="1128" w:author="Youssef Sokri" w:date="2024-09-29T11:54:00Z">
              <w:r>
                <w:rPr>
                  <w:lang w:val="en-CA"/>
                </w:rPr>
                <w:t>Effectiveness</w:t>
              </w:r>
            </w:ins>
          </w:p>
        </w:tc>
        <w:tc>
          <w:tcPr>
            <w:tcW w:w="1032" w:type="dxa"/>
            <w:tcPrChange w:id="1129" w:author="Youssef Sokri" w:date="2024-09-29T12:27:00Z">
              <w:tcPr>
                <w:tcW w:w="1033" w:type="dxa"/>
                <w:gridSpan w:val="2"/>
              </w:tcPr>
            </w:tcPrChange>
          </w:tcPr>
          <w:p w14:paraId="4CE7F86A" w14:textId="77777777" w:rsidR="005E1A23" w:rsidRDefault="005E1A23">
            <w:pPr>
              <w:pStyle w:val="ParIndent"/>
              <w:ind w:firstLine="0"/>
              <w:rPr>
                <w:ins w:id="1130" w:author="Youssef Sokri" w:date="2024-09-29T11:54:00Z"/>
                <w:lang w:val="en-CA"/>
              </w:rPr>
            </w:pPr>
            <w:ins w:id="1131" w:author="Youssef Sokri" w:date="2024-09-29T11:54:00Z">
              <w:r>
                <w:rPr>
                  <w:lang w:val="en-CA"/>
                </w:rPr>
                <w:t>0.2</w:t>
              </w:r>
            </w:ins>
          </w:p>
        </w:tc>
        <w:tc>
          <w:tcPr>
            <w:tcW w:w="1671" w:type="dxa"/>
            <w:tcPrChange w:id="1132" w:author="Youssef Sokri" w:date="2024-09-29T12:27:00Z">
              <w:tcPr>
                <w:tcW w:w="1547" w:type="dxa"/>
              </w:tcPr>
            </w:tcPrChange>
          </w:tcPr>
          <w:p w14:paraId="6652B8FE" w14:textId="77777777" w:rsidR="005E1A23" w:rsidRDefault="005E1A23">
            <w:pPr>
              <w:pStyle w:val="ParIndent"/>
              <w:ind w:firstLine="0"/>
              <w:rPr>
                <w:ins w:id="1133" w:author="Youssef Sokri" w:date="2024-09-29T11:54:00Z"/>
                <w:lang w:val="en-CA"/>
              </w:rPr>
            </w:pPr>
            <w:ins w:id="1134" w:author="Youssef Sokri" w:date="2024-09-29T11:54:00Z">
              <w:r>
                <w:rPr>
                  <w:lang w:val="en-CA"/>
                </w:rPr>
                <w:t>4</w:t>
              </w:r>
            </w:ins>
          </w:p>
        </w:tc>
        <w:tc>
          <w:tcPr>
            <w:tcW w:w="1691" w:type="dxa"/>
            <w:tcPrChange w:id="1135" w:author="Youssef Sokri" w:date="2024-09-29T12:27:00Z">
              <w:tcPr>
                <w:tcW w:w="1607" w:type="dxa"/>
                <w:gridSpan w:val="2"/>
              </w:tcPr>
            </w:tcPrChange>
          </w:tcPr>
          <w:p w14:paraId="0E8FC9C2" w14:textId="77777777" w:rsidR="005E1A23" w:rsidRDefault="005E1A23">
            <w:pPr>
              <w:pStyle w:val="ParIndent"/>
              <w:ind w:firstLine="0"/>
              <w:rPr>
                <w:ins w:id="1136" w:author="Youssef Sokri" w:date="2024-09-29T11:54:00Z"/>
                <w:lang w:val="en-CA"/>
              </w:rPr>
            </w:pPr>
            <w:ins w:id="1137" w:author="Youssef Sokri" w:date="2024-09-29T11:54:00Z">
              <w:r>
                <w:rPr>
                  <w:lang w:val="en-CA"/>
                </w:rPr>
                <w:t>1</w:t>
              </w:r>
            </w:ins>
          </w:p>
        </w:tc>
        <w:tc>
          <w:tcPr>
            <w:tcW w:w="1691" w:type="dxa"/>
            <w:tcPrChange w:id="1138" w:author="Youssef Sokri" w:date="2024-09-29T12:27:00Z">
              <w:tcPr>
                <w:tcW w:w="1617" w:type="dxa"/>
                <w:gridSpan w:val="2"/>
              </w:tcPr>
            </w:tcPrChange>
          </w:tcPr>
          <w:p w14:paraId="3D3BD704" w14:textId="77777777" w:rsidR="005E1A23" w:rsidRDefault="005E1A23">
            <w:pPr>
              <w:pStyle w:val="ParIndent"/>
              <w:ind w:firstLine="0"/>
              <w:rPr>
                <w:ins w:id="1139" w:author="Youssef Sokri" w:date="2024-09-29T11:54:00Z"/>
                <w:lang w:val="en-CA"/>
              </w:rPr>
            </w:pPr>
            <w:ins w:id="1140" w:author="Youssef Sokri" w:date="2024-09-29T11:54:00Z">
              <w:r>
                <w:rPr>
                  <w:lang w:val="en-CA"/>
                </w:rPr>
                <w:t>2</w:t>
              </w:r>
            </w:ins>
          </w:p>
        </w:tc>
        <w:tc>
          <w:tcPr>
            <w:tcW w:w="1733" w:type="dxa"/>
            <w:tcPrChange w:id="1141" w:author="Youssef Sokri" w:date="2024-09-29T12:27:00Z">
              <w:tcPr>
                <w:tcW w:w="1176" w:type="dxa"/>
                <w:gridSpan w:val="2"/>
              </w:tcPr>
            </w:tcPrChange>
          </w:tcPr>
          <w:p w14:paraId="3BB48F7E" w14:textId="77777777" w:rsidR="005E1A23" w:rsidRDefault="005E1A23">
            <w:pPr>
              <w:pStyle w:val="ParIndent"/>
              <w:ind w:firstLine="0"/>
              <w:rPr>
                <w:ins w:id="1142" w:author="Youssef Sokri" w:date="2024-09-29T11:54:00Z"/>
                <w:lang w:val="en-CA"/>
              </w:rPr>
            </w:pPr>
            <w:ins w:id="1143" w:author="Youssef Sokri" w:date="2024-09-29T11:54:00Z">
              <w:r>
                <w:rPr>
                  <w:lang w:val="en-CA"/>
                </w:rPr>
                <w:t>3</w:t>
              </w:r>
            </w:ins>
          </w:p>
        </w:tc>
      </w:tr>
      <w:tr w:rsidR="00DB6EA3" w14:paraId="4FFA1EE7" w14:textId="77777777" w:rsidTr="00DB6EA3">
        <w:trPr>
          <w:ins w:id="1144" w:author="Youssef Sokri" w:date="2024-09-29T11:54:00Z"/>
        </w:trPr>
        <w:tc>
          <w:tcPr>
            <w:tcW w:w="1533" w:type="dxa"/>
          </w:tcPr>
          <w:p w14:paraId="09014304" w14:textId="77777777" w:rsidR="005E1A23" w:rsidRDefault="005E1A23">
            <w:pPr>
              <w:pStyle w:val="ParIndent"/>
              <w:ind w:firstLine="0"/>
              <w:rPr>
                <w:ins w:id="1145" w:author="Youssef Sokri" w:date="2024-09-29T11:54:00Z"/>
                <w:lang w:val="en-CA"/>
              </w:rPr>
            </w:pPr>
            <w:ins w:id="1146" w:author="Youssef Sokri" w:date="2024-09-29T11:54:00Z">
              <w:r>
                <w:rPr>
                  <w:lang w:val="en-CA"/>
                </w:rPr>
                <w:t>TOTAL</w:t>
              </w:r>
            </w:ins>
          </w:p>
        </w:tc>
        <w:tc>
          <w:tcPr>
            <w:tcW w:w="1032" w:type="dxa"/>
          </w:tcPr>
          <w:p w14:paraId="10749E50" w14:textId="77777777" w:rsidR="005E1A23" w:rsidRDefault="005E1A23">
            <w:pPr>
              <w:pStyle w:val="ParIndent"/>
              <w:ind w:firstLine="0"/>
              <w:rPr>
                <w:ins w:id="1147" w:author="Youssef Sokri" w:date="2024-09-29T11:54:00Z"/>
                <w:lang w:val="en-CA"/>
              </w:rPr>
            </w:pPr>
            <w:ins w:id="1148" w:author="Youssef Sokri" w:date="2024-09-29T11:54:00Z">
              <w:r>
                <w:rPr>
                  <w:lang w:val="en-CA"/>
                </w:rPr>
                <w:t>1</w:t>
              </w:r>
            </w:ins>
          </w:p>
        </w:tc>
        <w:tc>
          <w:tcPr>
            <w:tcW w:w="1671" w:type="dxa"/>
            <w:shd w:val="clear" w:color="auto" w:fill="D6E3BC" w:themeFill="accent3" w:themeFillTint="66"/>
          </w:tcPr>
          <w:p w14:paraId="0460F2F2" w14:textId="77B05F43" w:rsidR="005E1A23" w:rsidRDefault="00102541">
            <w:pPr>
              <w:pStyle w:val="ParIndent"/>
              <w:ind w:firstLine="0"/>
              <w:rPr>
                <w:ins w:id="1149" w:author="Youssef Sokri" w:date="2024-09-29T11:54:00Z"/>
                <w:lang w:val="en-CA"/>
              </w:rPr>
            </w:pPr>
            <w:ins w:id="1150" w:author="Youssef Sokri" w:date="2024-09-29T12:23:00Z">
              <w:r>
                <w:rPr>
                  <w:lang w:val="en-CA"/>
                </w:rPr>
                <w:t>4</w:t>
              </w:r>
            </w:ins>
          </w:p>
        </w:tc>
        <w:tc>
          <w:tcPr>
            <w:tcW w:w="1691" w:type="dxa"/>
            <w:shd w:val="clear" w:color="auto" w:fill="E5B8B7" w:themeFill="accent2" w:themeFillTint="66"/>
          </w:tcPr>
          <w:p w14:paraId="1654E00B" w14:textId="537DF922" w:rsidR="005E1A23" w:rsidRDefault="00CE1444">
            <w:pPr>
              <w:pStyle w:val="ParIndent"/>
              <w:ind w:firstLine="0"/>
              <w:rPr>
                <w:ins w:id="1151" w:author="Youssef Sokri" w:date="2024-09-29T11:54:00Z"/>
                <w:lang w:val="en-CA"/>
              </w:rPr>
            </w:pPr>
            <w:ins w:id="1152" w:author="Youssef Sokri" w:date="2024-09-29T12:24:00Z">
              <w:r>
                <w:rPr>
                  <w:lang w:val="en-CA"/>
                </w:rPr>
                <w:t>2.5</w:t>
              </w:r>
            </w:ins>
          </w:p>
        </w:tc>
        <w:tc>
          <w:tcPr>
            <w:tcW w:w="1691" w:type="dxa"/>
            <w:shd w:val="clear" w:color="auto" w:fill="E5B8B7" w:themeFill="accent2" w:themeFillTint="66"/>
          </w:tcPr>
          <w:p w14:paraId="5123CD54" w14:textId="19FD1C2B" w:rsidR="005E1A23" w:rsidRDefault="00C46B29">
            <w:pPr>
              <w:pStyle w:val="ParIndent"/>
              <w:ind w:firstLine="0"/>
              <w:rPr>
                <w:ins w:id="1153" w:author="Youssef Sokri" w:date="2024-09-29T11:54:00Z"/>
                <w:lang w:val="en-CA"/>
              </w:rPr>
            </w:pPr>
            <w:ins w:id="1154" w:author="Youssef Sokri" w:date="2024-09-29T12:25:00Z">
              <w:r>
                <w:rPr>
                  <w:lang w:val="en-CA"/>
                </w:rPr>
                <w:t>2.6</w:t>
              </w:r>
            </w:ins>
          </w:p>
        </w:tc>
        <w:tc>
          <w:tcPr>
            <w:tcW w:w="1733" w:type="dxa"/>
            <w:shd w:val="clear" w:color="auto" w:fill="F7F0B9"/>
          </w:tcPr>
          <w:p w14:paraId="6588E65B" w14:textId="5A4983F0" w:rsidR="005E1A23" w:rsidRDefault="00550BE5">
            <w:pPr>
              <w:pStyle w:val="ParIndent"/>
              <w:ind w:firstLine="0"/>
              <w:rPr>
                <w:ins w:id="1155" w:author="Youssef Sokri" w:date="2024-09-29T11:54:00Z"/>
                <w:lang w:val="en-CA"/>
              </w:rPr>
            </w:pPr>
            <w:ins w:id="1156" w:author="Youssef Sokri" w:date="2024-09-29T12:25:00Z">
              <w:r>
                <w:rPr>
                  <w:lang w:val="en-CA"/>
                </w:rPr>
                <w:t>3.05</w:t>
              </w:r>
            </w:ins>
          </w:p>
        </w:tc>
      </w:tr>
    </w:tbl>
    <w:p w14:paraId="31C8D5A2" w14:textId="77777777" w:rsidR="00D87F4C" w:rsidRPr="00D87F4C" w:rsidRDefault="00D87F4C">
      <w:pPr>
        <w:pStyle w:val="ParIndent"/>
        <w:ind w:firstLine="0"/>
        <w:rPr>
          <w:ins w:id="1157" w:author="Youssef Sokri" w:date="2024-09-27T10:35:00Z"/>
          <w:lang w:val="en-CA"/>
        </w:rPr>
        <w:pPrChange w:id="1158" w:author="Youssef Sokri" w:date="2024-09-27T10:47:00Z">
          <w:pPr>
            <w:pStyle w:val="Heading3"/>
          </w:pPr>
        </w:pPrChange>
      </w:pPr>
    </w:p>
    <w:p w14:paraId="63439EA0" w14:textId="77A4A2E9" w:rsidR="008967E8" w:rsidRPr="008967E8" w:rsidRDefault="008967E8" w:rsidP="008967E8">
      <w:pPr>
        <w:pStyle w:val="Heading3"/>
        <w:rPr>
          <w:ins w:id="1159" w:author="Youssef Sokri" w:date="2024-09-27T10:31:00Z"/>
          <w:lang w:val="en-CA"/>
        </w:rPr>
      </w:pPr>
      <w:ins w:id="1160" w:author="Youssef Sokri" w:date="2024-09-27T10:35:00Z">
        <w:r>
          <w:rPr>
            <w:lang w:val="en-CA"/>
          </w:rPr>
          <w:t>Target Specifications</w:t>
        </w:r>
      </w:ins>
    </w:p>
    <w:p w14:paraId="4016886F" w14:textId="3A4DA47A" w:rsidR="008E3BE2" w:rsidRPr="00C822F6" w:rsidRDefault="00DA5D56" w:rsidP="00DA5D56">
      <w:pPr>
        <w:pStyle w:val="ParIndent"/>
        <w:ind w:firstLine="0"/>
        <w:rPr>
          <w:ins w:id="1161" w:author="Akarsh Gharge" w:date="2024-09-29T11:02:00Z"/>
        </w:rPr>
      </w:pPr>
      <w:ins w:id="1162" w:author="Akarsh Gharge" w:date="2024-09-29T11:02:00Z">
        <w:r>
          <w:rPr>
            <w:b/>
            <w:bCs/>
          </w:rPr>
          <w:t>Dimensions:</w:t>
        </w:r>
      </w:ins>
    </w:p>
    <w:p w14:paraId="06255283" w14:textId="567D5B5A" w:rsidR="00DA5D56" w:rsidRDefault="001D68D5" w:rsidP="001D68D5">
      <w:pPr>
        <w:pStyle w:val="ParIndent"/>
        <w:numPr>
          <w:ilvl w:val="0"/>
          <w:numId w:val="56"/>
        </w:numPr>
        <w:rPr>
          <w:ins w:id="1163" w:author="Akarsh Gharge" w:date="2024-09-29T11:03:00Z"/>
        </w:rPr>
      </w:pPr>
      <w:ins w:id="1164" w:author="Akarsh Gharge" w:date="2024-09-29T11:03:00Z">
        <w:r>
          <w:lastRenderedPageBreak/>
          <w:t>The product wil</w:t>
        </w:r>
        <w:r w:rsidR="00D86DBF">
          <w:t xml:space="preserve">l weigh less than 5 </w:t>
        </w:r>
      </w:ins>
      <w:ins w:id="1165" w:author="Akarsh Gharge" w:date="2024-09-29T11:08:00Z">
        <w:r w:rsidR="00DD25F6">
          <w:t>lbs.</w:t>
        </w:r>
      </w:ins>
    </w:p>
    <w:p w14:paraId="4172D935" w14:textId="04464E92" w:rsidR="00D86DBF" w:rsidRDefault="00B71563" w:rsidP="001D68D5">
      <w:pPr>
        <w:pStyle w:val="ParIndent"/>
        <w:numPr>
          <w:ilvl w:val="0"/>
          <w:numId w:val="56"/>
        </w:numPr>
        <w:rPr>
          <w:ins w:id="1166" w:author="Akarsh Gharge" w:date="2024-09-29T11:08:00Z"/>
        </w:rPr>
      </w:pPr>
      <w:ins w:id="1167" w:author="Akarsh Gharge" w:date="2024-09-29T11:03:00Z">
        <w:r>
          <w:t xml:space="preserve">The product circumference will be </w:t>
        </w:r>
      </w:ins>
      <w:ins w:id="1168" w:author="Akarsh Gharge" w:date="2024-09-29T11:08:00Z">
        <w:r w:rsidR="008E0889">
          <w:t xml:space="preserve">adjustable to a max of 5 inches larger than the </w:t>
        </w:r>
        <w:proofErr w:type="gramStart"/>
        <w:r w:rsidR="008E0889">
          <w:t>clients</w:t>
        </w:r>
        <w:proofErr w:type="gramEnd"/>
        <w:r w:rsidR="008E0889">
          <w:t xml:space="preserve"> current waist size</w:t>
        </w:r>
      </w:ins>
    </w:p>
    <w:p w14:paraId="5EDD5595" w14:textId="608A5972" w:rsidR="008E0889" w:rsidRDefault="008E0889" w:rsidP="008E0889">
      <w:pPr>
        <w:pStyle w:val="ParIndent"/>
        <w:ind w:firstLine="0"/>
        <w:rPr>
          <w:ins w:id="1169" w:author="Akarsh Gharge" w:date="2024-09-29T11:08:00Z"/>
          <w:b/>
          <w:bCs/>
        </w:rPr>
      </w:pPr>
      <w:ins w:id="1170" w:author="Akarsh Gharge" w:date="2024-09-29T11:08:00Z">
        <w:r w:rsidRPr="7BE8FE4C">
          <w:rPr>
            <w:b/>
            <w:bCs/>
          </w:rPr>
          <w:t>Materials:</w:t>
        </w:r>
      </w:ins>
    </w:p>
    <w:p w14:paraId="612B6979" w14:textId="5EF2D110" w:rsidR="008E0889" w:rsidRPr="0080632C" w:rsidRDefault="00910F3B" w:rsidP="008E0889">
      <w:pPr>
        <w:pStyle w:val="ParIndent"/>
        <w:numPr>
          <w:ilvl w:val="0"/>
          <w:numId w:val="58"/>
        </w:numPr>
        <w:rPr>
          <w:ins w:id="1171" w:author="Akarsh Gharge" w:date="2024-09-29T11:09:00Z"/>
        </w:rPr>
      </w:pPr>
      <w:ins w:id="1172" w:author="Akarsh Gharge" w:date="2024-09-29T11:09:00Z">
        <w:r>
          <w:t xml:space="preserve">The materials used will be </w:t>
        </w:r>
        <w:r w:rsidR="0080632C">
          <w:t xml:space="preserve">flexible </w:t>
        </w:r>
        <w:r>
          <w:t xml:space="preserve">cloth </w:t>
        </w:r>
        <w:r w:rsidR="0080632C">
          <w:t>materials</w:t>
        </w:r>
        <w:r w:rsidR="004373AD">
          <w:t xml:space="preserve"> wherever the product </w:t>
        </w:r>
        <w:proofErr w:type="gramStart"/>
        <w:r w:rsidR="004373AD">
          <w:t>comes in contact with</w:t>
        </w:r>
        <w:proofErr w:type="gramEnd"/>
        <w:r w:rsidR="004373AD">
          <w:t xml:space="preserve"> t</w:t>
        </w:r>
      </w:ins>
      <w:ins w:id="1173" w:author="Akarsh Gharge" w:date="2024-09-29T11:17:00Z">
        <w:r w:rsidR="00211B91">
          <w:t>he client’s skin</w:t>
        </w:r>
      </w:ins>
    </w:p>
    <w:p w14:paraId="1A415ACC" w14:textId="0CD9CA90" w:rsidR="00110F2E" w:rsidRDefault="00666C89" w:rsidP="00110F2E">
      <w:pPr>
        <w:pStyle w:val="ParIndent"/>
        <w:numPr>
          <w:ilvl w:val="0"/>
          <w:numId w:val="58"/>
        </w:numPr>
        <w:rPr>
          <w:ins w:id="1174" w:author="Akarsh Gharge" w:date="2024-09-29T11:19:00Z"/>
        </w:rPr>
      </w:pPr>
      <w:ins w:id="1175" w:author="Akarsh Gharge" w:date="2024-09-29T11:18:00Z">
        <w:r>
          <w:t>Components that</w:t>
        </w:r>
      </w:ins>
      <w:ins w:id="1176" w:author="Akarsh Gharge" w:date="2024-09-29T11:19:00Z">
        <w:r>
          <w:t xml:space="preserve"> are not in direct contact with the </w:t>
        </w:r>
      </w:ins>
      <w:ins w:id="1177" w:author="Akarsh Gharge" w:date="2024-09-29T11:22:00Z">
        <w:r w:rsidR="009B53F2">
          <w:t>client’s</w:t>
        </w:r>
      </w:ins>
      <w:ins w:id="1178" w:author="Akarsh Gharge" w:date="2024-09-29T11:19:00Z">
        <w:r>
          <w:t xml:space="preserve"> skin will be made from rust-resistant materials like 3D printed plastics</w:t>
        </w:r>
      </w:ins>
    </w:p>
    <w:p w14:paraId="059CD641" w14:textId="6A8CF4ED" w:rsidR="00110F2E" w:rsidRDefault="00110F2E" w:rsidP="00110F2E">
      <w:pPr>
        <w:pStyle w:val="ParIndent"/>
        <w:ind w:firstLine="0"/>
        <w:rPr>
          <w:ins w:id="1179" w:author="Akarsh Gharge" w:date="2024-09-29T11:20:00Z"/>
          <w:b/>
          <w:bCs/>
        </w:rPr>
      </w:pPr>
      <w:ins w:id="1180" w:author="Akarsh Gharge" w:date="2024-09-29T11:20:00Z">
        <w:r>
          <w:rPr>
            <w:b/>
            <w:bCs/>
          </w:rPr>
          <w:t>Ergonomics:</w:t>
        </w:r>
      </w:ins>
    </w:p>
    <w:p w14:paraId="076C5AF2" w14:textId="5A4F498B" w:rsidR="00110F2E" w:rsidRPr="00631CD9" w:rsidRDefault="009B53F2" w:rsidP="00110F2E">
      <w:pPr>
        <w:pStyle w:val="ParIndent"/>
        <w:numPr>
          <w:ilvl w:val="0"/>
          <w:numId w:val="61"/>
        </w:numPr>
        <w:rPr>
          <w:ins w:id="1181" w:author="Akarsh Gharge" w:date="2024-09-29T11:24:00Z"/>
        </w:rPr>
      </w:pPr>
      <w:ins w:id="1182" w:author="Akarsh Gharge" w:date="2024-09-29T11:21:00Z">
        <w:r>
          <w:t xml:space="preserve">All handles will be made from 3D printed </w:t>
        </w:r>
      </w:ins>
      <w:ins w:id="1183" w:author="Akarsh Gharge" w:date="2024-09-29T11:22:00Z">
        <w:r>
          <w:t>plastics and be ergonomically friendly</w:t>
        </w:r>
      </w:ins>
    </w:p>
    <w:p w14:paraId="0FD27F31" w14:textId="75D5F612" w:rsidR="004D249E" w:rsidRDefault="004D249E" w:rsidP="004D249E">
      <w:pPr>
        <w:pStyle w:val="ParIndent"/>
        <w:ind w:firstLine="0"/>
        <w:rPr>
          <w:ins w:id="1184" w:author="Akarsh Gharge" w:date="2024-09-29T11:24:00Z"/>
          <w:b/>
          <w:bCs/>
        </w:rPr>
      </w:pPr>
      <w:ins w:id="1185" w:author="Akarsh Gharge" w:date="2024-09-29T11:24:00Z">
        <w:r w:rsidRPr="49322422">
          <w:rPr>
            <w:b/>
            <w:bCs/>
          </w:rPr>
          <w:t>Aesthetics:</w:t>
        </w:r>
      </w:ins>
    </w:p>
    <w:p w14:paraId="362F96B4" w14:textId="02E195C3" w:rsidR="00543801" w:rsidRPr="004D249E" w:rsidRDefault="00543801">
      <w:pPr>
        <w:pStyle w:val="ParIndent"/>
        <w:numPr>
          <w:ilvl w:val="0"/>
          <w:numId w:val="61"/>
        </w:numPr>
        <w:rPr>
          <w:ins w:id="1186" w:author="Youssef Sokri" w:date="2024-09-27T10:30:00Z"/>
        </w:rPr>
        <w:pPrChange w:id="1187" w:author="Akarsh Gharge" w:date="2024-09-29T11:24:00Z">
          <w:pPr>
            <w:pStyle w:val="Heading2"/>
          </w:pPr>
        </w:pPrChange>
      </w:pPr>
      <w:ins w:id="1188" w:author="Akarsh Gharge" w:date="2024-09-29T11:32:00Z">
        <w:r>
          <w:t>The product will attempt to</w:t>
        </w:r>
      </w:ins>
      <w:ins w:id="1189" w:author="Akarsh Gharge" w:date="2024-09-29T11:33:00Z">
        <w:r>
          <w:t xml:space="preserve"> use</w:t>
        </w:r>
      </w:ins>
      <w:ins w:id="1190" w:author="Akarsh Gharge" w:date="2024-09-29T11:32:00Z">
        <w:r>
          <w:t xml:space="preserve"> the clients </w:t>
        </w:r>
      </w:ins>
      <w:ins w:id="1191" w:author="Akarsh Gharge" w:date="2024-09-29T11:33:00Z">
        <w:r>
          <w:t>favorite</w:t>
        </w:r>
      </w:ins>
      <w:ins w:id="1192" w:author="Akarsh Gharge" w:date="2024-09-29T11:32:00Z">
        <w:r>
          <w:t xml:space="preserve"> color </w:t>
        </w:r>
      </w:ins>
      <w:ins w:id="1193" w:author="Akarsh Gharge" w:date="2024-09-29T11:33:00Z">
        <w:r>
          <w:t>purple as much as possible</w:t>
        </w:r>
      </w:ins>
    </w:p>
    <w:p w14:paraId="5A1D311A" w14:textId="1AFB7B50" w:rsidR="1D04EF2B" w:rsidRDefault="1D04EF2B">
      <w:pPr>
        <w:pStyle w:val="Heading2"/>
        <w:rPr>
          <w:del w:id="1194" w:author="Akarsh Gharge" w:date="2024-09-27T10:15:00Z"/>
        </w:rPr>
        <w:pPrChange w:id="1195" w:author="Akarsh Gharge" w:date="2024-09-27T10:13:00Z">
          <w:pPr>
            <w:pStyle w:val="ParIndent"/>
            <w:spacing w:line="240" w:lineRule="auto"/>
          </w:pPr>
        </w:pPrChange>
      </w:pPr>
    </w:p>
    <w:p w14:paraId="3E37AD97" w14:textId="6C093709" w:rsidR="00D83E32" w:rsidRDefault="0A7AE10C" w:rsidP="002C738E">
      <w:pPr>
        <w:pStyle w:val="Heading2"/>
        <w:rPr>
          <w:ins w:id="1196" w:author="Youssef Sokri" w:date="2024-09-27T10:35:00Z"/>
        </w:rPr>
      </w:pPr>
      <w:bookmarkStart w:id="1197" w:name="_Toc176011223"/>
      <w:r>
        <w:t>Concept development</w:t>
      </w:r>
      <w:bookmarkEnd w:id="1197"/>
    </w:p>
    <w:p w14:paraId="25E27649" w14:textId="77777777" w:rsidR="00A52EB0" w:rsidRPr="00C822F6" w:rsidRDefault="00A52EB0">
      <w:pPr>
        <w:pStyle w:val="ParIndent"/>
        <w:pPrChange w:id="1198" w:author="Youssef Sokri" w:date="2024-09-27T10:35:00Z">
          <w:pPr>
            <w:pStyle w:val="Heading2"/>
          </w:pPr>
        </w:pPrChange>
      </w:pPr>
    </w:p>
    <w:p w14:paraId="16F29F8C" w14:textId="244E578B" w:rsidR="00D83E32" w:rsidRDefault="00D83E32" w:rsidP="2C9D7257">
      <w:pPr>
        <w:pStyle w:val="ParIndent"/>
        <w:spacing w:line="240" w:lineRule="auto"/>
      </w:pPr>
    </w:p>
    <w:p w14:paraId="306696C4" w14:textId="68E5C449" w:rsidR="00D83E32" w:rsidRDefault="0A7AE10C" w:rsidP="002C738E">
      <w:pPr>
        <w:pStyle w:val="Heading2"/>
      </w:pPr>
      <w:bookmarkStart w:id="1199" w:name="_Toc176011224"/>
      <w:r>
        <w:t>Project plan</w:t>
      </w:r>
      <w:bookmarkEnd w:id="1199"/>
    </w:p>
    <w:p w14:paraId="73FB2BFD" w14:textId="62E89060" w:rsidR="0062697C" w:rsidRDefault="6A5185C6" w:rsidP="2C9D7257">
      <w:pPr>
        <w:pStyle w:val="ParIndent"/>
        <w:spacing w:line="240" w:lineRule="auto"/>
        <w:rPr>
          <w:lang w:val="en-CA"/>
        </w:rPr>
      </w:pPr>
      <w:r w:rsidRPr="2C9D7257">
        <w:rPr>
          <w:color w:val="C00000"/>
        </w:rPr>
        <w:t xml:space="preserve">Add </w:t>
      </w:r>
      <w:r w:rsidR="00F00691">
        <w:rPr>
          <w:color w:val="C00000"/>
        </w:rPr>
        <w:t>a screenshot of you</w:t>
      </w:r>
      <w:r w:rsidR="00A5241D">
        <w:rPr>
          <w:color w:val="C00000"/>
        </w:rPr>
        <w:t xml:space="preserve">r </w:t>
      </w:r>
      <w:proofErr w:type="spellStart"/>
      <w:r w:rsidR="00F00691">
        <w:rPr>
          <w:color w:val="C00000"/>
        </w:rPr>
        <w:t>gantt</w:t>
      </w:r>
      <w:proofErr w:type="spellEnd"/>
      <w:r w:rsidR="00F00691">
        <w:rPr>
          <w:color w:val="C00000"/>
        </w:rPr>
        <w:t xml:space="preserve"> chart</w:t>
      </w:r>
      <w:r w:rsidRPr="2C9D7257">
        <w:rPr>
          <w:color w:val="C00000"/>
        </w:rPr>
        <w:t xml:space="preserve">. </w:t>
      </w:r>
    </w:p>
    <w:p w14:paraId="206CE4A4" w14:textId="77777777" w:rsidR="0062697C" w:rsidRDefault="0062697C" w:rsidP="2EBEC89C">
      <w:pPr>
        <w:spacing w:line="240" w:lineRule="auto"/>
        <w:rPr>
          <w:lang w:val="en-CA"/>
        </w:rPr>
      </w:pPr>
      <w:r w:rsidRPr="2EBEC89C">
        <w:rPr>
          <w:lang w:val="en-CA"/>
        </w:rPr>
        <w:br w:type="page"/>
      </w:r>
    </w:p>
    <w:p w14:paraId="4217873C" w14:textId="72455B5E" w:rsidR="0062697C" w:rsidRPr="003151B2" w:rsidRDefault="01E2472D" w:rsidP="002C738E">
      <w:pPr>
        <w:pStyle w:val="Heading1"/>
        <w:numPr>
          <w:ilvl w:val="0"/>
          <w:numId w:val="5"/>
        </w:numPr>
        <w:rPr>
          <w:lang w:val="en-CA"/>
        </w:rPr>
      </w:pPr>
      <w:bookmarkStart w:id="1200" w:name="_Toc176011225"/>
      <w:r w:rsidRPr="2C9D7257">
        <w:rPr>
          <w:lang w:val="en-CA"/>
        </w:rPr>
        <w:lastRenderedPageBreak/>
        <w:t>Detailed Design and BOM</w:t>
      </w:r>
      <w:bookmarkEnd w:id="1200"/>
    </w:p>
    <w:p w14:paraId="512A4A59" w14:textId="5B9360AF" w:rsidR="0062697C" w:rsidRDefault="01E2472D" w:rsidP="002C738E">
      <w:pPr>
        <w:pStyle w:val="Heading2"/>
      </w:pPr>
      <w:bookmarkStart w:id="1201" w:name="_Toc176011226"/>
      <w:r>
        <w:t>Detailed design</w:t>
      </w:r>
      <w:bookmarkEnd w:id="1201"/>
    </w:p>
    <w:p w14:paraId="3AC0BBB3" w14:textId="5D8350FB" w:rsidR="0040350B" w:rsidRPr="0062697C" w:rsidRDefault="0040350B" w:rsidP="2C9D7257">
      <w:pPr>
        <w:pStyle w:val="ParIndent"/>
        <w:spacing w:line="240" w:lineRule="auto"/>
      </w:pPr>
    </w:p>
    <w:p w14:paraId="67CAD302" w14:textId="3A6649E2" w:rsidR="01E2472D" w:rsidRDefault="01E2472D" w:rsidP="002C738E">
      <w:pPr>
        <w:pStyle w:val="Heading2"/>
      </w:pPr>
      <w:bookmarkStart w:id="1202" w:name="_Toc176011227"/>
      <w:r>
        <w:t>BOM</w:t>
      </w:r>
      <w:bookmarkEnd w:id="1202"/>
    </w:p>
    <w:p w14:paraId="02AA8B00" w14:textId="6136792D" w:rsidR="2C9D7257" w:rsidRDefault="2C9D7257" w:rsidP="2C9D7257">
      <w:pPr>
        <w:pStyle w:val="ParIndent"/>
        <w:spacing w:line="240" w:lineRule="auto"/>
        <w:ind w:firstLine="576"/>
      </w:pPr>
    </w:p>
    <w:p w14:paraId="070FB182" w14:textId="02CC691A" w:rsidR="01E2472D" w:rsidRDefault="01E2472D" w:rsidP="002C738E">
      <w:pPr>
        <w:pStyle w:val="Heading2"/>
      </w:pPr>
      <w:bookmarkStart w:id="1203" w:name="_Toc176011228"/>
      <w:r>
        <w:t>Project plan update</w:t>
      </w:r>
      <w:bookmarkEnd w:id="1203"/>
    </w:p>
    <w:p w14:paraId="2FCBD264" w14:textId="7D1D261E" w:rsidR="01E2472D" w:rsidRDefault="00F00691" w:rsidP="2C9D7257">
      <w:pPr>
        <w:pStyle w:val="ParIndent"/>
        <w:spacing w:line="240" w:lineRule="auto"/>
        <w:ind w:firstLine="576"/>
        <w:rPr>
          <w:lang w:val="en-CA"/>
        </w:rPr>
      </w:pPr>
      <w:r w:rsidRPr="2C9D7257">
        <w:rPr>
          <w:color w:val="C00000"/>
        </w:rPr>
        <w:t xml:space="preserve">Add </w:t>
      </w:r>
      <w:r>
        <w:rPr>
          <w:color w:val="C00000"/>
        </w:rPr>
        <w:t xml:space="preserve">a screenshot of your </w:t>
      </w:r>
      <w:proofErr w:type="spellStart"/>
      <w:r>
        <w:rPr>
          <w:color w:val="C00000"/>
        </w:rPr>
        <w:t>gantt</w:t>
      </w:r>
      <w:proofErr w:type="spellEnd"/>
      <w:r>
        <w:rPr>
          <w:color w:val="C00000"/>
        </w:rPr>
        <w:t xml:space="preserve"> chart</w:t>
      </w:r>
      <w:r w:rsidRPr="2C9D7257">
        <w:rPr>
          <w:color w:val="C00000"/>
        </w:rPr>
        <w:t>.</w:t>
      </w:r>
    </w:p>
    <w:p w14:paraId="48ABC4B8" w14:textId="4CE3EF27" w:rsidR="00310C1F" w:rsidRPr="00BD2AA1" w:rsidRDefault="00D83E32" w:rsidP="001D1C54">
      <w:pPr>
        <w:spacing w:line="240" w:lineRule="auto"/>
        <w:rPr>
          <w:lang w:val="en-CA"/>
        </w:rPr>
      </w:pPr>
      <w:r w:rsidRPr="2EBEC89C">
        <w:rPr>
          <w:lang w:val="en-CA"/>
        </w:rPr>
        <w:br w:type="page"/>
      </w:r>
    </w:p>
    <w:p w14:paraId="2A7C1B7B" w14:textId="6CD52432" w:rsidR="00310C1F" w:rsidRPr="00BD2AA1" w:rsidRDefault="5A443FBD" w:rsidP="002C738E">
      <w:pPr>
        <w:pStyle w:val="Heading1"/>
        <w:numPr>
          <w:ilvl w:val="0"/>
          <w:numId w:val="5"/>
        </w:numPr>
        <w:rPr>
          <w:lang w:val="en-CA"/>
        </w:rPr>
      </w:pPr>
      <w:bookmarkStart w:id="1204" w:name="_Toc176011229"/>
      <w:r w:rsidRPr="2C9D7257">
        <w:rPr>
          <w:lang w:val="en-CA"/>
        </w:rPr>
        <w:lastRenderedPageBreak/>
        <w:t>Conclusions</w:t>
      </w:r>
      <w:bookmarkEnd w:id="1204"/>
    </w:p>
    <w:p w14:paraId="3DEB9CB6" w14:textId="541C1731" w:rsidR="00310C1F" w:rsidRPr="004F39C0" w:rsidRDefault="3592C86D" w:rsidP="2C9D7257">
      <w:pPr>
        <w:spacing w:before="240" w:line="240" w:lineRule="auto"/>
        <w:ind w:firstLine="720"/>
        <w:rPr>
          <w:lang w:val="en-CA"/>
        </w:rPr>
      </w:pPr>
      <w:r w:rsidRPr="2C9D7257">
        <w:rPr>
          <w:color w:val="C00000"/>
          <w:lang w:val="en-CA"/>
        </w:rPr>
        <w:t>Summari</w:t>
      </w:r>
      <w:r w:rsidR="30FE4A69" w:rsidRPr="2C9D7257">
        <w:rPr>
          <w:color w:val="C00000"/>
          <w:lang w:val="en-CA"/>
        </w:rPr>
        <w:t>z</w:t>
      </w:r>
      <w:r w:rsidRPr="2C9D7257">
        <w:rPr>
          <w:color w:val="C00000"/>
          <w:lang w:val="en-CA"/>
        </w:rPr>
        <w:t>e your lessons learned</w:t>
      </w:r>
      <w:r w:rsidR="63A8D1CE" w:rsidRPr="2C9D7257">
        <w:rPr>
          <w:color w:val="C00000"/>
          <w:lang w:val="en-CA"/>
        </w:rPr>
        <w:t xml:space="preserve"> </w:t>
      </w:r>
      <w:r w:rsidR="42CB559D" w:rsidRPr="2C9D7257">
        <w:rPr>
          <w:color w:val="C00000"/>
          <w:lang w:val="en-CA"/>
        </w:rPr>
        <w:t>and your work related to your pro</w:t>
      </w:r>
      <w:r w:rsidR="0CB08936" w:rsidRPr="2C9D7257">
        <w:rPr>
          <w:color w:val="C00000"/>
          <w:lang w:val="en-CA"/>
        </w:rPr>
        <w:t>ject.</w:t>
      </w:r>
      <w:r w:rsidR="3C64773E" w:rsidRPr="2C9D7257">
        <w:rPr>
          <w:color w:val="C00000"/>
          <w:lang w:val="en-CA"/>
        </w:rPr>
        <w:t xml:space="preserve"> Discuss any outstanding issues or implications for the project.</w:t>
      </w:r>
    </w:p>
    <w:p w14:paraId="0085F0CE" w14:textId="609EEBF0" w:rsidR="00310C1F" w:rsidRPr="004F39C0" w:rsidRDefault="00310C1F" w:rsidP="2C9D7257">
      <w:pPr>
        <w:spacing w:before="240" w:line="240" w:lineRule="auto"/>
        <w:ind w:firstLine="720"/>
        <w:rPr>
          <w:lang w:val="en-CA"/>
        </w:rPr>
      </w:pPr>
      <w:r w:rsidRPr="2C9D7257">
        <w:rPr>
          <w:lang w:val="en-CA"/>
        </w:rPr>
        <w:br w:type="page"/>
      </w:r>
    </w:p>
    <w:p w14:paraId="12A4ECF2" w14:textId="1A6597B7" w:rsidR="00310C1F" w:rsidRPr="00BD2AA1" w:rsidRDefault="7C0F4437" w:rsidP="002C738E">
      <w:pPr>
        <w:pStyle w:val="Heading1"/>
        <w:numPr>
          <w:ilvl w:val="0"/>
          <w:numId w:val="5"/>
        </w:numPr>
        <w:rPr>
          <w:lang w:val="en-CA"/>
        </w:rPr>
      </w:pPr>
      <w:bookmarkStart w:id="1205" w:name="_Toc176011230"/>
      <w:r w:rsidRPr="2C9D7257">
        <w:rPr>
          <w:lang w:val="en-CA"/>
        </w:rPr>
        <w:lastRenderedPageBreak/>
        <w:t>Bibliograph</w:t>
      </w:r>
      <w:r w:rsidR="2C226217" w:rsidRPr="2C9D7257">
        <w:rPr>
          <w:lang w:val="en-CA"/>
        </w:rPr>
        <w:t>y</w:t>
      </w:r>
      <w:bookmarkEnd w:id="1205"/>
    </w:p>
    <w:p w14:paraId="33380C35" w14:textId="77777777" w:rsidR="009C5550" w:rsidRDefault="009C5550" w:rsidP="2EBEC89C">
      <w:pPr>
        <w:spacing w:after="160" w:line="240" w:lineRule="auto"/>
        <w:jc w:val="both"/>
        <w:rPr>
          <w:lang w:val="en-CA"/>
        </w:rPr>
      </w:pPr>
    </w:p>
    <w:p w14:paraId="216D153B" w14:textId="5038EF10" w:rsidR="00310C1F" w:rsidRPr="00047A36" w:rsidRDefault="040A2D43" w:rsidP="2EBEC89C">
      <w:pPr>
        <w:spacing w:after="160" w:line="240" w:lineRule="auto"/>
        <w:jc w:val="both"/>
        <w:rPr>
          <w:color w:val="C00000"/>
          <w:lang w:val="en-CA"/>
        </w:rPr>
      </w:pPr>
      <w:r w:rsidRPr="2EBEC89C">
        <w:rPr>
          <w:color w:val="C00000"/>
          <w:lang w:val="en-CA"/>
        </w:rPr>
        <w:t>Insert your list of references here.</w:t>
      </w:r>
    </w:p>
    <w:p w14:paraId="238514C2" w14:textId="23F36752" w:rsidR="00310C1F" w:rsidRPr="00BD2AA1" w:rsidRDefault="00310C1F" w:rsidP="2EBEC89C">
      <w:pPr>
        <w:spacing w:line="240" w:lineRule="auto"/>
        <w:rPr>
          <w:lang w:val="en-CA"/>
        </w:rPr>
      </w:pPr>
      <w:bookmarkStart w:id="1206" w:name="_Hlk63684045"/>
      <w:bookmarkStart w:id="1207" w:name="_Hlk63684033"/>
      <w:bookmarkEnd w:id="1206"/>
      <w:bookmarkEnd w:id="1207"/>
    </w:p>
    <w:sectPr w:rsidR="00310C1F" w:rsidRPr="00BD2AA1" w:rsidSect="003A152E">
      <w:footerReference w:type="default" r:id="rId21"/>
      <w:pgSz w:w="12240" w:h="15840"/>
      <w:pgMar w:top="1440" w:right="1325"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8" w:author="Akarsh Gharge" w:date="2024-09-20T10:49:00Z" w:initials="AG">
    <w:p w14:paraId="69DE361A" w14:textId="77777777" w:rsidR="007A51A0" w:rsidRDefault="007A51A0">
      <w:r>
        <w:rPr>
          <w:rStyle w:val="CommentReference"/>
        </w:rPr>
        <w:annotationRef/>
      </w:r>
      <w:r>
        <w:rPr>
          <w:sz w:val="20"/>
          <w:szCs w:val="20"/>
        </w:rPr>
        <w:t>I think they’re still separate enough. Like quality will be more the materials so we can talk about how it has to be nice for her to interact with (not itchy or not prone to rust for example)</w:t>
      </w:r>
    </w:p>
  </w:comment>
  <w:comment w:id="289" w:author="Akarsh Gharge" w:date="2024-09-20T10:49:00Z" w:initials="AG">
    <w:p w14:paraId="7713F38A" w14:textId="77777777" w:rsidR="007A51A0" w:rsidRDefault="007A51A0">
      <w:r>
        <w:rPr>
          <w:rStyle w:val="CommentReference"/>
        </w:rPr>
        <w:annotationRef/>
      </w:r>
      <w:r>
        <w:rPr>
          <w:sz w:val="20"/>
          <w:szCs w:val="20"/>
        </w:rPr>
        <w:t>And them for Reliability, it has to work for many cycles cause she uses it like ~50 times a week</w:t>
      </w:r>
    </w:p>
  </w:comment>
  <w:comment w:id="290" w:author="Akarsh Gharge" w:date="2024-09-20T10:50:00Z" w:initials="AG">
    <w:p w14:paraId="14F53C1F" w14:textId="77777777" w:rsidR="007A51A0" w:rsidRDefault="007A51A0">
      <w:r>
        <w:rPr>
          <w:rStyle w:val="CommentReference"/>
        </w:rPr>
        <w:annotationRef/>
      </w:r>
      <w:r>
        <w:rPr>
          <w:sz w:val="20"/>
          <w:szCs w:val="20"/>
        </w:rPr>
        <w:t>And then safety it shouldn’t pinch her or have anywhere her fingers get caught etc</w:t>
      </w:r>
    </w:p>
  </w:comment>
  <w:comment w:id="322" w:author="Akarsh Gharge" w:date="2024-09-20T10:49:00Z" w:initials="AG">
    <w:p w14:paraId="54C327F4" w14:textId="77777777" w:rsidR="007A51A0" w:rsidRDefault="007A51A0" w:rsidP="00DD333B">
      <w:r>
        <w:rPr>
          <w:rStyle w:val="CommentReference"/>
        </w:rPr>
        <w:annotationRef/>
      </w:r>
      <w:r>
        <w:rPr>
          <w:sz w:val="20"/>
          <w:szCs w:val="20"/>
        </w:rPr>
        <w:t>I think they’re still separate enough. Like quality will be more the materials so we can talk about how it has to be nice for her to interact with (not itchy or not prone to rust for example)</w:t>
      </w:r>
    </w:p>
  </w:comment>
  <w:comment w:id="323" w:author="Akarsh Gharge" w:date="2024-09-20T10:49:00Z" w:initials="AG">
    <w:p w14:paraId="5DE09208" w14:textId="77777777" w:rsidR="007A51A0" w:rsidRDefault="007A51A0" w:rsidP="00DD333B">
      <w:r>
        <w:rPr>
          <w:rStyle w:val="CommentReference"/>
        </w:rPr>
        <w:annotationRef/>
      </w:r>
      <w:r>
        <w:rPr>
          <w:sz w:val="20"/>
          <w:szCs w:val="20"/>
        </w:rPr>
        <w:t>And them for Reliability, it has to work for many cycles cause she uses it like ~50 times a week</w:t>
      </w:r>
    </w:p>
  </w:comment>
  <w:comment w:id="324" w:author="Akarsh Gharge" w:date="2024-09-20T10:50:00Z" w:initials="AG">
    <w:p w14:paraId="0B4F274F" w14:textId="77777777" w:rsidR="007A51A0" w:rsidRDefault="007A51A0" w:rsidP="00DD333B">
      <w:r>
        <w:rPr>
          <w:rStyle w:val="CommentReference"/>
        </w:rPr>
        <w:annotationRef/>
      </w:r>
      <w:r>
        <w:rPr>
          <w:sz w:val="20"/>
          <w:szCs w:val="20"/>
        </w:rPr>
        <w:t>And then safety it shouldn’t pinch her or have anywhere her fingers get caught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E361A" w15:done="0"/>
  <w15:commentEx w15:paraId="7713F38A" w15:done="0"/>
  <w15:commentEx w15:paraId="14F53C1F" w15:done="0"/>
  <w15:commentEx w15:paraId="54C327F4" w15:done="0"/>
  <w15:commentEx w15:paraId="5DE09208" w15:done="0"/>
  <w15:commentEx w15:paraId="0B4F27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7D1AE" w16cex:dateUtc="2024-09-20T14:49:00Z"/>
  <w16cex:commentExtensible w16cex:durableId="2A97D1CA" w16cex:dateUtc="2024-09-20T14:49:00Z"/>
  <w16cex:commentExtensible w16cex:durableId="2A97D1E5" w16cex:dateUtc="2024-09-20T14:50:00Z"/>
  <w16cex:commentExtensible w16cex:durableId="3CB72C9C" w16cex:dateUtc="2024-09-20T14:49:00Z"/>
  <w16cex:commentExtensible w16cex:durableId="24877414" w16cex:dateUtc="2024-09-20T14:49:00Z"/>
  <w16cex:commentExtensible w16cex:durableId="105711AE" w16cex:dateUtc="2024-09-20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E361A" w16cid:durableId="2A97D1AE"/>
  <w16cid:commentId w16cid:paraId="7713F38A" w16cid:durableId="2A97D1CA"/>
  <w16cid:commentId w16cid:paraId="14F53C1F" w16cid:durableId="2A97D1E5"/>
  <w16cid:commentId w16cid:paraId="54C327F4" w16cid:durableId="3CB72C9C"/>
  <w16cid:commentId w16cid:paraId="5DE09208" w16cid:durableId="24877414"/>
  <w16cid:commentId w16cid:paraId="0B4F274F" w16cid:durableId="10571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F15C" w14:textId="77777777" w:rsidR="007A51A0" w:rsidRDefault="007A51A0" w:rsidP="003A4A74">
      <w:r>
        <w:separator/>
      </w:r>
    </w:p>
    <w:p w14:paraId="1EEE1F08" w14:textId="77777777" w:rsidR="007A51A0" w:rsidRDefault="007A51A0"/>
  </w:endnote>
  <w:endnote w:type="continuationSeparator" w:id="0">
    <w:p w14:paraId="3633C5A1" w14:textId="77777777" w:rsidR="007A51A0" w:rsidRDefault="007A51A0" w:rsidP="003A4A74">
      <w:r>
        <w:continuationSeparator/>
      </w:r>
    </w:p>
    <w:p w14:paraId="7B317645" w14:textId="77777777" w:rsidR="007A51A0" w:rsidRDefault="007A51A0"/>
  </w:endnote>
  <w:endnote w:type="continuationNotice" w:id="1">
    <w:p w14:paraId="2FF9BAA0" w14:textId="77777777" w:rsidR="007A51A0" w:rsidRDefault="007A51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6B75" w14:textId="30D419F5" w:rsidR="007A51A0" w:rsidRDefault="007A51A0">
    <w:pPr>
      <w:pStyle w:val="Footer"/>
      <w:jc w:val="right"/>
    </w:pPr>
  </w:p>
  <w:p w14:paraId="11F7A6B1" w14:textId="77777777" w:rsidR="007A51A0" w:rsidRDefault="007A5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317721"/>
      <w:docPartObj>
        <w:docPartGallery w:val="Page Numbers (Bottom of Page)"/>
        <w:docPartUnique/>
      </w:docPartObj>
    </w:sdtPr>
    <w:sdtEndPr>
      <w:rPr>
        <w:noProof/>
      </w:rPr>
    </w:sdtEndPr>
    <w:sdtContent>
      <w:p w14:paraId="1E6D088D" w14:textId="36056A62" w:rsidR="007A51A0" w:rsidRDefault="007A51A0">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14:paraId="57EDDDF7" w14:textId="77777777" w:rsidR="007A51A0" w:rsidRDefault="007A5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635D3" w14:textId="77777777" w:rsidR="007A51A0" w:rsidRDefault="007A51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325951"/>
      <w:docPartObj>
        <w:docPartGallery w:val="Page Numbers (Bottom of Page)"/>
        <w:docPartUnique/>
      </w:docPartObj>
    </w:sdtPr>
    <w:sdtEndPr>
      <w:rPr>
        <w:noProof/>
      </w:rPr>
    </w:sdtEndPr>
    <w:sdtContent>
      <w:p w14:paraId="6FDCF13F" w14:textId="13C262C2" w:rsidR="007A51A0" w:rsidRDefault="007A51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82F060" w14:textId="77777777" w:rsidR="007A51A0" w:rsidRDefault="007A51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D0FF6" w14:textId="77777777" w:rsidR="007A51A0" w:rsidRDefault="007A51A0" w:rsidP="003A4A74">
      <w:r>
        <w:separator/>
      </w:r>
    </w:p>
    <w:p w14:paraId="7A7A1E11" w14:textId="77777777" w:rsidR="007A51A0" w:rsidRDefault="007A51A0"/>
  </w:footnote>
  <w:footnote w:type="continuationSeparator" w:id="0">
    <w:p w14:paraId="6EE4CF32" w14:textId="77777777" w:rsidR="007A51A0" w:rsidRDefault="007A51A0" w:rsidP="003A4A74">
      <w:r>
        <w:continuationSeparator/>
      </w:r>
    </w:p>
    <w:p w14:paraId="5AEDB5C9" w14:textId="77777777" w:rsidR="007A51A0" w:rsidRDefault="007A51A0"/>
  </w:footnote>
  <w:footnote w:type="continuationNotice" w:id="1">
    <w:p w14:paraId="4BC95CF8" w14:textId="77777777" w:rsidR="007A51A0" w:rsidRDefault="007A51A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9BE6"/>
    <w:multiLevelType w:val="hybridMultilevel"/>
    <w:tmpl w:val="FACAE118"/>
    <w:lvl w:ilvl="0" w:tplc="D41E081C">
      <w:start w:val="1"/>
      <w:numFmt w:val="decimal"/>
      <w:lvlText w:val="%1."/>
      <w:lvlJc w:val="left"/>
      <w:pPr>
        <w:ind w:left="1800" w:hanging="360"/>
      </w:pPr>
    </w:lvl>
    <w:lvl w:ilvl="1" w:tplc="9AE61326">
      <w:start w:val="1"/>
      <w:numFmt w:val="lowerLetter"/>
      <w:lvlText w:val="%2."/>
      <w:lvlJc w:val="left"/>
      <w:pPr>
        <w:ind w:left="2520" w:hanging="360"/>
      </w:pPr>
    </w:lvl>
    <w:lvl w:ilvl="2" w:tplc="16726580">
      <w:start w:val="1"/>
      <w:numFmt w:val="lowerRoman"/>
      <w:lvlText w:val="%3."/>
      <w:lvlJc w:val="right"/>
      <w:pPr>
        <w:ind w:left="3240" w:hanging="180"/>
      </w:pPr>
    </w:lvl>
    <w:lvl w:ilvl="3" w:tplc="35C2CCA4">
      <w:start w:val="1"/>
      <w:numFmt w:val="decimal"/>
      <w:lvlText w:val="%4."/>
      <w:lvlJc w:val="left"/>
      <w:pPr>
        <w:ind w:left="3960" w:hanging="360"/>
      </w:pPr>
    </w:lvl>
    <w:lvl w:ilvl="4" w:tplc="34E24F74">
      <w:start w:val="1"/>
      <w:numFmt w:val="lowerLetter"/>
      <w:lvlText w:val="%5."/>
      <w:lvlJc w:val="left"/>
      <w:pPr>
        <w:ind w:left="4680" w:hanging="360"/>
      </w:pPr>
    </w:lvl>
    <w:lvl w:ilvl="5" w:tplc="68BEC668">
      <w:start w:val="1"/>
      <w:numFmt w:val="lowerRoman"/>
      <w:lvlText w:val="%6."/>
      <w:lvlJc w:val="right"/>
      <w:pPr>
        <w:ind w:left="5400" w:hanging="180"/>
      </w:pPr>
    </w:lvl>
    <w:lvl w:ilvl="6" w:tplc="0DF81EA0">
      <w:start w:val="1"/>
      <w:numFmt w:val="decimal"/>
      <w:lvlText w:val="%7."/>
      <w:lvlJc w:val="left"/>
      <w:pPr>
        <w:ind w:left="6120" w:hanging="360"/>
      </w:pPr>
    </w:lvl>
    <w:lvl w:ilvl="7" w:tplc="614298EA">
      <w:start w:val="1"/>
      <w:numFmt w:val="lowerLetter"/>
      <w:lvlText w:val="%8."/>
      <w:lvlJc w:val="left"/>
      <w:pPr>
        <w:ind w:left="6840" w:hanging="360"/>
      </w:pPr>
    </w:lvl>
    <w:lvl w:ilvl="8" w:tplc="BC4EA752">
      <w:start w:val="1"/>
      <w:numFmt w:val="lowerRoman"/>
      <w:lvlText w:val="%9."/>
      <w:lvlJc w:val="right"/>
      <w:pPr>
        <w:ind w:left="7560" w:hanging="180"/>
      </w:pPr>
    </w:lvl>
  </w:abstractNum>
  <w:abstractNum w:abstractNumId="1" w15:restartNumberingAfterBreak="0">
    <w:nsid w:val="04C8D262"/>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06EE015E"/>
    <w:multiLevelType w:val="hybridMultilevel"/>
    <w:tmpl w:val="67E070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323659"/>
    <w:multiLevelType w:val="hybridMultilevel"/>
    <w:tmpl w:val="81121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45B638"/>
    <w:multiLevelType w:val="hybridMultilevel"/>
    <w:tmpl w:val="FFFFFFFF"/>
    <w:lvl w:ilvl="0" w:tplc="C8F03F92">
      <w:start w:val="2"/>
      <w:numFmt w:val="lowerRoman"/>
      <w:lvlText w:val="%1."/>
      <w:lvlJc w:val="right"/>
      <w:pPr>
        <w:ind w:left="720" w:hanging="360"/>
      </w:pPr>
    </w:lvl>
    <w:lvl w:ilvl="1" w:tplc="23E099FE">
      <w:start w:val="1"/>
      <w:numFmt w:val="lowerLetter"/>
      <w:lvlText w:val="%2."/>
      <w:lvlJc w:val="left"/>
      <w:pPr>
        <w:ind w:left="1440" w:hanging="360"/>
      </w:pPr>
    </w:lvl>
    <w:lvl w:ilvl="2" w:tplc="2650421C">
      <w:start w:val="1"/>
      <w:numFmt w:val="lowerRoman"/>
      <w:lvlText w:val="%3."/>
      <w:lvlJc w:val="right"/>
      <w:pPr>
        <w:ind w:left="2160" w:hanging="180"/>
      </w:pPr>
    </w:lvl>
    <w:lvl w:ilvl="3" w:tplc="8152C3B6">
      <w:start w:val="1"/>
      <w:numFmt w:val="decimal"/>
      <w:lvlText w:val="%4."/>
      <w:lvlJc w:val="left"/>
      <w:pPr>
        <w:ind w:left="2880" w:hanging="360"/>
      </w:pPr>
    </w:lvl>
    <w:lvl w:ilvl="4" w:tplc="9BAA7484">
      <w:start w:val="1"/>
      <w:numFmt w:val="lowerLetter"/>
      <w:lvlText w:val="%5."/>
      <w:lvlJc w:val="left"/>
      <w:pPr>
        <w:ind w:left="3600" w:hanging="360"/>
      </w:pPr>
    </w:lvl>
    <w:lvl w:ilvl="5" w:tplc="86AAA96E">
      <w:start w:val="1"/>
      <w:numFmt w:val="lowerRoman"/>
      <w:lvlText w:val="%6."/>
      <w:lvlJc w:val="right"/>
      <w:pPr>
        <w:ind w:left="4320" w:hanging="180"/>
      </w:pPr>
    </w:lvl>
    <w:lvl w:ilvl="6" w:tplc="54104B18">
      <w:start w:val="1"/>
      <w:numFmt w:val="decimal"/>
      <w:lvlText w:val="%7."/>
      <w:lvlJc w:val="left"/>
      <w:pPr>
        <w:ind w:left="5040" w:hanging="360"/>
      </w:pPr>
    </w:lvl>
    <w:lvl w:ilvl="7" w:tplc="5FE8BBEA">
      <w:start w:val="1"/>
      <w:numFmt w:val="lowerLetter"/>
      <w:lvlText w:val="%8."/>
      <w:lvlJc w:val="left"/>
      <w:pPr>
        <w:ind w:left="5760" w:hanging="360"/>
      </w:pPr>
    </w:lvl>
    <w:lvl w:ilvl="8" w:tplc="7CF2AE80">
      <w:start w:val="1"/>
      <w:numFmt w:val="lowerRoman"/>
      <w:lvlText w:val="%9."/>
      <w:lvlJc w:val="right"/>
      <w:pPr>
        <w:ind w:left="6480" w:hanging="180"/>
      </w:pPr>
    </w:lvl>
  </w:abstractNum>
  <w:abstractNum w:abstractNumId="5" w15:restartNumberingAfterBreak="0">
    <w:nsid w:val="0A866146"/>
    <w:multiLevelType w:val="hybridMultilevel"/>
    <w:tmpl w:val="4CF4AF24"/>
    <w:lvl w:ilvl="0" w:tplc="6FBE58CA">
      <w:start w:val="1"/>
      <w:numFmt w:val="decimal"/>
      <w:lvlText w:val="%1."/>
      <w:lvlJc w:val="left"/>
      <w:pPr>
        <w:ind w:left="1800" w:hanging="360"/>
      </w:pPr>
    </w:lvl>
    <w:lvl w:ilvl="1" w:tplc="D24411D2">
      <w:start w:val="1"/>
      <w:numFmt w:val="lowerLetter"/>
      <w:lvlText w:val="%2."/>
      <w:lvlJc w:val="left"/>
      <w:pPr>
        <w:ind w:left="2520" w:hanging="360"/>
      </w:pPr>
    </w:lvl>
    <w:lvl w:ilvl="2" w:tplc="041272BA">
      <w:start w:val="1"/>
      <w:numFmt w:val="lowerRoman"/>
      <w:lvlText w:val="%3."/>
      <w:lvlJc w:val="right"/>
      <w:pPr>
        <w:ind w:left="3240" w:hanging="180"/>
      </w:pPr>
    </w:lvl>
    <w:lvl w:ilvl="3" w:tplc="A4C0E74C">
      <w:start w:val="1"/>
      <w:numFmt w:val="decimal"/>
      <w:lvlText w:val="%4."/>
      <w:lvlJc w:val="left"/>
      <w:pPr>
        <w:ind w:left="3960" w:hanging="360"/>
      </w:pPr>
    </w:lvl>
    <w:lvl w:ilvl="4" w:tplc="FA9A6A50">
      <w:start w:val="1"/>
      <w:numFmt w:val="lowerLetter"/>
      <w:lvlText w:val="%5."/>
      <w:lvlJc w:val="left"/>
      <w:pPr>
        <w:ind w:left="4680" w:hanging="360"/>
      </w:pPr>
    </w:lvl>
    <w:lvl w:ilvl="5" w:tplc="F5127BBC">
      <w:start w:val="1"/>
      <w:numFmt w:val="lowerRoman"/>
      <w:lvlText w:val="%6."/>
      <w:lvlJc w:val="right"/>
      <w:pPr>
        <w:ind w:left="5400" w:hanging="180"/>
      </w:pPr>
    </w:lvl>
    <w:lvl w:ilvl="6" w:tplc="591AAB08">
      <w:start w:val="1"/>
      <w:numFmt w:val="decimal"/>
      <w:lvlText w:val="%7."/>
      <w:lvlJc w:val="left"/>
      <w:pPr>
        <w:ind w:left="6120" w:hanging="360"/>
      </w:pPr>
    </w:lvl>
    <w:lvl w:ilvl="7" w:tplc="DD523D52">
      <w:start w:val="1"/>
      <w:numFmt w:val="lowerLetter"/>
      <w:lvlText w:val="%8."/>
      <w:lvlJc w:val="left"/>
      <w:pPr>
        <w:ind w:left="6840" w:hanging="360"/>
      </w:pPr>
    </w:lvl>
    <w:lvl w:ilvl="8" w:tplc="EC003C82">
      <w:start w:val="1"/>
      <w:numFmt w:val="lowerRoman"/>
      <w:lvlText w:val="%9."/>
      <w:lvlJc w:val="right"/>
      <w:pPr>
        <w:ind w:left="7560" w:hanging="180"/>
      </w:pPr>
    </w:lvl>
  </w:abstractNum>
  <w:abstractNum w:abstractNumId="6" w15:restartNumberingAfterBreak="0">
    <w:nsid w:val="0AB1F50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D00CA21"/>
    <w:multiLevelType w:val="hybridMultilevel"/>
    <w:tmpl w:val="FFFFFFFF"/>
    <w:lvl w:ilvl="0" w:tplc="5CE07DD2">
      <w:start w:val="1"/>
      <w:numFmt w:val="bullet"/>
      <w:lvlText w:val=""/>
      <w:lvlJc w:val="left"/>
      <w:pPr>
        <w:ind w:left="2520" w:hanging="360"/>
      </w:pPr>
      <w:rPr>
        <w:rFonts w:ascii="Symbol" w:hAnsi="Symbol" w:hint="default"/>
      </w:rPr>
    </w:lvl>
    <w:lvl w:ilvl="1" w:tplc="64C426BC">
      <w:start w:val="1"/>
      <w:numFmt w:val="bullet"/>
      <w:lvlText w:val="o"/>
      <w:lvlJc w:val="left"/>
      <w:pPr>
        <w:ind w:left="3240" w:hanging="360"/>
      </w:pPr>
      <w:rPr>
        <w:rFonts w:ascii="Courier New" w:hAnsi="Courier New" w:hint="default"/>
      </w:rPr>
    </w:lvl>
    <w:lvl w:ilvl="2" w:tplc="84A67AE6">
      <w:start w:val="1"/>
      <w:numFmt w:val="bullet"/>
      <w:lvlText w:val=""/>
      <w:lvlJc w:val="left"/>
      <w:pPr>
        <w:ind w:left="3960" w:hanging="360"/>
      </w:pPr>
      <w:rPr>
        <w:rFonts w:ascii="Wingdings" w:hAnsi="Wingdings" w:hint="default"/>
      </w:rPr>
    </w:lvl>
    <w:lvl w:ilvl="3" w:tplc="3EDA9426">
      <w:start w:val="1"/>
      <w:numFmt w:val="bullet"/>
      <w:lvlText w:val=""/>
      <w:lvlJc w:val="left"/>
      <w:pPr>
        <w:ind w:left="4680" w:hanging="360"/>
      </w:pPr>
      <w:rPr>
        <w:rFonts w:ascii="Symbol" w:hAnsi="Symbol" w:hint="default"/>
      </w:rPr>
    </w:lvl>
    <w:lvl w:ilvl="4" w:tplc="DDFA5972">
      <w:start w:val="1"/>
      <w:numFmt w:val="bullet"/>
      <w:lvlText w:val="o"/>
      <w:lvlJc w:val="left"/>
      <w:pPr>
        <w:ind w:left="5400" w:hanging="360"/>
      </w:pPr>
      <w:rPr>
        <w:rFonts w:ascii="Courier New" w:hAnsi="Courier New" w:hint="default"/>
      </w:rPr>
    </w:lvl>
    <w:lvl w:ilvl="5" w:tplc="E1563272">
      <w:start w:val="1"/>
      <w:numFmt w:val="bullet"/>
      <w:lvlText w:val=""/>
      <w:lvlJc w:val="left"/>
      <w:pPr>
        <w:ind w:left="6120" w:hanging="360"/>
      </w:pPr>
      <w:rPr>
        <w:rFonts w:ascii="Wingdings" w:hAnsi="Wingdings" w:hint="default"/>
      </w:rPr>
    </w:lvl>
    <w:lvl w:ilvl="6" w:tplc="BEFE8BCC">
      <w:start w:val="1"/>
      <w:numFmt w:val="bullet"/>
      <w:lvlText w:val=""/>
      <w:lvlJc w:val="left"/>
      <w:pPr>
        <w:ind w:left="6840" w:hanging="360"/>
      </w:pPr>
      <w:rPr>
        <w:rFonts w:ascii="Symbol" w:hAnsi="Symbol" w:hint="default"/>
      </w:rPr>
    </w:lvl>
    <w:lvl w:ilvl="7" w:tplc="7CECE4D8">
      <w:start w:val="1"/>
      <w:numFmt w:val="bullet"/>
      <w:lvlText w:val="o"/>
      <w:lvlJc w:val="left"/>
      <w:pPr>
        <w:ind w:left="7560" w:hanging="360"/>
      </w:pPr>
      <w:rPr>
        <w:rFonts w:ascii="Courier New" w:hAnsi="Courier New" w:hint="default"/>
      </w:rPr>
    </w:lvl>
    <w:lvl w:ilvl="8" w:tplc="BC64C25E">
      <w:start w:val="1"/>
      <w:numFmt w:val="bullet"/>
      <w:lvlText w:val=""/>
      <w:lvlJc w:val="left"/>
      <w:pPr>
        <w:ind w:left="8280" w:hanging="360"/>
      </w:pPr>
      <w:rPr>
        <w:rFonts w:ascii="Wingdings" w:hAnsi="Wingdings" w:hint="default"/>
      </w:rPr>
    </w:lvl>
  </w:abstractNum>
  <w:abstractNum w:abstractNumId="8" w15:restartNumberingAfterBreak="0">
    <w:nsid w:val="0DD92DB5"/>
    <w:multiLevelType w:val="hybridMultilevel"/>
    <w:tmpl w:val="FFFFFFFF"/>
    <w:lvl w:ilvl="0" w:tplc="4A2A9254">
      <w:start w:val="1"/>
      <w:numFmt w:val="bullet"/>
      <w:lvlText w:val=""/>
      <w:lvlJc w:val="left"/>
      <w:pPr>
        <w:ind w:left="2520" w:hanging="360"/>
      </w:pPr>
      <w:rPr>
        <w:rFonts w:ascii="Symbol" w:hAnsi="Symbol" w:hint="default"/>
      </w:rPr>
    </w:lvl>
    <w:lvl w:ilvl="1" w:tplc="2F1A59C6">
      <w:start w:val="1"/>
      <w:numFmt w:val="bullet"/>
      <w:lvlText w:val="o"/>
      <w:lvlJc w:val="left"/>
      <w:pPr>
        <w:ind w:left="3240" w:hanging="360"/>
      </w:pPr>
      <w:rPr>
        <w:rFonts w:ascii="Courier New" w:hAnsi="Courier New" w:hint="default"/>
      </w:rPr>
    </w:lvl>
    <w:lvl w:ilvl="2" w:tplc="71E83F7C">
      <w:start w:val="1"/>
      <w:numFmt w:val="bullet"/>
      <w:lvlText w:val=""/>
      <w:lvlJc w:val="left"/>
      <w:pPr>
        <w:ind w:left="3960" w:hanging="360"/>
      </w:pPr>
      <w:rPr>
        <w:rFonts w:ascii="Wingdings" w:hAnsi="Wingdings" w:hint="default"/>
      </w:rPr>
    </w:lvl>
    <w:lvl w:ilvl="3" w:tplc="E7B0D334">
      <w:start w:val="1"/>
      <w:numFmt w:val="bullet"/>
      <w:lvlText w:val=""/>
      <w:lvlJc w:val="left"/>
      <w:pPr>
        <w:ind w:left="4680" w:hanging="360"/>
      </w:pPr>
      <w:rPr>
        <w:rFonts w:ascii="Symbol" w:hAnsi="Symbol" w:hint="default"/>
      </w:rPr>
    </w:lvl>
    <w:lvl w:ilvl="4" w:tplc="F93AC516">
      <w:start w:val="1"/>
      <w:numFmt w:val="bullet"/>
      <w:lvlText w:val="o"/>
      <w:lvlJc w:val="left"/>
      <w:pPr>
        <w:ind w:left="5400" w:hanging="360"/>
      </w:pPr>
      <w:rPr>
        <w:rFonts w:ascii="Courier New" w:hAnsi="Courier New" w:hint="default"/>
      </w:rPr>
    </w:lvl>
    <w:lvl w:ilvl="5" w:tplc="7AEC0D16">
      <w:start w:val="1"/>
      <w:numFmt w:val="bullet"/>
      <w:lvlText w:val=""/>
      <w:lvlJc w:val="left"/>
      <w:pPr>
        <w:ind w:left="6120" w:hanging="360"/>
      </w:pPr>
      <w:rPr>
        <w:rFonts w:ascii="Wingdings" w:hAnsi="Wingdings" w:hint="default"/>
      </w:rPr>
    </w:lvl>
    <w:lvl w:ilvl="6" w:tplc="74CAEF38">
      <w:start w:val="1"/>
      <w:numFmt w:val="bullet"/>
      <w:lvlText w:val=""/>
      <w:lvlJc w:val="left"/>
      <w:pPr>
        <w:ind w:left="6840" w:hanging="360"/>
      </w:pPr>
      <w:rPr>
        <w:rFonts w:ascii="Symbol" w:hAnsi="Symbol" w:hint="default"/>
      </w:rPr>
    </w:lvl>
    <w:lvl w:ilvl="7" w:tplc="E7B478CC">
      <w:start w:val="1"/>
      <w:numFmt w:val="bullet"/>
      <w:lvlText w:val="o"/>
      <w:lvlJc w:val="left"/>
      <w:pPr>
        <w:ind w:left="7560" w:hanging="360"/>
      </w:pPr>
      <w:rPr>
        <w:rFonts w:ascii="Courier New" w:hAnsi="Courier New" w:hint="default"/>
      </w:rPr>
    </w:lvl>
    <w:lvl w:ilvl="8" w:tplc="CAEA06F4">
      <w:start w:val="1"/>
      <w:numFmt w:val="bullet"/>
      <w:lvlText w:val=""/>
      <w:lvlJc w:val="left"/>
      <w:pPr>
        <w:ind w:left="8280" w:hanging="360"/>
      </w:pPr>
      <w:rPr>
        <w:rFonts w:ascii="Wingdings" w:hAnsi="Wingdings" w:hint="default"/>
      </w:rPr>
    </w:lvl>
  </w:abstractNum>
  <w:abstractNum w:abstractNumId="9" w15:restartNumberingAfterBreak="0">
    <w:nsid w:val="10B3431E"/>
    <w:multiLevelType w:val="hybridMultilevel"/>
    <w:tmpl w:val="FFFFFFFF"/>
    <w:lvl w:ilvl="0" w:tplc="72B28744">
      <w:start w:val="1"/>
      <w:numFmt w:val="bullet"/>
      <w:lvlText w:val=""/>
      <w:lvlJc w:val="left"/>
      <w:pPr>
        <w:ind w:left="1800" w:hanging="360"/>
      </w:pPr>
      <w:rPr>
        <w:rFonts w:ascii="Symbol" w:hAnsi="Symbol" w:hint="default"/>
      </w:rPr>
    </w:lvl>
    <w:lvl w:ilvl="1" w:tplc="C47C7BCE">
      <w:start w:val="1"/>
      <w:numFmt w:val="bullet"/>
      <w:lvlText w:val="o"/>
      <w:lvlJc w:val="left"/>
      <w:pPr>
        <w:ind w:left="2520" w:hanging="360"/>
      </w:pPr>
      <w:rPr>
        <w:rFonts w:ascii="Courier New" w:hAnsi="Courier New" w:hint="default"/>
      </w:rPr>
    </w:lvl>
    <w:lvl w:ilvl="2" w:tplc="052A555E">
      <w:start w:val="1"/>
      <w:numFmt w:val="bullet"/>
      <w:lvlText w:val=""/>
      <w:lvlJc w:val="left"/>
      <w:pPr>
        <w:ind w:left="3240" w:hanging="360"/>
      </w:pPr>
      <w:rPr>
        <w:rFonts w:ascii="Wingdings" w:hAnsi="Wingdings" w:hint="default"/>
      </w:rPr>
    </w:lvl>
    <w:lvl w:ilvl="3" w:tplc="8A182200">
      <w:start w:val="1"/>
      <w:numFmt w:val="bullet"/>
      <w:lvlText w:val=""/>
      <w:lvlJc w:val="left"/>
      <w:pPr>
        <w:ind w:left="3960" w:hanging="360"/>
      </w:pPr>
      <w:rPr>
        <w:rFonts w:ascii="Symbol" w:hAnsi="Symbol" w:hint="default"/>
      </w:rPr>
    </w:lvl>
    <w:lvl w:ilvl="4" w:tplc="BF82802C">
      <w:start w:val="1"/>
      <w:numFmt w:val="bullet"/>
      <w:lvlText w:val="o"/>
      <w:lvlJc w:val="left"/>
      <w:pPr>
        <w:ind w:left="4680" w:hanging="360"/>
      </w:pPr>
      <w:rPr>
        <w:rFonts w:ascii="Courier New" w:hAnsi="Courier New" w:hint="default"/>
      </w:rPr>
    </w:lvl>
    <w:lvl w:ilvl="5" w:tplc="BF06DA06">
      <w:start w:val="1"/>
      <w:numFmt w:val="bullet"/>
      <w:lvlText w:val=""/>
      <w:lvlJc w:val="left"/>
      <w:pPr>
        <w:ind w:left="5400" w:hanging="360"/>
      </w:pPr>
      <w:rPr>
        <w:rFonts w:ascii="Wingdings" w:hAnsi="Wingdings" w:hint="default"/>
      </w:rPr>
    </w:lvl>
    <w:lvl w:ilvl="6" w:tplc="97CAA502">
      <w:start w:val="1"/>
      <w:numFmt w:val="bullet"/>
      <w:lvlText w:val=""/>
      <w:lvlJc w:val="left"/>
      <w:pPr>
        <w:ind w:left="6120" w:hanging="360"/>
      </w:pPr>
      <w:rPr>
        <w:rFonts w:ascii="Symbol" w:hAnsi="Symbol" w:hint="default"/>
      </w:rPr>
    </w:lvl>
    <w:lvl w:ilvl="7" w:tplc="C6D470A6">
      <w:start w:val="1"/>
      <w:numFmt w:val="bullet"/>
      <w:lvlText w:val="o"/>
      <w:lvlJc w:val="left"/>
      <w:pPr>
        <w:ind w:left="6840" w:hanging="360"/>
      </w:pPr>
      <w:rPr>
        <w:rFonts w:ascii="Courier New" w:hAnsi="Courier New" w:hint="default"/>
      </w:rPr>
    </w:lvl>
    <w:lvl w:ilvl="8" w:tplc="2398EA00">
      <w:start w:val="1"/>
      <w:numFmt w:val="bullet"/>
      <w:lvlText w:val=""/>
      <w:lvlJc w:val="left"/>
      <w:pPr>
        <w:ind w:left="7560" w:hanging="360"/>
      </w:pPr>
      <w:rPr>
        <w:rFonts w:ascii="Wingdings" w:hAnsi="Wingdings" w:hint="default"/>
      </w:rPr>
    </w:lvl>
  </w:abstractNum>
  <w:abstractNum w:abstractNumId="10" w15:restartNumberingAfterBreak="0">
    <w:nsid w:val="12573B7A"/>
    <w:multiLevelType w:val="hybridMultilevel"/>
    <w:tmpl w:val="67129876"/>
    <w:lvl w:ilvl="0" w:tplc="FFFFFFFF">
      <w:start w:val="2"/>
      <w:numFmt w:val="bullet"/>
      <w:lvlText w:val="-"/>
      <w:lvlJc w:val="left"/>
      <w:pPr>
        <w:ind w:left="2880" w:hanging="360"/>
      </w:pPr>
      <w:rPr>
        <w:rFonts w:ascii="Times New Roman" w:eastAsia="Times New Roman" w:hAnsi="Times New Roman" w:cs="Times New Roman" w:hint="default"/>
      </w:rPr>
    </w:lvl>
    <w:lvl w:ilvl="1" w:tplc="FFFFFFFF" w:tentative="1">
      <w:start w:val="1"/>
      <w:numFmt w:val="bullet"/>
      <w:lvlText w:val="o"/>
      <w:lvlJc w:val="left"/>
      <w:pPr>
        <w:ind w:left="2880" w:hanging="360"/>
      </w:pPr>
      <w:rPr>
        <w:rFonts w:ascii="Courier New" w:hAnsi="Courier New" w:cs="Courier New" w:hint="default"/>
      </w:rPr>
    </w:lvl>
    <w:lvl w:ilvl="2" w:tplc="10090001">
      <w:start w:val="1"/>
      <w:numFmt w:val="bullet"/>
      <w:lvlText w:val=""/>
      <w:lvlJc w:val="left"/>
      <w:pPr>
        <w:ind w:left="360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12579807"/>
    <w:multiLevelType w:val="hybridMultilevel"/>
    <w:tmpl w:val="FFFFFFFF"/>
    <w:lvl w:ilvl="0" w:tplc="B7189128">
      <w:start w:val="1"/>
      <w:numFmt w:val="bullet"/>
      <w:lvlText w:val=""/>
      <w:lvlJc w:val="left"/>
      <w:pPr>
        <w:ind w:left="2880" w:hanging="360"/>
      </w:pPr>
      <w:rPr>
        <w:rFonts w:ascii="Symbol" w:hAnsi="Symbol" w:hint="default"/>
      </w:rPr>
    </w:lvl>
    <w:lvl w:ilvl="1" w:tplc="10E0C668">
      <w:start w:val="1"/>
      <w:numFmt w:val="bullet"/>
      <w:lvlText w:val="o"/>
      <w:lvlJc w:val="left"/>
      <w:pPr>
        <w:ind w:left="3600" w:hanging="360"/>
      </w:pPr>
      <w:rPr>
        <w:rFonts w:ascii="Courier New" w:hAnsi="Courier New" w:hint="default"/>
      </w:rPr>
    </w:lvl>
    <w:lvl w:ilvl="2" w:tplc="3D541A36">
      <w:start w:val="1"/>
      <w:numFmt w:val="bullet"/>
      <w:lvlText w:val=""/>
      <w:lvlJc w:val="left"/>
      <w:pPr>
        <w:ind w:left="4320" w:hanging="360"/>
      </w:pPr>
      <w:rPr>
        <w:rFonts w:ascii="Wingdings" w:hAnsi="Wingdings" w:hint="default"/>
      </w:rPr>
    </w:lvl>
    <w:lvl w:ilvl="3" w:tplc="062E4FC6">
      <w:start w:val="1"/>
      <w:numFmt w:val="bullet"/>
      <w:lvlText w:val=""/>
      <w:lvlJc w:val="left"/>
      <w:pPr>
        <w:ind w:left="5040" w:hanging="360"/>
      </w:pPr>
      <w:rPr>
        <w:rFonts w:ascii="Symbol" w:hAnsi="Symbol" w:hint="default"/>
      </w:rPr>
    </w:lvl>
    <w:lvl w:ilvl="4" w:tplc="B7E442DE">
      <w:start w:val="1"/>
      <w:numFmt w:val="bullet"/>
      <w:lvlText w:val="o"/>
      <w:lvlJc w:val="left"/>
      <w:pPr>
        <w:ind w:left="5760" w:hanging="360"/>
      </w:pPr>
      <w:rPr>
        <w:rFonts w:ascii="Courier New" w:hAnsi="Courier New" w:hint="default"/>
      </w:rPr>
    </w:lvl>
    <w:lvl w:ilvl="5" w:tplc="9ACCF704">
      <w:start w:val="1"/>
      <w:numFmt w:val="bullet"/>
      <w:lvlText w:val=""/>
      <w:lvlJc w:val="left"/>
      <w:pPr>
        <w:ind w:left="6480" w:hanging="360"/>
      </w:pPr>
      <w:rPr>
        <w:rFonts w:ascii="Wingdings" w:hAnsi="Wingdings" w:hint="default"/>
      </w:rPr>
    </w:lvl>
    <w:lvl w:ilvl="6" w:tplc="D904EB9C">
      <w:start w:val="1"/>
      <w:numFmt w:val="bullet"/>
      <w:lvlText w:val=""/>
      <w:lvlJc w:val="left"/>
      <w:pPr>
        <w:ind w:left="7200" w:hanging="360"/>
      </w:pPr>
      <w:rPr>
        <w:rFonts w:ascii="Symbol" w:hAnsi="Symbol" w:hint="default"/>
      </w:rPr>
    </w:lvl>
    <w:lvl w:ilvl="7" w:tplc="401CF604">
      <w:start w:val="1"/>
      <w:numFmt w:val="bullet"/>
      <w:lvlText w:val="o"/>
      <w:lvlJc w:val="left"/>
      <w:pPr>
        <w:ind w:left="7920" w:hanging="360"/>
      </w:pPr>
      <w:rPr>
        <w:rFonts w:ascii="Courier New" w:hAnsi="Courier New" w:hint="default"/>
      </w:rPr>
    </w:lvl>
    <w:lvl w:ilvl="8" w:tplc="A210F19C">
      <w:start w:val="1"/>
      <w:numFmt w:val="bullet"/>
      <w:lvlText w:val=""/>
      <w:lvlJc w:val="left"/>
      <w:pPr>
        <w:ind w:left="8640" w:hanging="360"/>
      </w:pPr>
      <w:rPr>
        <w:rFonts w:ascii="Wingdings" w:hAnsi="Wingdings" w:hint="default"/>
      </w:rPr>
    </w:lvl>
  </w:abstractNum>
  <w:abstractNum w:abstractNumId="12" w15:restartNumberingAfterBreak="0">
    <w:nsid w:val="13F1C82E"/>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3" w15:restartNumberingAfterBreak="0">
    <w:nsid w:val="13FE2D9C"/>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4" w15:restartNumberingAfterBreak="0">
    <w:nsid w:val="1431A79B"/>
    <w:multiLevelType w:val="hybridMultilevel"/>
    <w:tmpl w:val="FFFFFFFF"/>
    <w:lvl w:ilvl="0" w:tplc="DBA4CF96">
      <w:start w:val="1"/>
      <w:numFmt w:val="bullet"/>
      <w:lvlText w:val=""/>
      <w:lvlJc w:val="left"/>
      <w:pPr>
        <w:ind w:left="1800" w:hanging="360"/>
      </w:pPr>
      <w:rPr>
        <w:rFonts w:ascii="Symbol" w:hAnsi="Symbol" w:hint="default"/>
      </w:rPr>
    </w:lvl>
    <w:lvl w:ilvl="1" w:tplc="3CBA2B44">
      <w:start w:val="1"/>
      <w:numFmt w:val="bullet"/>
      <w:lvlText w:val="o"/>
      <w:lvlJc w:val="left"/>
      <w:pPr>
        <w:ind w:left="2520" w:hanging="360"/>
      </w:pPr>
      <w:rPr>
        <w:rFonts w:ascii="Courier New" w:hAnsi="Courier New" w:hint="default"/>
      </w:rPr>
    </w:lvl>
    <w:lvl w:ilvl="2" w:tplc="320C6EF2">
      <w:start w:val="1"/>
      <w:numFmt w:val="bullet"/>
      <w:lvlText w:val=""/>
      <w:lvlJc w:val="left"/>
      <w:pPr>
        <w:ind w:left="3240" w:hanging="360"/>
      </w:pPr>
      <w:rPr>
        <w:rFonts w:ascii="Wingdings" w:hAnsi="Wingdings" w:hint="default"/>
      </w:rPr>
    </w:lvl>
    <w:lvl w:ilvl="3" w:tplc="C100C204">
      <w:start w:val="1"/>
      <w:numFmt w:val="bullet"/>
      <w:lvlText w:val=""/>
      <w:lvlJc w:val="left"/>
      <w:pPr>
        <w:ind w:left="3960" w:hanging="360"/>
      </w:pPr>
      <w:rPr>
        <w:rFonts w:ascii="Symbol" w:hAnsi="Symbol" w:hint="default"/>
      </w:rPr>
    </w:lvl>
    <w:lvl w:ilvl="4" w:tplc="B8D07576">
      <w:start w:val="1"/>
      <w:numFmt w:val="bullet"/>
      <w:lvlText w:val="o"/>
      <w:lvlJc w:val="left"/>
      <w:pPr>
        <w:ind w:left="4680" w:hanging="360"/>
      </w:pPr>
      <w:rPr>
        <w:rFonts w:ascii="Courier New" w:hAnsi="Courier New" w:hint="default"/>
      </w:rPr>
    </w:lvl>
    <w:lvl w:ilvl="5" w:tplc="BBC29A86">
      <w:start w:val="1"/>
      <w:numFmt w:val="bullet"/>
      <w:lvlText w:val=""/>
      <w:lvlJc w:val="left"/>
      <w:pPr>
        <w:ind w:left="5400" w:hanging="360"/>
      </w:pPr>
      <w:rPr>
        <w:rFonts w:ascii="Wingdings" w:hAnsi="Wingdings" w:hint="default"/>
      </w:rPr>
    </w:lvl>
    <w:lvl w:ilvl="6" w:tplc="74F8BD34">
      <w:start w:val="1"/>
      <w:numFmt w:val="bullet"/>
      <w:lvlText w:val=""/>
      <w:lvlJc w:val="left"/>
      <w:pPr>
        <w:ind w:left="6120" w:hanging="360"/>
      </w:pPr>
      <w:rPr>
        <w:rFonts w:ascii="Symbol" w:hAnsi="Symbol" w:hint="default"/>
      </w:rPr>
    </w:lvl>
    <w:lvl w:ilvl="7" w:tplc="07BE76CE">
      <w:start w:val="1"/>
      <w:numFmt w:val="bullet"/>
      <w:lvlText w:val="o"/>
      <w:lvlJc w:val="left"/>
      <w:pPr>
        <w:ind w:left="6840" w:hanging="360"/>
      </w:pPr>
      <w:rPr>
        <w:rFonts w:ascii="Courier New" w:hAnsi="Courier New" w:hint="default"/>
      </w:rPr>
    </w:lvl>
    <w:lvl w:ilvl="8" w:tplc="56F8F8DC">
      <w:start w:val="1"/>
      <w:numFmt w:val="bullet"/>
      <w:lvlText w:val=""/>
      <w:lvlJc w:val="left"/>
      <w:pPr>
        <w:ind w:left="7560" w:hanging="360"/>
      </w:pPr>
      <w:rPr>
        <w:rFonts w:ascii="Wingdings" w:hAnsi="Wingdings" w:hint="default"/>
      </w:rPr>
    </w:lvl>
  </w:abstractNum>
  <w:abstractNum w:abstractNumId="15" w15:restartNumberingAfterBreak="0">
    <w:nsid w:val="145D111A"/>
    <w:multiLevelType w:val="hybridMultilevel"/>
    <w:tmpl w:val="490251AC"/>
    <w:lvl w:ilvl="0" w:tplc="86645220">
      <w:start w:val="1"/>
      <w:numFmt w:val="bullet"/>
      <w:lvlText w:val=""/>
      <w:lvlJc w:val="left"/>
      <w:pPr>
        <w:ind w:left="2520" w:hanging="360"/>
      </w:pPr>
      <w:rPr>
        <w:rFonts w:ascii="Symbol" w:hAnsi="Symbol" w:hint="default"/>
      </w:rPr>
    </w:lvl>
    <w:lvl w:ilvl="1" w:tplc="1D14F7BE">
      <w:start w:val="1"/>
      <w:numFmt w:val="bullet"/>
      <w:lvlText w:val="o"/>
      <w:lvlJc w:val="left"/>
      <w:pPr>
        <w:ind w:left="3240" w:hanging="360"/>
      </w:pPr>
      <w:rPr>
        <w:rFonts w:ascii="Courier New" w:hAnsi="Courier New" w:hint="default"/>
      </w:rPr>
    </w:lvl>
    <w:lvl w:ilvl="2" w:tplc="B95C9418">
      <w:start w:val="1"/>
      <w:numFmt w:val="bullet"/>
      <w:lvlText w:val=""/>
      <w:lvlJc w:val="left"/>
      <w:pPr>
        <w:ind w:left="3960" w:hanging="360"/>
      </w:pPr>
      <w:rPr>
        <w:rFonts w:ascii="Wingdings" w:hAnsi="Wingdings" w:hint="default"/>
      </w:rPr>
    </w:lvl>
    <w:lvl w:ilvl="3" w:tplc="C61EF802">
      <w:start w:val="1"/>
      <w:numFmt w:val="bullet"/>
      <w:lvlText w:val=""/>
      <w:lvlJc w:val="left"/>
      <w:pPr>
        <w:ind w:left="4680" w:hanging="360"/>
      </w:pPr>
      <w:rPr>
        <w:rFonts w:ascii="Symbol" w:hAnsi="Symbol" w:hint="default"/>
      </w:rPr>
    </w:lvl>
    <w:lvl w:ilvl="4" w:tplc="F6221FD2">
      <w:start w:val="1"/>
      <w:numFmt w:val="bullet"/>
      <w:lvlText w:val="o"/>
      <w:lvlJc w:val="left"/>
      <w:pPr>
        <w:ind w:left="5400" w:hanging="360"/>
      </w:pPr>
      <w:rPr>
        <w:rFonts w:ascii="Courier New" w:hAnsi="Courier New" w:hint="default"/>
      </w:rPr>
    </w:lvl>
    <w:lvl w:ilvl="5" w:tplc="12D6D896">
      <w:start w:val="1"/>
      <w:numFmt w:val="bullet"/>
      <w:lvlText w:val=""/>
      <w:lvlJc w:val="left"/>
      <w:pPr>
        <w:ind w:left="6120" w:hanging="360"/>
      </w:pPr>
      <w:rPr>
        <w:rFonts w:ascii="Wingdings" w:hAnsi="Wingdings" w:hint="default"/>
      </w:rPr>
    </w:lvl>
    <w:lvl w:ilvl="6" w:tplc="7368BAD8">
      <w:start w:val="1"/>
      <w:numFmt w:val="bullet"/>
      <w:lvlText w:val=""/>
      <w:lvlJc w:val="left"/>
      <w:pPr>
        <w:ind w:left="6840" w:hanging="360"/>
      </w:pPr>
      <w:rPr>
        <w:rFonts w:ascii="Symbol" w:hAnsi="Symbol" w:hint="default"/>
      </w:rPr>
    </w:lvl>
    <w:lvl w:ilvl="7" w:tplc="667AAFA4">
      <w:start w:val="1"/>
      <w:numFmt w:val="bullet"/>
      <w:lvlText w:val="o"/>
      <w:lvlJc w:val="left"/>
      <w:pPr>
        <w:ind w:left="7560" w:hanging="360"/>
      </w:pPr>
      <w:rPr>
        <w:rFonts w:ascii="Courier New" w:hAnsi="Courier New" w:hint="default"/>
      </w:rPr>
    </w:lvl>
    <w:lvl w:ilvl="8" w:tplc="D3E0ECA2">
      <w:start w:val="1"/>
      <w:numFmt w:val="bullet"/>
      <w:lvlText w:val=""/>
      <w:lvlJc w:val="left"/>
      <w:pPr>
        <w:ind w:left="8280" w:hanging="360"/>
      </w:pPr>
      <w:rPr>
        <w:rFonts w:ascii="Wingdings" w:hAnsi="Wingdings" w:hint="default"/>
      </w:rPr>
    </w:lvl>
  </w:abstractNum>
  <w:abstractNum w:abstractNumId="16" w15:restartNumberingAfterBreak="0">
    <w:nsid w:val="170FA6F0"/>
    <w:multiLevelType w:val="hybridMultilevel"/>
    <w:tmpl w:val="FFFFFFFF"/>
    <w:lvl w:ilvl="0" w:tplc="CEA886B6">
      <w:start w:val="1"/>
      <w:numFmt w:val="bullet"/>
      <w:lvlText w:val=""/>
      <w:lvlJc w:val="left"/>
      <w:pPr>
        <w:ind w:left="2520" w:hanging="360"/>
      </w:pPr>
      <w:rPr>
        <w:rFonts w:ascii="Symbol" w:hAnsi="Symbol" w:hint="default"/>
      </w:rPr>
    </w:lvl>
    <w:lvl w:ilvl="1" w:tplc="9CE2FBA4">
      <w:start w:val="1"/>
      <w:numFmt w:val="bullet"/>
      <w:lvlText w:val="o"/>
      <w:lvlJc w:val="left"/>
      <w:pPr>
        <w:ind w:left="3240" w:hanging="360"/>
      </w:pPr>
      <w:rPr>
        <w:rFonts w:ascii="Courier New" w:hAnsi="Courier New" w:hint="default"/>
      </w:rPr>
    </w:lvl>
    <w:lvl w:ilvl="2" w:tplc="8606FEE4">
      <w:start w:val="1"/>
      <w:numFmt w:val="bullet"/>
      <w:lvlText w:val=""/>
      <w:lvlJc w:val="left"/>
      <w:pPr>
        <w:ind w:left="3960" w:hanging="360"/>
      </w:pPr>
      <w:rPr>
        <w:rFonts w:ascii="Wingdings" w:hAnsi="Wingdings" w:hint="default"/>
      </w:rPr>
    </w:lvl>
    <w:lvl w:ilvl="3" w:tplc="17E29336">
      <w:start w:val="1"/>
      <w:numFmt w:val="bullet"/>
      <w:lvlText w:val=""/>
      <w:lvlJc w:val="left"/>
      <w:pPr>
        <w:ind w:left="4680" w:hanging="360"/>
      </w:pPr>
      <w:rPr>
        <w:rFonts w:ascii="Symbol" w:hAnsi="Symbol" w:hint="default"/>
      </w:rPr>
    </w:lvl>
    <w:lvl w:ilvl="4" w:tplc="13A8661C">
      <w:start w:val="1"/>
      <w:numFmt w:val="bullet"/>
      <w:lvlText w:val="o"/>
      <w:lvlJc w:val="left"/>
      <w:pPr>
        <w:ind w:left="5400" w:hanging="360"/>
      </w:pPr>
      <w:rPr>
        <w:rFonts w:ascii="Courier New" w:hAnsi="Courier New" w:hint="default"/>
      </w:rPr>
    </w:lvl>
    <w:lvl w:ilvl="5" w:tplc="DB060F90">
      <w:start w:val="1"/>
      <w:numFmt w:val="bullet"/>
      <w:lvlText w:val=""/>
      <w:lvlJc w:val="left"/>
      <w:pPr>
        <w:ind w:left="6120" w:hanging="360"/>
      </w:pPr>
      <w:rPr>
        <w:rFonts w:ascii="Wingdings" w:hAnsi="Wingdings" w:hint="default"/>
      </w:rPr>
    </w:lvl>
    <w:lvl w:ilvl="6" w:tplc="5426A396">
      <w:start w:val="1"/>
      <w:numFmt w:val="bullet"/>
      <w:lvlText w:val=""/>
      <w:lvlJc w:val="left"/>
      <w:pPr>
        <w:ind w:left="6840" w:hanging="360"/>
      </w:pPr>
      <w:rPr>
        <w:rFonts w:ascii="Symbol" w:hAnsi="Symbol" w:hint="default"/>
      </w:rPr>
    </w:lvl>
    <w:lvl w:ilvl="7" w:tplc="1E5C25C0">
      <w:start w:val="1"/>
      <w:numFmt w:val="bullet"/>
      <w:lvlText w:val="o"/>
      <w:lvlJc w:val="left"/>
      <w:pPr>
        <w:ind w:left="7560" w:hanging="360"/>
      </w:pPr>
      <w:rPr>
        <w:rFonts w:ascii="Courier New" w:hAnsi="Courier New" w:hint="default"/>
      </w:rPr>
    </w:lvl>
    <w:lvl w:ilvl="8" w:tplc="A1D87C10">
      <w:start w:val="1"/>
      <w:numFmt w:val="bullet"/>
      <w:lvlText w:val=""/>
      <w:lvlJc w:val="left"/>
      <w:pPr>
        <w:ind w:left="8280" w:hanging="360"/>
      </w:pPr>
      <w:rPr>
        <w:rFonts w:ascii="Wingdings" w:hAnsi="Wingdings" w:hint="default"/>
      </w:rPr>
    </w:lvl>
  </w:abstractNum>
  <w:abstractNum w:abstractNumId="17" w15:restartNumberingAfterBreak="0">
    <w:nsid w:val="19ED79BC"/>
    <w:multiLevelType w:val="hybridMultilevel"/>
    <w:tmpl w:val="38CE7F6E"/>
    <w:lvl w:ilvl="0" w:tplc="380A43D8">
      <w:start w:val="1"/>
      <w:numFmt w:val="decimal"/>
      <w:lvlText w:val="%1."/>
      <w:lvlJc w:val="left"/>
      <w:pPr>
        <w:ind w:left="1800" w:hanging="360"/>
      </w:pPr>
    </w:lvl>
    <w:lvl w:ilvl="1" w:tplc="42B6BBF2">
      <w:start w:val="1"/>
      <w:numFmt w:val="lowerLetter"/>
      <w:lvlText w:val="%2."/>
      <w:lvlJc w:val="left"/>
      <w:pPr>
        <w:ind w:left="4680" w:hanging="360"/>
      </w:pPr>
    </w:lvl>
    <w:lvl w:ilvl="2" w:tplc="D5C2EF42">
      <w:start w:val="1"/>
      <w:numFmt w:val="lowerRoman"/>
      <w:lvlText w:val="%3."/>
      <w:lvlJc w:val="right"/>
      <w:pPr>
        <w:ind w:left="5400" w:hanging="180"/>
      </w:pPr>
    </w:lvl>
    <w:lvl w:ilvl="3" w:tplc="7682F85E">
      <w:start w:val="1"/>
      <w:numFmt w:val="decimal"/>
      <w:lvlText w:val="%4."/>
      <w:lvlJc w:val="left"/>
      <w:pPr>
        <w:ind w:left="6120" w:hanging="360"/>
      </w:pPr>
    </w:lvl>
    <w:lvl w:ilvl="4" w:tplc="EBC46BC6">
      <w:start w:val="1"/>
      <w:numFmt w:val="lowerLetter"/>
      <w:lvlText w:val="%5."/>
      <w:lvlJc w:val="left"/>
      <w:pPr>
        <w:ind w:left="6840" w:hanging="360"/>
      </w:pPr>
    </w:lvl>
    <w:lvl w:ilvl="5" w:tplc="E27C53A2">
      <w:start w:val="1"/>
      <w:numFmt w:val="lowerRoman"/>
      <w:lvlText w:val="%6."/>
      <w:lvlJc w:val="right"/>
      <w:pPr>
        <w:ind w:left="7560" w:hanging="180"/>
      </w:pPr>
    </w:lvl>
    <w:lvl w:ilvl="6" w:tplc="C3D2F822">
      <w:start w:val="1"/>
      <w:numFmt w:val="decimal"/>
      <w:lvlText w:val="%7."/>
      <w:lvlJc w:val="left"/>
      <w:pPr>
        <w:ind w:left="8280" w:hanging="360"/>
      </w:pPr>
    </w:lvl>
    <w:lvl w:ilvl="7" w:tplc="C242DF36">
      <w:start w:val="1"/>
      <w:numFmt w:val="lowerLetter"/>
      <w:lvlText w:val="%8."/>
      <w:lvlJc w:val="left"/>
      <w:pPr>
        <w:ind w:left="9000" w:hanging="360"/>
      </w:pPr>
    </w:lvl>
    <w:lvl w:ilvl="8" w:tplc="9D96F21A">
      <w:start w:val="1"/>
      <w:numFmt w:val="lowerRoman"/>
      <w:lvlText w:val="%9."/>
      <w:lvlJc w:val="right"/>
      <w:pPr>
        <w:ind w:left="9720" w:hanging="180"/>
      </w:pPr>
    </w:lvl>
  </w:abstractNum>
  <w:abstractNum w:abstractNumId="18" w15:restartNumberingAfterBreak="0">
    <w:nsid w:val="1A433250"/>
    <w:multiLevelType w:val="hybridMultilevel"/>
    <w:tmpl w:val="FC028C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A851057"/>
    <w:multiLevelType w:val="hybridMultilevel"/>
    <w:tmpl w:val="B19AF22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1B0BA7FB"/>
    <w:multiLevelType w:val="hybridMultilevel"/>
    <w:tmpl w:val="FFFFFFFF"/>
    <w:lvl w:ilvl="0" w:tplc="E64EC640">
      <w:start w:val="1"/>
      <w:numFmt w:val="bullet"/>
      <w:lvlText w:val=""/>
      <w:lvlJc w:val="left"/>
      <w:pPr>
        <w:ind w:left="2520" w:hanging="360"/>
      </w:pPr>
      <w:rPr>
        <w:rFonts w:ascii="Symbol" w:hAnsi="Symbol" w:hint="default"/>
      </w:rPr>
    </w:lvl>
    <w:lvl w:ilvl="1" w:tplc="32461C0C">
      <w:start w:val="1"/>
      <w:numFmt w:val="bullet"/>
      <w:lvlText w:val="o"/>
      <w:lvlJc w:val="left"/>
      <w:pPr>
        <w:ind w:left="3240" w:hanging="360"/>
      </w:pPr>
      <w:rPr>
        <w:rFonts w:ascii="Courier New" w:hAnsi="Courier New" w:hint="default"/>
      </w:rPr>
    </w:lvl>
    <w:lvl w:ilvl="2" w:tplc="834A2A2E">
      <w:start w:val="1"/>
      <w:numFmt w:val="bullet"/>
      <w:lvlText w:val=""/>
      <w:lvlJc w:val="left"/>
      <w:pPr>
        <w:ind w:left="3960" w:hanging="360"/>
      </w:pPr>
      <w:rPr>
        <w:rFonts w:ascii="Wingdings" w:hAnsi="Wingdings" w:hint="default"/>
      </w:rPr>
    </w:lvl>
    <w:lvl w:ilvl="3" w:tplc="A3E4FD42">
      <w:start w:val="1"/>
      <w:numFmt w:val="bullet"/>
      <w:lvlText w:val=""/>
      <w:lvlJc w:val="left"/>
      <w:pPr>
        <w:ind w:left="4680" w:hanging="360"/>
      </w:pPr>
      <w:rPr>
        <w:rFonts w:ascii="Symbol" w:hAnsi="Symbol" w:hint="default"/>
      </w:rPr>
    </w:lvl>
    <w:lvl w:ilvl="4" w:tplc="87A40272">
      <w:start w:val="1"/>
      <w:numFmt w:val="bullet"/>
      <w:lvlText w:val="o"/>
      <w:lvlJc w:val="left"/>
      <w:pPr>
        <w:ind w:left="5400" w:hanging="360"/>
      </w:pPr>
      <w:rPr>
        <w:rFonts w:ascii="Courier New" w:hAnsi="Courier New" w:hint="default"/>
      </w:rPr>
    </w:lvl>
    <w:lvl w:ilvl="5" w:tplc="10A6F830">
      <w:start w:val="1"/>
      <w:numFmt w:val="bullet"/>
      <w:lvlText w:val=""/>
      <w:lvlJc w:val="left"/>
      <w:pPr>
        <w:ind w:left="6120" w:hanging="360"/>
      </w:pPr>
      <w:rPr>
        <w:rFonts w:ascii="Wingdings" w:hAnsi="Wingdings" w:hint="default"/>
      </w:rPr>
    </w:lvl>
    <w:lvl w:ilvl="6" w:tplc="CFAA2ECE">
      <w:start w:val="1"/>
      <w:numFmt w:val="bullet"/>
      <w:lvlText w:val=""/>
      <w:lvlJc w:val="left"/>
      <w:pPr>
        <w:ind w:left="6840" w:hanging="360"/>
      </w:pPr>
      <w:rPr>
        <w:rFonts w:ascii="Symbol" w:hAnsi="Symbol" w:hint="default"/>
      </w:rPr>
    </w:lvl>
    <w:lvl w:ilvl="7" w:tplc="F3E89138">
      <w:start w:val="1"/>
      <w:numFmt w:val="bullet"/>
      <w:lvlText w:val="o"/>
      <w:lvlJc w:val="left"/>
      <w:pPr>
        <w:ind w:left="7560" w:hanging="360"/>
      </w:pPr>
      <w:rPr>
        <w:rFonts w:ascii="Courier New" w:hAnsi="Courier New" w:hint="default"/>
      </w:rPr>
    </w:lvl>
    <w:lvl w:ilvl="8" w:tplc="99B67634">
      <w:start w:val="1"/>
      <w:numFmt w:val="bullet"/>
      <w:lvlText w:val=""/>
      <w:lvlJc w:val="left"/>
      <w:pPr>
        <w:ind w:left="8280" w:hanging="360"/>
      </w:pPr>
      <w:rPr>
        <w:rFonts w:ascii="Wingdings" w:hAnsi="Wingdings" w:hint="default"/>
      </w:rPr>
    </w:lvl>
  </w:abstractNum>
  <w:abstractNum w:abstractNumId="21" w15:restartNumberingAfterBreak="0">
    <w:nsid w:val="1C1435E6"/>
    <w:multiLevelType w:val="hybridMultilevel"/>
    <w:tmpl w:val="FFFFFFFF"/>
    <w:lvl w:ilvl="0" w:tplc="46348D2E">
      <w:start w:val="1"/>
      <w:numFmt w:val="bullet"/>
      <w:lvlText w:val=""/>
      <w:lvlJc w:val="left"/>
      <w:pPr>
        <w:ind w:left="2520" w:hanging="360"/>
      </w:pPr>
      <w:rPr>
        <w:rFonts w:ascii="Symbol" w:hAnsi="Symbol" w:hint="default"/>
      </w:rPr>
    </w:lvl>
    <w:lvl w:ilvl="1" w:tplc="8CB68ED6">
      <w:start w:val="1"/>
      <w:numFmt w:val="bullet"/>
      <w:lvlText w:val="o"/>
      <w:lvlJc w:val="left"/>
      <w:pPr>
        <w:ind w:left="3240" w:hanging="360"/>
      </w:pPr>
      <w:rPr>
        <w:rFonts w:ascii="Courier New" w:hAnsi="Courier New" w:hint="default"/>
      </w:rPr>
    </w:lvl>
    <w:lvl w:ilvl="2" w:tplc="14567690">
      <w:start w:val="1"/>
      <w:numFmt w:val="bullet"/>
      <w:lvlText w:val=""/>
      <w:lvlJc w:val="left"/>
      <w:pPr>
        <w:ind w:left="3960" w:hanging="360"/>
      </w:pPr>
      <w:rPr>
        <w:rFonts w:ascii="Wingdings" w:hAnsi="Wingdings" w:hint="default"/>
      </w:rPr>
    </w:lvl>
    <w:lvl w:ilvl="3" w:tplc="E0465DD0">
      <w:start w:val="1"/>
      <w:numFmt w:val="bullet"/>
      <w:lvlText w:val=""/>
      <w:lvlJc w:val="left"/>
      <w:pPr>
        <w:ind w:left="4680" w:hanging="360"/>
      </w:pPr>
      <w:rPr>
        <w:rFonts w:ascii="Symbol" w:hAnsi="Symbol" w:hint="default"/>
      </w:rPr>
    </w:lvl>
    <w:lvl w:ilvl="4" w:tplc="90548AE2">
      <w:start w:val="1"/>
      <w:numFmt w:val="bullet"/>
      <w:lvlText w:val="o"/>
      <w:lvlJc w:val="left"/>
      <w:pPr>
        <w:ind w:left="5400" w:hanging="360"/>
      </w:pPr>
      <w:rPr>
        <w:rFonts w:ascii="Courier New" w:hAnsi="Courier New" w:hint="default"/>
      </w:rPr>
    </w:lvl>
    <w:lvl w:ilvl="5" w:tplc="7024AA0A">
      <w:start w:val="1"/>
      <w:numFmt w:val="bullet"/>
      <w:lvlText w:val=""/>
      <w:lvlJc w:val="left"/>
      <w:pPr>
        <w:ind w:left="6120" w:hanging="360"/>
      </w:pPr>
      <w:rPr>
        <w:rFonts w:ascii="Wingdings" w:hAnsi="Wingdings" w:hint="default"/>
      </w:rPr>
    </w:lvl>
    <w:lvl w:ilvl="6" w:tplc="D770A3DA">
      <w:start w:val="1"/>
      <w:numFmt w:val="bullet"/>
      <w:lvlText w:val=""/>
      <w:lvlJc w:val="left"/>
      <w:pPr>
        <w:ind w:left="6840" w:hanging="360"/>
      </w:pPr>
      <w:rPr>
        <w:rFonts w:ascii="Symbol" w:hAnsi="Symbol" w:hint="default"/>
      </w:rPr>
    </w:lvl>
    <w:lvl w:ilvl="7" w:tplc="904E964A">
      <w:start w:val="1"/>
      <w:numFmt w:val="bullet"/>
      <w:lvlText w:val="o"/>
      <w:lvlJc w:val="left"/>
      <w:pPr>
        <w:ind w:left="7560" w:hanging="360"/>
      </w:pPr>
      <w:rPr>
        <w:rFonts w:ascii="Courier New" w:hAnsi="Courier New" w:hint="default"/>
      </w:rPr>
    </w:lvl>
    <w:lvl w:ilvl="8" w:tplc="39A6F2AA">
      <w:start w:val="1"/>
      <w:numFmt w:val="bullet"/>
      <w:lvlText w:val=""/>
      <w:lvlJc w:val="left"/>
      <w:pPr>
        <w:ind w:left="8280" w:hanging="360"/>
      </w:pPr>
      <w:rPr>
        <w:rFonts w:ascii="Wingdings" w:hAnsi="Wingdings" w:hint="default"/>
      </w:rPr>
    </w:lvl>
  </w:abstractNum>
  <w:abstractNum w:abstractNumId="22" w15:restartNumberingAfterBreak="0">
    <w:nsid w:val="1D1E34B7"/>
    <w:multiLevelType w:val="hybridMultilevel"/>
    <w:tmpl w:val="590EC9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2275FF1"/>
    <w:multiLevelType w:val="hybridMultilevel"/>
    <w:tmpl w:val="E83E4400"/>
    <w:lvl w:ilvl="0" w:tplc="0A48A838">
      <w:start w:val="2"/>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24127C3D"/>
    <w:multiLevelType w:val="hybridMultilevel"/>
    <w:tmpl w:val="1B86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0EBC8"/>
    <w:multiLevelType w:val="hybridMultilevel"/>
    <w:tmpl w:val="FFFFFFFF"/>
    <w:lvl w:ilvl="0" w:tplc="9976D06E">
      <w:start w:val="1"/>
      <w:numFmt w:val="bullet"/>
      <w:lvlText w:val=""/>
      <w:lvlJc w:val="left"/>
      <w:pPr>
        <w:ind w:left="1800" w:hanging="360"/>
      </w:pPr>
      <w:rPr>
        <w:rFonts w:ascii="Symbol" w:hAnsi="Symbol" w:hint="default"/>
      </w:rPr>
    </w:lvl>
    <w:lvl w:ilvl="1" w:tplc="AEDA569E">
      <w:start w:val="1"/>
      <w:numFmt w:val="bullet"/>
      <w:lvlText w:val="o"/>
      <w:lvlJc w:val="left"/>
      <w:pPr>
        <w:ind w:left="2520" w:hanging="360"/>
      </w:pPr>
      <w:rPr>
        <w:rFonts w:ascii="Courier New" w:hAnsi="Courier New" w:hint="default"/>
      </w:rPr>
    </w:lvl>
    <w:lvl w:ilvl="2" w:tplc="4DE47A50">
      <w:start w:val="1"/>
      <w:numFmt w:val="bullet"/>
      <w:lvlText w:val=""/>
      <w:lvlJc w:val="left"/>
      <w:pPr>
        <w:ind w:left="3240" w:hanging="360"/>
      </w:pPr>
      <w:rPr>
        <w:rFonts w:ascii="Wingdings" w:hAnsi="Wingdings" w:hint="default"/>
      </w:rPr>
    </w:lvl>
    <w:lvl w:ilvl="3" w:tplc="F0DCDFA2">
      <w:start w:val="1"/>
      <w:numFmt w:val="bullet"/>
      <w:lvlText w:val=""/>
      <w:lvlJc w:val="left"/>
      <w:pPr>
        <w:ind w:left="3960" w:hanging="360"/>
      </w:pPr>
      <w:rPr>
        <w:rFonts w:ascii="Symbol" w:hAnsi="Symbol" w:hint="default"/>
      </w:rPr>
    </w:lvl>
    <w:lvl w:ilvl="4" w:tplc="DE0E7A34">
      <w:start w:val="1"/>
      <w:numFmt w:val="bullet"/>
      <w:lvlText w:val="o"/>
      <w:lvlJc w:val="left"/>
      <w:pPr>
        <w:ind w:left="4680" w:hanging="360"/>
      </w:pPr>
      <w:rPr>
        <w:rFonts w:ascii="Courier New" w:hAnsi="Courier New" w:hint="default"/>
      </w:rPr>
    </w:lvl>
    <w:lvl w:ilvl="5" w:tplc="A042B330">
      <w:start w:val="1"/>
      <w:numFmt w:val="bullet"/>
      <w:lvlText w:val=""/>
      <w:lvlJc w:val="left"/>
      <w:pPr>
        <w:ind w:left="5400" w:hanging="360"/>
      </w:pPr>
      <w:rPr>
        <w:rFonts w:ascii="Wingdings" w:hAnsi="Wingdings" w:hint="default"/>
      </w:rPr>
    </w:lvl>
    <w:lvl w:ilvl="6" w:tplc="AB80F5AC">
      <w:start w:val="1"/>
      <w:numFmt w:val="bullet"/>
      <w:lvlText w:val=""/>
      <w:lvlJc w:val="left"/>
      <w:pPr>
        <w:ind w:left="6120" w:hanging="360"/>
      </w:pPr>
      <w:rPr>
        <w:rFonts w:ascii="Symbol" w:hAnsi="Symbol" w:hint="default"/>
      </w:rPr>
    </w:lvl>
    <w:lvl w:ilvl="7" w:tplc="8BE8EEA6">
      <w:start w:val="1"/>
      <w:numFmt w:val="bullet"/>
      <w:lvlText w:val="o"/>
      <w:lvlJc w:val="left"/>
      <w:pPr>
        <w:ind w:left="6840" w:hanging="360"/>
      </w:pPr>
      <w:rPr>
        <w:rFonts w:ascii="Courier New" w:hAnsi="Courier New" w:hint="default"/>
      </w:rPr>
    </w:lvl>
    <w:lvl w:ilvl="8" w:tplc="DA88494A">
      <w:start w:val="1"/>
      <w:numFmt w:val="bullet"/>
      <w:lvlText w:val=""/>
      <w:lvlJc w:val="left"/>
      <w:pPr>
        <w:ind w:left="7560" w:hanging="360"/>
      </w:pPr>
      <w:rPr>
        <w:rFonts w:ascii="Wingdings" w:hAnsi="Wingdings" w:hint="default"/>
      </w:rPr>
    </w:lvl>
  </w:abstractNum>
  <w:abstractNum w:abstractNumId="26" w15:restartNumberingAfterBreak="0">
    <w:nsid w:val="2AC559CC"/>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7" w15:restartNumberingAfterBreak="0">
    <w:nsid w:val="2B27C7F0"/>
    <w:multiLevelType w:val="hybridMultilevel"/>
    <w:tmpl w:val="FFFFFFFF"/>
    <w:lvl w:ilvl="0" w:tplc="0636B0D4">
      <w:start w:val="1"/>
      <w:numFmt w:val="bullet"/>
      <w:lvlText w:val=""/>
      <w:lvlJc w:val="left"/>
      <w:pPr>
        <w:ind w:left="2520" w:hanging="360"/>
      </w:pPr>
      <w:rPr>
        <w:rFonts w:ascii="Symbol" w:hAnsi="Symbol" w:hint="default"/>
      </w:rPr>
    </w:lvl>
    <w:lvl w:ilvl="1" w:tplc="3B7A103C">
      <w:start w:val="1"/>
      <w:numFmt w:val="bullet"/>
      <w:lvlText w:val="o"/>
      <w:lvlJc w:val="left"/>
      <w:pPr>
        <w:ind w:left="3240" w:hanging="360"/>
      </w:pPr>
      <w:rPr>
        <w:rFonts w:ascii="Courier New" w:hAnsi="Courier New" w:hint="default"/>
      </w:rPr>
    </w:lvl>
    <w:lvl w:ilvl="2" w:tplc="389C3332">
      <w:start w:val="1"/>
      <w:numFmt w:val="bullet"/>
      <w:lvlText w:val=""/>
      <w:lvlJc w:val="left"/>
      <w:pPr>
        <w:ind w:left="3960" w:hanging="360"/>
      </w:pPr>
      <w:rPr>
        <w:rFonts w:ascii="Wingdings" w:hAnsi="Wingdings" w:hint="default"/>
      </w:rPr>
    </w:lvl>
    <w:lvl w:ilvl="3" w:tplc="80F0FC30">
      <w:start w:val="1"/>
      <w:numFmt w:val="bullet"/>
      <w:lvlText w:val=""/>
      <w:lvlJc w:val="left"/>
      <w:pPr>
        <w:ind w:left="4680" w:hanging="360"/>
      </w:pPr>
      <w:rPr>
        <w:rFonts w:ascii="Symbol" w:hAnsi="Symbol" w:hint="default"/>
      </w:rPr>
    </w:lvl>
    <w:lvl w:ilvl="4" w:tplc="564036BE">
      <w:start w:val="1"/>
      <w:numFmt w:val="bullet"/>
      <w:lvlText w:val="o"/>
      <w:lvlJc w:val="left"/>
      <w:pPr>
        <w:ind w:left="5400" w:hanging="360"/>
      </w:pPr>
      <w:rPr>
        <w:rFonts w:ascii="Courier New" w:hAnsi="Courier New" w:hint="default"/>
      </w:rPr>
    </w:lvl>
    <w:lvl w:ilvl="5" w:tplc="6506EBC0">
      <w:start w:val="1"/>
      <w:numFmt w:val="bullet"/>
      <w:lvlText w:val=""/>
      <w:lvlJc w:val="left"/>
      <w:pPr>
        <w:ind w:left="6120" w:hanging="360"/>
      </w:pPr>
      <w:rPr>
        <w:rFonts w:ascii="Wingdings" w:hAnsi="Wingdings" w:hint="default"/>
      </w:rPr>
    </w:lvl>
    <w:lvl w:ilvl="6" w:tplc="B96AB576">
      <w:start w:val="1"/>
      <w:numFmt w:val="bullet"/>
      <w:lvlText w:val=""/>
      <w:lvlJc w:val="left"/>
      <w:pPr>
        <w:ind w:left="6840" w:hanging="360"/>
      </w:pPr>
      <w:rPr>
        <w:rFonts w:ascii="Symbol" w:hAnsi="Symbol" w:hint="default"/>
      </w:rPr>
    </w:lvl>
    <w:lvl w:ilvl="7" w:tplc="28B65228">
      <w:start w:val="1"/>
      <w:numFmt w:val="bullet"/>
      <w:lvlText w:val="o"/>
      <w:lvlJc w:val="left"/>
      <w:pPr>
        <w:ind w:left="7560" w:hanging="360"/>
      </w:pPr>
      <w:rPr>
        <w:rFonts w:ascii="Courier New" w:hAnsi="Courier New" w:hint="default"/>
      </w:rPr>
    </w:lvl>
    <w:lvl w:ilvl="8" w:tplc="47BC889E">
      <w:start w:val="1"/>
      <w:numFmt w:val="bullet"/>
      <w:lvlText w:val=""/>
      <w:lvlJc w:val="left"/>
      <w:pPr>
        <w:ind w:left="8280" w:hanging="360"/>
      </w:pPr>
      <w:rPr>
        <w:rFonts w:ascii="Wingdings" w:hAnsi="Wingdings" w:hint="default"/>
      </w:rPr>
    </w:lvl>
  </w:abstractNum>
  <w:abstractNum w:abstractNumId="28" w15:restartNumberingAfterBreak="0">
    <w:nsid w:val="2BFE80D8"/>
    <w:multiLevelType w:val="hybridMultilevel"/>
    <w:tmpl w:val="FFFFFFFF"/>
    <w:lvl w:ilvl="0" w:tplc="940AD382">
      <w:start w:val="1"/>
      <w:numFmt w:val="bullet"/>
      <w:lvlText w:val=""/>
      <w:lvlJc w:val="left"/>
      <w:pPr>
        <w:ind w:left="1800" w:hanging="360"/>
      </w:pPr>
      <w:rPr>
        <w:rFonts w:ascii="Symbol" w:hAnsi="Symbol" w:hint="default"/>
      </w:rPr>
    </w:lvl>
    <w:lvl w:ilvl="1" w:tplc="BE368FD6">
      <w:start w:val="1"/>
      <w:numFmt w:val="bullet"/>
      <w:lvlText w:val="o"/>
      <w:lvlJc w:val="left"/>
      <w:pPr>
        <w:ind w:left="2520" w:hanging="360"/>
      </w:pPr>
      <w:rPr>
        <w:rFonts w:ascii="Courier New" w:hAnsi="Courier New" w:hint="default"/>
      </w:rPr>
    </w:lvl>
    <w:lvl w:ilvl="2" w:tplc="B22CC64A">
      <w:start w:val="1"/>
      <w:numFmt w:val="bullet"/>
      <w:lvlText w:val=""/>
      <w:lvlJc w:val="left"/>
      <w:pPr>
        <w:ind w:left="3240" w:hanging="360"/>
      </w:pPr>
      <w:rPr>
        <w:rFonts w:ascii="Wingdings" w:hAnsi="Wingdings" w:hint="default"/>
      </w:rPr>
    </w:lvl>
    <w:lvl w:ilvl="3" w:tplc="C150D6A2">
      <w:start w:val="1"/>
      <w:numFmt w:val="bullet"/>
      <w:lvlText w:val=""/>
      <w:lvlJc w:val="left"/>
      <w:pPr>
        <w:ind w:left="3960" w:hanging="360"/>
      </w:pPr>
      <w:rPr>
        <w:rFonts w:ascii="Symbol" w:hAnsi="Symbol" w:hint="default"/>
      </w:rPr>
    </w:lvl>
    <w:lvl w:ilvl="4" w:tplc="A08CCD50">
      <w:start w:val="1"/>
      <w:numFmt w:val="bullet"/>
      <w:lvlText w:val="o"/>
      <w:lvlJc w:val="left"/>
      <w:pPr>
        <w:ind w:left="4680" w:hanging="360"/>
      </w:pPr>
      <w:rPr>
        <w:rFonts w:ascii="Courier New" w:hAnsi="Courier New" w:hint="default"/>
      </w:rPr>
    </w:lvl>
    <w:lvl w:ilvl="5" w:tplc="09F68560">
      <w:start w:val="1"/>
      <w:numFmt w:val="bullet"/>
      <w:lvlText w:val=""/>
      <w:lvlJc w:val="left"/>
      <w:pPr>
        <w:ind w:left="5400" w:hanging="360"/>
      </w:pPr>
      <w:rPr>
        <w:rFonts w:ascii="Wingdings" w:hAnsi="Wingdings" w:hint="default"/>
      </w:rPr>
    </w:lvl>
    <w:lvl w:ilvl="6" w:tplc="1DFA7CA6">
      <w:start w:val="1"/>
      <w:numFmt w:val="bullet"/>
      <w:lvlText w:val=""/>
      <w:lvlJc w:val="left"/>
      <w:pPr>
        <w:ind w:left="6120" w:hanging="360"/>
      </w:pPr>
      <w:rPr>
        <w:rFonts w:ascii="Symbol" w:hAnsi="Symbol" w:hint="default"/>
      </w:rPr>
    </w:lvl>
    <w:lvl w:ilvl="7" w:tplc="6922B398">
      <w:start w:val="1"/>
      <w:numFmt w:val="bullet"/>
      <w:lvlText w:val="o"/>
      <w:lvlJc w:val="left"/>
      <w:pPr>
        <w:ind w:left="6840" w:hanging="360"/>
      </w:pPr>
      <w:rPr>
        <w:rFonts w:ascii="Courier New" w:hAnsi="Courier New" w:hint="default"/>
      </w:rPr>
    </w:lvl>
    <w:lvl w:ilvl="8" w:tplc="7FC67184">
      <w:start w:val="1"/>
      <w:numFmt w:val="bullet"/>
      <w:lvlText w:val=""/>
      <w:lvlJc w:val="left"/>
      <w:pPr>
        <w:ind w:left="7560" w:hanging="360"/>
      </w:pPr>
      <w:rPr>
        <w:rFonts w:ascii="Wingdings" w:hAnsi="Wingdings" w:hint="default"/>
      </w:rPr>
    </w:lvl>
  </w:abstractNum>
  <w:abstractNum w:abstractNumId="29" w15:restartNumberingAfterBreak="0">
    <w:nsid w:val="2DD835ED"/>
    <w:multiLevelType w:val="hybridMultilevel"/>
    <w:tmpl w:val="FFFFFFFF"/>
    <w:lvl w:ilvl="0" w:tplc="3B4083F6">
      <w:start w:val="1"/>
      <w:numFmt w:val="bullet"/>
      <w:lvlText w:val=""/>
      <w:lvlJc w:val="left"/>
      <w:pPr>
        <w:ind w:left="3240" w:hanging="360"/>
      </w:pPr>
      <w:rPr>
        <w:rFonts w:ascii="Symbol" w:hAnsi="Symbol" w:hint="default"/>
      </w:rPr>
    </w:lvl>
    <w:lvl w:ilvl="1" w:tplc="094C0F2A">
      <w:start w:val="1"/>
      <w:numFmt w:val="bullet"/>
      <w:lvlText w:val="o"/>
      <w:lvlJc w:val="left"/>
      <w:pPr>
        <w:ind w:left="3960" w:hanging="360"/>
      </w:pPr>
      <w:rPr>
        <w:rFonts w:ascii="Courier New" w:hAnsi="Courier New" w:hint="default"/>
      </w:rPr>
    </w:lvl>
    <w:lvl w:ilvl="2" w:tplc="FF3AE01E">
      <w:start w:val="1"/>
      <w:numFmt w:val="bullet"/>
      <w:lvlText w:val=""/>
      <w:lvlJc w:val="left"/>
      <w:pPr>
        <w:ind w:left="4680" w:hanging="360"/>
      </w:pPr>
      <w:rPr>
        <w:rFonts w:ascii="Wingdings" w:hAnsi="Wingdings" w:hint="default"/>
      </w:rPr>
    </w:lvl>
    <w:lvl w:ilvl="3" w:tplc="7A42A860">
      <w:start w:val="1"/>
      <w:numFmt w:val="bullet"/>
      <w:lvlText w:val=""/>
      <w:lvlJc w:val="left"/>
      <w:pPr>
        <w:ind w:left="5400" w:hanging="360"/>
      </w:pPr>
      <w:rPr>
        <w:rFonts w:ascii="Symbol" w:hAnsi="Symbol" w:hint="default"/>
      </w:rPr>
    </w:lvl>
    <w:lvl w:ilvl="4" w:tplc="1E20397A">
      <w:start w:val="1"/>
      <w:numFmt w:val="bullet"/>
      <w:lvlText w:val="o"/>
      <w:lvlJc w:val="left"/>
      <w:pPr>
        <w:ind w:left="6120" w:hanging="360"/>
      </w:pPr>
      <w:rPr>
        <w:rFonts w:ascii="Courier New" w:hAnsi="Courier New" w:hint="default"/>
      </w:rPr>
    </w:lvl>
    <w:lvl w:ilvl="5" w:tplc="8DEE672E">
      <w:start w:val="1"/>
      <w:numFmt w:val="bullet"/>
      <w:lvlText w:val=""/>
      <w:lvlJc w:val="left"/>
      <w:pPr>
        <w:ind w:left="6840" w:hanging="360"/>
      </w:pPr>
      <w:rPr>
        <w:rFonts w:ascii="Wingdings" w:hAnsi="Wingdings" w:hint="default"/>
      </w:rPr>
    </w:lvl>
    <w:lvl w:ilvl="6" w:tplc="D920218A">
      <w:start w:val="1"/>
      <w:numFmt w:val="bullet"/>
      <w:lvlText w:val=""/>
      <w:lvlJc w:val="left"/>
      <w:pPr>
        <w:ind w:left="7560" w:hanging="360"/>
      </w:pPr>
      <w:rPr>
        <w:rFonts w:ascii="Symbol" w:hAnsi="Symbol" w:hint="default"/>
      </w:rPr>
    </w:lvl>
    <w:lvl w:ilvl="7" w:tplc="0ABACE92">
      <w:start w:val="1"/>
      <w:numFmt w:val="bullet"/>
      <w:lvlText w:val="o"/>
      <w:lvlJc w:val="left"/>
      <w:pPr>
        <w:ind w:left="8280" w:hanging="360"/>
      </w:pPr>
      <w:rPr>
        <w:rFonts w:ascii="Courier New" w:hAnsi="Courier New" w:hint="default"/>
      </w:rPr>
    </w:lvl>
    <w:lvl w:ilvl="8" w:tplc="66DA3116">
      <w:start w:val="1"/>
      <w:numFmt w:val="bullet"/>
      <w:lvlText w:val=""/>
      <w:lvlJc w:val="left"/>
      <w:pPr>
        <w:ind w:left="9000" w:hanging="360"/>
      </w:pPr>
      <w:rPr>
        <w:rFonts w:ascii="Wingdings" w:hAnsi="Wingdings" w:hint="default"/>
      </w:rPr>
    </w:lvl>
  </w:abstractNum>
  <w:abstractNum w:abstractNumId="30" w15:restartNumberingAfterBreak="0">
    <w:nsid w:val="32CB1429"/>
    <w:multiLevelType w:val="hybridMultilevel"/>
    <w:tmpl w:val="BAA6070C"/>
    <w:lvl w:ilvl="0" w:tplc="B498CCBC">
      <w:start w:val="1"/>
      <w:numFmt w:val="decimal"/>
      <w:lvlText w:val="%1."/>
      <w:lvlJc w:val="left"/>
      <w:pPr>
        <w:ind w:left="1800" w:hanging="360"/>
      </w:pPr>
    </w:lvl>
    <w:lvl w:ilvl="1" w:tplc="D960B948">
      <w:start w:val="1"/>
      <w:numFmt w:val="lowerLetter"/>
      <w:lvlText w:val="%2."/>
      <w:lvlJc w:val="left"/>
      <w:pPr>
        <w:ind w:left="2520" w:hanging="360"/>
      </w:pPr>
    </w:lvl>
    <w:lvl w:ilvl="2" w:tplc="7E644322">
      <w:start w:val="1"/>
      <w:numFmt w:val="lowerRoman"/>
      <w:lvlText w:val="%3."/>
      <w:lvlJc w:val="right"/>
      <w:pPr>
        <w:ind w:left="3240" w:hanging="180"/>
      </w:pPr>
    </w:lvl>
    <w:lvl w:ilvl="3" w:tplc="E9BC8C76">
      <w:start w:val="1"/>
      <w:numFmt w:val="decimal"/>
      <w:lvlText w:val="%4."/>
      <w:lvlJc w:val="left"/>
      <w:pPr>
        <w:ind w:left="3960" w:hanging="360"/>
      </w:pPr>
    </w:lvl>
    <w:lvl w:ilvl="4" w:tplc="1AC2F926">
      <w:start w:val="1"/>
      <w:numFmt w:val="lowerLetter"/>
      <w:lvlText w:val="%5."/>
      <w:lvlJc w:val="left"/>
      <w:pPr>
        <w:ind w:left="4680" w:hanging="360"/>
      </w:pPr>
    </w:lvl>
    <w:lvl w:ilvl="5" w:tplc="EA24EED0">
      <w:start w:val="1"/>
      <w:numFmt w:val="lowerRoman"/>
      <w:lvlText w:val="%6."/>
      <w:lvlJc w:val="right"/>
      <w:pPr>
        <w:ind w:left="5400" w:hanging="180"/>
      </w:pPr>
    </w:lvl>
    <w:lvl w:ilvl="6" w:tplc="4976AD54">
      <w:start w:val="1"/>
      <w:numFmt w:val="decimal"/>
      <w:lvlText w:val="%7."/>
      <w:lvlJc w:val="left"/>
      <w:pPr>
        <w:ind w:left="6120" w:hanging="360"/>
      </w:pPr>
    </w:lvl>
    <w:lvl w:ilvl="7" w:tplc="18B2AD5C">
      <w:start w:val="1"/>
      <w:numFmt w:val="lowerLetter"/>
      <w:lvlText w:val="%8."/>
      <w:lvlJc w:val="left"/>
      <w:pPr>
        <w:ind w:left="6840" w:hanging="360"/>
      </w:pPr>
    </w:lvl>
    <w:lvl w:ilvl="8" w:tplc="57C200DE">
      <w:start w:val="1"/>
      <w:numFmt w:val="lowerRoman"/>
      <w:lvlText w:val="%9."/>
      <w:lvlJc w:val="right"/>
      <w:pPr>
        <w:ind w:left="7560" w:hanging="180"/>
      </w:pPr>
    </w:lvl>
  </w:abstractNum>
  <w:abstractNum w:abstractNumId="31" w15:restartNumberingAfterBreak="0">
    <w:nsid w:val="33311F9C"/>
    <w:multiLevelType w:val="hybridMultilevel"/>
    <w:tmpl w:val="FFFFFFFF"/>
    <w:lvl w:ilvl="0" w:tplc="32041346">
      <w:start w:val="2"/>
      <w:numFmt w:val="decimal"/>
      <w:lvlText w:val="%1"/>
      <w:lvlJc w:val="left"/>
      <w:pPr>
        <w:ind w:left="432" w:hanging="360"/>
      </w:pPr>
    </w:lvl>
    <w:lvl w:ilvl="1" w:tplc="A942F65C">
      <w:start w:val="1"/>
      <w:numFmt w:val="lowerLetter"/>
      <w:lvlText w:val="%2."/>
      <w:lvlJc w:val="left"/>
      <w:pPr>
        <w:ind w:left="576" w:hanging="360"/>
      </w:pPr>
    </w:lvl>
    <w:lvl w:ilvl="2" w:tplc="C18210DA">
      <w:start w:val="1"/>
      <w:numFmt w:val="lowerRoman"/>
      <w:lvlText w:val="%3."/>
      <w:lvlJc w:val="right"/>
      <w:pPr>
        <w:ind w:left="720" w:hanging="180"/>
      </w:pPr>
    </w:lvl>
    <w:lvl w:ilvl="3" w:tplc="D41CDDC6">
      <w:start w:val="1"/>
      <w:numFmt w:val="decimal"/>
      <w:lvlText w:val="%4."/>
      <w:lvlJc w:val="left"/>
      <w:pPr>
        <w:ind w:left="864" w:hanging="360"/>
      </w:pPr>
    </w:lvl>
    <w:lvl w:ilvl="4" w:tplc="8336143A">
      <w:start w:val="1"/>
      <w:numFmt w:val="lowerLetter"/>
      <w:lvlText w:val="%5."/>
      <w:lvlJc w:val="left"/>
      <w:pPr>
        <w:ind w:left="1008" w:hanging="360"/>
      </w:pPr>
    </w:lvl>
    <w:lvl w:ilvl="5" w:tplc="339C4F4A">
      <w:start w:val="1"/>
      <w:numFmt w:val="lowerRoman"/>
      <w:lvlText w:val="%6."/>
      <w:lvlJc w:val="right"/>
      <w:pPr>
        <w:ind w:left="1152" w:hanging="180"/>
      </w:pPr>
    </w:lvl>
    <w:lvl w:ilvl="6" w:tplc="507403DE">
      <w:start w:val="1"/>
      <w:numFmt w:val="decimal"/>
      <w:lvlText w:val="%7."/>
      <w:lvlJc w:val="left"/>
      <w:pPr>
        <w:ind w:left="1296" w:hanging="360"/>
      </w:pPr>
    </w:lvl>
    <w:lvl w:ilvl="7" w:tplc="9F2AAB00">
      <w:start w:val="1"/>
      <w:numFmt w:val="lowerLetter"/>
      <w:lvlText w:val="%8."/>
      <w:lvlJc w:val="left"/>
      <w:pPr>
        <w:ind w:left="1440" w:hanging="360"/>
      </w:pPr>
    </w:lvl>
    <w:lvl w:ilvl="8" w:tplc="99C0F330">
      <w:start w:val="1"/>
      <w:numFmt w:val="lowerRoman"/>
      <w:lvlText w:val="%9."/>
      <w:lvlJc w:val="right"/>
      <w:pPr>
        <w:ind w:left="1584" w:hanging="180"/>
      </w:pPr>
    </w:lvl>
  </w:abstractNum>
  <w:abstractNum w:abstractNumId="32" w15:restartNumberingAfterBreak="0">
    <w:nsid w:val="33B00CFF"/>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3" w15:restartNumberingAfterBreak="0">
    <w:nsid w:val="34EE6CF5"/>
    <w:multiLevelType w:val="hybridMultilevel"/>
    <w:tmpl w:val="853CC896"/>
    <w:lvl w:ilvl="0" w:tplc="DDA6B380">
      <w:start w:val="1"/>
      <w:numFmt w:val="bullet"/>
      <w:lvlText w:val=""/>
      <w:lvlJc w:val="left"/>
      <w:pPr>
        <w:ind w:left="2520" w:hanging="360"/>
      </w:pPr>
      <w:rPr>
        <w:rFonts w:ascii="Symbol" w:hAnsi="Symbol" w:hint="default"/>
      </w:rPr>
    </w:lvl>
    <w:lvl w:ilvl="1" w:tplc="D884001A">
      <w:start w:val="1"/>
      <w:numFmt w:val="bullet"/>
      <w:lvlText w:val="o"/>
      <w:lvlJc w:val="left"/>
      <w:pPr>
        <w:ind w:left="3240" w:hanging="360"/>
      </w:pPr>
      <w:rPr>
        <w:rFonts w:ascii="Courier New" w:hAnsi="Courier New" w:hint="default"/>
      </w:rPr>
    </w:lvl>
    <w:lvl w:ilvl="2" w:tplc="27925F4C">
      <w:start w:val="1"/>
      <w:numFmt w:val="bullet"/>
      <w:lvlText w:val=""/>
      <w:lvlJc w:val="left"/>
      <w:pPr>
        <w:ind w:left="3960" w:hanging="360"/>
      </w:pPr>
      <w:rPr>
        <w:rFonts w:ascii="Wingdings" w:hAnsi="Wingdings" w:hint="default"/>
      </w:rPr>
    </w:lvl>
    <w:lvl w:ilvl="3" w:tplc="74F0BC12">
      <w:start w:val="1"/>
      <w:numFmt w:val="bullet"/>
      <w:lvlText w:val=""/>
      <w:lvlJc w:val="left"/>
      <w:pPr>
        <w:ind w:left="4680" w:hanging="360"/>
      </w:pPr>
      <w:rPr>
        <w:rFonts w:ascii="Symbol" w:hAnsi="Symbol" w:hint="default"/>
      </w:rPr>
    </w:lvl>
    <w:lvl w:ilvl="4" w:tplc="6F46379E">
      <w:start w:val="1"/>
      <w:numFmt w:val="bullet"/>
      <w:lvlText w:val="o"/>
      <w:lvlJc w:val="left"/>
      <w:pPr>
        <w:ind w:left="5400" w:hanging="360"/>
      </w:pPr>
      <w:rPr>
        <w:rFonts w:ascii="Courier New" w:hAnsi="Courier New" w:hint="default"/>
      </w:rPr>
    </w:lvl>
    <w:lvl w:ilvl="5" w:tplc="1B0290F8">
      <w:start w:val="1"/>
      <w:numFmt w:val="bullet"/>
      <w:lvlText w:val=""/>
      <w:lvlJc w:val="left"/>
      <w:pPr>
        <w:ind w:left="6120" w:hanging="360"/>
      </w:pPr>
      <w:rPr>
        <w:rFonts w:ascii="Wingdings" w:hAnsi="Wingdings" w:hint="default"/>
      </w:rPr>
    </w:lvl>
    <w:lvl w:ilvl="6" w:tplc="FBA8EBF8">
      <w:start w:val="1"/>
      <w:numFmt w:val="bullet"/>
      <w:lvlText w:val=""/>
      <w:lvlJc w:val="left"/>
      <w:pPr>
        <w:ind w:left="6840" w:hanging="360"/>
      </w:pPr>
      <w:rPr>
        <w:rFonts w:ascii="Symbol" w:hAnsi="Symbol" w:hint="default"/>
      </w:rPr>
    </w:lvl>
    <w:lvl w:ilvl="7" w:tplc="3842CBCC">
      <w:start w:val="1"/>
      <w:numFmt w:val="bullet"/>
      <w:lvlText w:val="o"/>
      <w:lvlJc w:val="left"/>
      <w:pPr>
        <w:ind w:left="7560" w:hanging="360"/>
      </w:pPr>
      <w:rPr>
        <w:rFonts w:ascii="Courier New" w:hAnsi="Courier New" w:hint="default"/>
      </w:rPr>
    </w:lvl>
    <w:lvl w:ilvl="8" w:tplc="FFC23DBA">
      <w:start w:val="1"/>
      <w:numFmt w:val="bullet"/>
      <w:lvlText w:val=""/>
      <w:lvlJc w:val="left"/>
      <w:pPr>
        <w:ind w:left="8280" w:hanging="360"/>
      </w:pPr>
      <w:rPr>
        <w:rFonts w:ascii="Wingdings" w:hAnsi="Wingdings" w:hint="default"/>
      </w:rPr>
    </w:lvl>
  </w:abstractNum>
  <w:abstractNum w:abstractNumId="34" w15:restartNumberingAfterBreak="0">
    <w:nsid w:val="3590EDD4"/>
    <w:multiLevelType w:val="hybridMultilevel"/>
    <w:tmpl w:val="FFFFFFFF"/>
    <w:lvl w:ilvl="0" w:tplc="A9E4010E">
      <w:start w:val="1"/>
      <w:numFmt w:val="bullet"/>
      <w:lvlText w:val=""/>
      <w:lvlJc w:val="left"/>
      <w:pPr>
        <w:ind w:left="3600" w:hanging="360"/>
      </w:pPr>
      <w:rPr>
        <w:rFonts w:ascii="Symbol" w:hAnsi="Symbol" w:hint="default"/>
      </w:rPr>
    </w:lvl>
    <w:lvl w:ilvl="1" w:tplc="D8722612">
      <w:start w:val="1"/>
      <w:numFmt w:val="bullet"/>
      <w:lvlText w:val="o"/>
      <w:lvlJc w:val="left"/>
      <w:pPr>
        <w:ind w:left="4320" w:hanging="360"/>
      </w:pPr>
      <w:rPr>
        <w:rFonts w:ascii="Courier New" w:hAnsi="Courier New" w:hint="default"/>
      </w:rPr>
    </w:lvl>
    <w:lvl w:ilvl="2" w:tplc="CA60709A">
      <w:start w:val="1"/>
      <w:numFmt w:val="bullet"/>
      <w:lvlText w:val=""/>
      <w:lvlJc w:val="left"/>
      <w:pPr>
        <w:ind w:left="5040" w:hanging="360"/>
      </w:pPr>
      <w:rPr>
        <w:rFonts w:ascii="Wingdings" w:hAnsi="Wingdings" w:hint="default"/>
      </w:rPr>
    </w:lvl>
    <w:lvl w:ilvl="3" w:tplc="4EA20C74">
      <w:start w:val="1"/>
      <w:numFmt w:val="bullet"/>
      <w:lvlText w:val=""/>
      <w:lvlJc w:val="left"/>
      <w:pPr>
        <w:ind w:left="5760" w:hanging="360"/>
      </w:pPr>
      <w:rPr>
        <w:rFonts w:ascii="Symbol" w:hAnsi="Symbol" w:hint="default"/>
      </w:rPr>
    </w:lvl>
    <w:lvl w:ilvl="4" w:tplc="2B548C12">
      <w:start w:val="1"/>
      <w:numFmt w:val="bullet"/>
      <w:lvlText w:val="o"/>
      <w:lvlJc w:val="left"/>
      <w:pPr>
        <w:ind w:left="6480" w:hanging="360"/>
      </w:pPr>
      <w:rPr>
        <w:rFonts w:ascii="Courier New" w:hAnsi="Courier New" w:hint="default"/>
      </w:rPr>
    </w:lvl>
    <w:lvl w:ilvl="5" w:tplc="2F4257A4">
      <w:start w:val="1"/>
      <w:numFmt w:val="bullet"/>
      <w:lvlText w:val=""/>
      <w:lvlJc w:val="left"/>
      <w:pPr>
        <w:ind w:left="7200" w:hanging="360"/>
      </w:pPr>
      <w:rPr>
        <w:rFonts w:ascii="Wingdings" w:hAnsi="Wingdings" w:hint="default"/>
      </w:rPr>
    </w:lvl>
    <w:lvl w:ilvl="6" w:tplc="C45C88E6">
      <w:start w:val="1"/>
      <w:numFmt w:val="bullet"/>
      <w:lvlText w:val=""/>
      <w:lvlJc w:val="left"/>
      <w:pPr>
        <w:ind w:left="7920" w:hanging="360"/>
      </w:pPr>
      <w:rPr>
        <w:rFonts w:ascii="Symbol" w:hAnsi="Symbol" w:hint="default"/>
      </w:rPr>
    </w:lvl>
    <w:lvl w:ilvl="7" w:tplc="832CB944">
      <w:start w:val="1"/>
      <w:numFmt w:val="bullet"/>
      <w:lvlText w:val="o"/>
      <w:lvlJc w:val="left"/>
      <w:pPr>
        <w:ind w:left="8640" w:hanging="360"/>
      </w:pPr>
      <w:rPr>
        <w:rFonts w:ascii="Courier New" w:hAnsi="Courier New" w:hint="default"/>
      </w:rPr>
    </w:lvl>
    <w:lvl w:ilvl="8" w:tplc="0C546A5C">
      <w:start w:val="1"/>
      <w:numFmt w:val="bullet"/>
      <w:lvlText w:val=""/>
      <w:lvlJc w:val="left"/>
      <w:pPr>
        <w:ind w:left="9360" w:hanging="360"/>
      </w:pPr>
      <w:rPr>
        <w:rFonts w:ascii="Wingdings" w:hAnsi="Wingdings" w:hint="default"/>
      </w:rPr>
    </w:lvl>
  </w:abstractNum>
  <w:abstractNum w:abstractNumId="35"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7F1CB29"/>
    <w:multiLevelType w:val="hybridMultilevel"/>
    <w:tmpl w:val="FFFFFFFF"/>
    <w:lvl w:ilvl="0" w:tplc="D926020C">
      <w:start w:val="1"/>
      <w:numFmt w:val="bullet"/>
      <w:lvlText w:val=""/>
      <w:lvlJc w:val="left"/>
      <w:pPr>
        <w:ind w:left="1800" w:hanging="360"/>
      </w:pPr>
      <w:rPr>
        <w:rFonts w:ascii="Symbol" w:hAnsi="Symbol" w:hint="default"/>
      </w:rPr>
    </w:lvl>
    <w:lvl w:ilvl="1" w:tplc="CF14E5D8">
      <w:start w:val="1"/>
      <w:numFmt w:val="bullet"/>
      <w:lvlText w:val="o"/>
      <w:lvlJc w:val="left"/>
      <w:pPr>
        <w:ind w:left="2520" w:hanging="360"/>
      </w:pPr>
      <w:rPr>
        <w:rFonts w:ascii="Courier New" w:hAnsi="Courier New" w:hint="default"/>
      </w:rPr>
    </w:lvl>
    <w:lvl w:ilvl="2" w:tplc="4B4E7704">
      <w:start w:val="1"/>
      <w:numFmt w:val="bullet"/>
      <w:lvlText w:val=""/>
      <w:lvlJc w:val="left"/>
      <w:pPr>
        <w:ind w:left="3240" w:hanging="360"/>
      </w:pPr>
      <w:rPr>
        <w:rFonts w:ascii="Wingdings" w:hAnsi="Wingdings" w:hint="default"/>
      </w:rPr>
    </w:lvl>
    <w:lvl w:ilvl="3" w:tplc="491C2F72">
      <w:start w:val="1"/>
      <w:numFmt w:val="bullet"/>
      <w:lvlText w:val=""/>
      <w:lvlJc w:val="left"/>
      <w:pPr>
        <w:ind w:left="3960" w:hanging="360"/>
      </w:pPr>
      <w:rPr>
        <w:rFonts w:ascii="Symbol" w:hAnsi="Symbol" w:hint="default"/>
      </w:rPr>
    </w:lvl>
    <w:lvl w:ilvl="4" w:tplc="6E38F668">
      <w:start w:val="1"/>
      <w:numFmt w:val="bullet"/>
      <w:lvlText w:val="o"/>
      <w:lvlJc w:val="left"/>
      <w:pPr>
        <w:ind w:left="4680" w:hanging="360"/>
      </w:pPr>
      <w:rPr>
        <w:rFonts w:ascii="Courier New" w:hAnsi="Courier New" w:hint="default"/>
      </w:rPr>
    </w:lvl>
    <w:lvl w:ilvl="5" w:tplc="BEFA1632">
      <w:start w:val="1"/>
      <w:numFmt w:val="bullet"/>
      <w:lvlText w:val=""/>
      <w:lvlJc w:val="left"/>
      <w:pPr>
        <w:ind w:left="5400" w:hanging="360"/>
      </w:pPr>
      <w:rPr>
        <w:rFonts w:ascii="Wingdings" w:hAnsi="Wingdings" w:hint="default"/>
      </w:rPr>
    </w:lvl>
    <w:lvl w:ilvl="6" w:tplc="BABEC382">
      <w:start w:val="1"/>
      <w:numFmt w:val="bullet"/>
      <w:lvlText w:val=""/>
      <w:lvlJc w:val="left"/>
      <w:pPr>
        <w:ind w:left="6120" w:hanging="360"/>
      </w:pPr>
      <w:rPr>
        <w:rFonts w:ascii="Symbol" w:hAnsi="Symbol" w:hint="default"/>
      </w:rPr>
    </w:lvl>
    <w:lvl w:ilvl="7" w:tplc="DCB25B14">
      <w:start w:val="1"/>
      <w:numFmt w:val="bullet"/>
      <w:lvlText w:val="o"/>
      <w:lvlJc w:val="left"/>
      <w:pPr>
        <w:ind w:left="6840" w:hanging="360"/>
      </w:pPr>
      <w:rPr>
        <w:rFonts w:ascii="Courier New" w:hAnsi="Courier New" w:hint="default"/>
      </w:rPr>
    </w:lvl>
    <w:lvl w:ilvl="8" w:tplc="A8B4A908">
      <w:start w:val="1"/>
      <w:numFmt w:val="bullet"/>
      <w:lvlText w:val=""/>
      <w:lvlJc w:val="left"/>
      <w:pPr>
        <w:ind w:left="7560" w:hanging="360"/>
      </w:pPr>
      <w:rPr>
        <w:rFonts w:ascii="Wingdings" w:hAnsi="Wingdings" w:hint="default"/>
      </w:rPr>
    </w:lvl>
  </w:abstractNum>
  <w:abstractNum w:abstractNumId="37" w15:restartNumberingAfterBreak="0">
    <w:nsid w:val="3990E57E"/>
    <w:multiLevelType w:val="hybridMultilevel"/>
    <w:tmpl w:val="CC58C16C"/>
    <w:lvl w:ilvl="0" w:tplc="CBEEEB38">
      <w:start w:val="1"/>
      <w:numFmt w:val="bullet"/>
      <w:lvlText w:val=""/>
      <w:lvlJc w:val="left"/>
      <w:pPr>
        <w:ind w:left="2520" w:hanging="360"/>
      </w:pPr>
      <w:rPr>
        <w:rFonts w:ascii="Symbol" w:hAnsi="Symbol" w:hint="default"/>
      </w:rPr>
    </w:lvl>
    <w:lvl w:ilvl="1" w:tplc="5C06C066">
      <w:start w:val="1"/>
      <w:numFmt w:val="bullet"/>
      <w:lvlText w:val="o"/>
      <w:lvlJc w:val="left"/>
      <w:pPr>
        <w:ind w:left="3240" w:hanging="360"/>
      </w:pPr>
      <w:rPr>
        <w:rFonts w:ascii="Courier New" w:hAnsi="Courier New" w:hint="default"/>
      </w:rPr>
    </w:lvl>
    <w:lvl w:ilvl="2" w:tplc="C4C6786E">
      <w:start w:val="1"/>
      <w:numFmt w:val="bullet"/>
      <w:lvlText w:val=""/>
      <w:lvlJc w:val="left"/>
      <w:pPr>
        <w:ind w:left="3960" w:hanging="360"/>
      </w:pPr>
      <w:rPr>
        <w:rFonts w:ascii="Wingdings" w:hAnsi="Wingdings" w:hint="default"/>
      </w:rPr>
    </w:lvl>
    <w:lvl w:ilvl="3" w:tplc="8974D24A">
      <w:start w:val="1"/>
      <w:numFmt w:val="bullet"/>
      <w:lvlText w:val=""/>
      <w:lvlJc w:val="left"/>
      <w:pPr>
        <w:ind w:left="4680" w:hanging="360"/>
      </w:pPr>
      <w:rPr>
        <w:rFonts w:ascii="Symbol" w:hAnsi="Symbol" w:hint="default"/>
      </w:rPr>
    </w:lvl>
    <w:lvl w:ilvl="4" w:tplc="ED92BA78">
      <w:start w:val="1"/>
      <w:numFmt w:val="bullet"/>
      <w:lvlText w:val="o"/>
      <w:lvlJc w:val="left"/>
      <w:pPr>
        <w:ind w:left="5400" w:hanging="360"/>
      </w:pPr>
      <w:rPr>
        <w:rFonts w:ascii="Courier New" w:hAnsi="Courier New" w:hint="default"/>
      </w:rPr>
    </w:lvl>
    <w:lvl w:ilvl="5" w:tplc="0A466CBA">
      <w:start w:val="1"/>
      <w:numFmt w:val="bullet"/>
      <w:lvlText w:val=""/>
      <w:lvlJc w:val="left"/>
      <w:pPr>
        <w:ind w:left="6120" w:hanging="360"/>
      </w:pPr>
      <w:rPr>
        <w:rFonts w:ascii="Wingdings" w:hAnsi="Wingdings" w:hint="default"/>
      </w:rPr>
    </w:lvl>
    <w:lvl w:ilvl="6" w:tplc="8752C854">
      <w:start w:val="1"/>
      <w:numFmt w:val="bullet"/>
      <w:lvlText w:val=""/>
      <w:lvlJc w:val="left"/>
      <w:pPr>
        <w:ind w:left="6840" w:hanging="360"/>
      </w:pPr>
      <w:rPr>
        <w:rFonts w:ascii="Symbol" w:hAnsi="Symbol" w:hint="default"/>
      </w:rPr>
    </w:lvl>
    <w:lvl w:ilvl="7" w:tplc="B39631E2">
      <w:start w:val="1"/>
      <w:numFmt w:val="bullet"/>
      <w:lvlText w:val="o"/>
      <w:lvlJc w:val="left"/>
      <w:pPr>
        <w:ind w:left="7560" w:hanging="360"/>
      </w:pPr>
      <w:rPr>
        <w:rFonts w:ascii="Courier New" w:hAnsi="Courier New" w:hint="default"/>
      </w:rPr>
    </w:lvl>
    <w:lvl w:ilvl="8" w:tplc="34CAB416">
      <w:start w:val="1"/>
      <w:numFmt w:val="bullet"/>
      <w:lvlText w:val=""/>
      <w:lvlJc w:val="left"/>
      <w:pPr>
        <w:ind w:left="8280" w:hanging="360"/>
      </w:pPr>
      <w:rPr>
        <w:rFonts w:ascii="Wingdings" w:hAnsi="Wingdings" w:hint="default"/>
      </w:rPr>
    </w:lvl>
  </w:abstractNum>
  <w:abstractNum w:abstractNumId="38"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39" w15:restartNumberingAfterBreak="0">
    <w:nsid w:val="3F77A308"/>
    <w:multiLevelType w:val="hybridMultilevel"/>
    <w:tmpl w:val="FFFFFFFF"/>
    <w:lvl w:ilvl="0" w:tplc="1054D99A">
      <w:start w:val="1"/>
      <w:numFmt w:val="bullet"/>
      <w:lvlText w:val=""/>
      <w:lvlJc w:val="left"/>
      <w:pPr>
        <w:ind w:left="3240" w:hanging="360"/>
      </w:pPr>
      <w:rPr>
        <w:rFonts w:ascii="Symbol" w:hAnsi="Symbol" w:hint="default"/>
      </w:rPr>
    </w:lvl>
    <w:lvl w:ilvl="1" w:tplc="6FD47866">
      <w:start w:val="1"/>
      <w:numFmt w:val="bullet"/>
      <w:lvlText w:val="o"/>
      <w:lvlJc w:val="left"/>
      <w:pPr>
        <w:ind w:left="3960" w:hanging="360"/>
      </w:pPr>
      <w:rPr>
        <w:rFonts w:ascii="Courier New" w:hAnsi="Courier New" w:hint="default"/>
      </w:rPr>
    </w:lvl>
    <w:lvl w:ilvl="2" w:tplc="59EE5DC4">
      <w:start w:val="1"/>
      <w:numFmt w:val="bullet"/>
      <w:lvlText w:val=""/>
      <w:lvlJc w:val="left"/>
      <w:pPr>
        <w:ind w:left="4680" w:hanging="360"/>
      </w:pPr>
      <w:rPr>
        <w:rFonts w:ascii="Wingdings" w:hAnsi="Wingdings" w:hint="default"/>
      </w:rPr>
    </w:lvl>
    <w:lvl w:ilvl="3" w:tplc="97F4CF50">
      <w:start w:val="1"/>
      <w:numFmt w:val="bullet"/>
      <w:lvlText w:val=""/>
      <w:lvlJc w:val="left"/>
      <w:pPr>
        <w:ind w:left="5400" w:hanging="360"/>
      </w:pPr>
      <w:rPr>
        <w:rFonts w:ascii="Symbol" w:hAnsi="Symbol" w:hint="default"/>
      </w:rPr>
    </w:lvl>
    <w:lvl w:ilvl="4" w:tplc="CD34F1FC">
      <w:start w:val="1"/>
      <w:numFmt w:val="bullet"/>
      <w:lvlText w:val="o"/>
      <w:lvlJc w:val="left"/>
      <w:pPr>
        <w:ind w:left="6120" w:hanging="360"/>
      </w:pPr>
      <w:rPr>
        <w:rFonts w:ascii="Courier New" w:hAnsi="Courier New" w:hint="default"/>
      </w:rPr>
    </w:lvl>
    <w:lvl w:ilvl="5" w:tplc="F0FEE26C">
      <w:start w:val="1"/>
      <w:numFmt w:val="bullet"/>
      <w:lvlText w:val=""/>
      <w:lvlJc w:val="left"/>
      <w:pPr>
        <w:ind w:left="6840" w:hanging="360"/>
      </w:pPr>
      <w:rPr>
        <w:rFonts w:ascii="Wingdings" w:hAnsi="Wingdings" w:hint="default"/>
      </w:rPr>
    </w:lvl>
    <w:lvl w:ilvl="6" w:tplc="E3C0D992">
      <w:start w:val="1"/>
      <w:numFmt w:val="bullet"/>
      <w:lvlText w:val=""/>
      <w:lvlJc w:val="left"/>
      <w:pPr>
        <w:ind w:left="7560" w:hanging="360"/>
      </w:pPr>
      <w:rPr>
        <w:rFonts w:ascii="Symbol" w:hAnsi="Symbol" w:hint="default"/>
      </w:rPr>
    </w:lvl>
    <w:lvl w:ilvl="7" w:tplc="3F588AA8">
      <w:start w:val="1"/>
      <w:numFmt w:val="bullet"/>
      <w:lvlText w:val="o"/>
      <w:lvlJc w:val="left"/>
      <w:pPr>
        <w:ind w:left="8280" w:hanging="360"/>
      </w:pPr>
      <w:rPr>
        <w:rFonts w:ascii="Courier New" w:hAnsi="Courier New" w:hint="default"/>
      </w:rPr>
    </w:lvl>
    <w:lvl w:ilvl="8" w:tplc="E7E83E62">
      <w:start w:val="1"/>
      <w:numFmt w:val="bullet"/>
      <w:lvlText w:val=""/>
      <w:lvlJc w:val="left"/>
      <w:pPr>
        <w:ind w:left="9000" w:hanging="360"/>
      </w:pPr>
      <w:rPr>
        <w:rFonts w:ascii="Wingdings" w:hAnsi="Wingdings" w:hint="default"/>
      </w:rPr>
    </w:lvl>
  </w:abstractNum>
  <w:abstractNum w:abstractNumId="40" w15:restartNumberingAfterBreak="0">
    <w:nsid w:val="432AF309"/>
    <w:multiLevelType w:val="hybridMultilevel"/>
    <w:tmpl w:val="FFFFFFFF"/>
    <w:lvl w:ilvl="0" w:tplc="52224606">
      <w:start w:val="1"/>
      <w:numFmt w:val="bullet"/>
      <w:lvlText w:val=""/>
      <w:lvlJc w:val="left"/>
      <w:pPr>
        <w:ind w:left="2520" w:hanging="360"/>
      </w:pPr>
      <w:rPr>
        <w:rFonts w:ascii="Symbol" w:hAnsi="Symbol" w:hint="default"/>
      </w:rPr>
    </w:lvl>
    <w:lvl w:ilvl="1" w:tplc="B3925418">
      <w:start w:val="1"/>
      <w:numFmt w:val="bullet"/>
      <w:lvlText w:val="o"/>
      <w:lvlJc w:val="left"/>
      <w:pPr>
        <w:ind w:left="3240" w:hanging="360"/>
      </w:pPr>
      <w:rPr>
        <w:rFonts w:ascii="Courier New" w:hAnsi="Courier New" w:hint="default"/>
      </w:rPr>
    </w:lvl>
    <w:lvl w:ilvl="2" w:tplc="97029F70">
      <w:start w:val="1"/>
      <w:numFmt w:val="bullet"/>
      <w:lvlText w:val=""/>
      <w:lvlJc w:val="left"/>
      <w:pPr>
        <w:ind w:left="3960" w:hanging="360"/>
      </w:pPr>
      <w:rPr>
        <w:rFonts w:ascii="Wingdings" w:hAnsi="Wingdings" w:hint="default"/>
      </w:rPr>
    </w:lvl>
    <w:lvl w:ilvl="3" w:tplc="FD38FF82">
      <w:start w:val="1"/>
      <w:numFmt w:val="bullet"/>
      <w:lvlText w:val=""/>
      <w:lvlJc w:val="left"/>
      <w:pPr>
        <w:ind w:left="4680" w:hanging="360"/>
      </w:pPr>
      <w:rPr>
        <w:rFonts w:ascii="Symbol" w:hAnsi="Symbol" w:hint="default"/>
      </w:rPr>
    </w:lvl>
    <w:lvl w:ilvl="4" w:tplc="A4EC7420">
      <w:start w:val="1"/>
      <w:numFmt w:val="bullet"/>
      <w:lvlText w:val="o"/>
      <w:lvlJc w:val="left"/>
      <w:pPr>
        <w:ind w:left="5400" w:hanging="360"/>
      </w:pPr>
      <w:rPr>
        <w:rFonts w:ascii="Courier New" w:hAnsi="Courier New" w:hint="default"/>
      </w:rPr>
    </w:lvl>
    <w:lvl w:ilvl="5" w:tplc="74B0DFCC">
      <w:start w:val="1"/>
      <w:numFmt w:val="bullet"/>
      <w:lvlText w:val=""/>
      <w:lvlJc w:val="left"/>
      <w:pPr>
        <w:ind w:left="6120" w:hanging="360"/>
      </w:pPr>
      <w:rPr>
        <w:rFonts w:ascii="Wingdings" w:hAnsi="Wingdings" w:hint="default"/>
      </w:rPr>
    </w:lvl>
    <w:lvl w:ilvl="6" w:tplc="51C096F2">
      <w:start w:val="1"/>
      <w:numFmt w:val="bullet"/>
      <w:lvlText w:val=""/>
      <w:lvlJc w:val="left"/>
      <w:pPr>
        <w:ind w:left="6840" w:hanging="360"/>
      </w:pPr>
      <w:rPr>
        <w:rFonts w:ascii="Symbol" w:hAnsi="Symbol" w:hint="default"/>
      </w:rPr>
    </w:lvl>
    <w:lvl w:ilvl="7" w:tplc="71A67072">
      <w:start w:val="1"/>
      <w:numFmt w:val="bullet"/>
      <w:lvlText w:val="o"/>
      <w:lvlJc w:val="left"/>
      <w:pPr>
        <w:ind w:left="7560" w:hanging="360"/>
      </w:pPr>
      <w:rPr>
        <w:rFonts w:ascii="Courier New" w:hAnsi="Courier New" w:hint="default"/>
      </w:rPr>
    </w:lvl>
    <w:lvl w:ilvl="8" w:tplc="46FA7142">
      <w:start w:val="1"/>
      <w:numFmt w:val="bullet"/>
      <w:lvlText w:val=""/>
      <w:lvlJc w:val="left"/>
      <w:pPr>
        <w:ind w:left="8280" w:hanging="360"/>
      </w:pPr>
      <w:rPr>
        <w:rFonts w:ascii="Wingdings" w:hAnsi="Wingdings" w:hint="default"/>
      </w:rPr>
    </w:lvl>
  </w:abstractNum>
  <w:abstractNum w:abstractNumId="41" w15:restartNumberingAfterBreak="0">
    <w:nsid w:val="46308332"/>
    <w:multiLevelType w:val="hybridMultilevel"/>
    <w:tmpl w:val="FFFFFFFF"/>
    <w:lvl w:ilvl="0" w:tplc="5D480B8C">
      <w:start w:val="1"/>
      <w:numFmt w:val="bullet"/>
      <w:lvlText w:val=""/>
      <w:lvlJc w:val="left"/>
      <w:pPr>
        <w:ind w:left="2520" w:hanging="360"/>
      </w:pPr>
      <w:rPr>
        <w:rFonts w:ascii="Symbol" w:hAnsi="Symbol" w:hint="default"/>
      </w:rPr>
    </w:lvl>
    <w:lvl w:ilvl="1" w:tplc="738A166E">
      <w:start w:val="1"/>
      <w:numFmt w:val="bullet"/>
      <w:lvlText w:val="o"/>
      <w:lvlJc w:val="left"/>
      <w:pPr>
        <w:ind w:left="3240" w:hanging="360"/>
      </w:pPr>
      <w:rPr>
        <w:rFonts w:ascii="Courier New" w:hAnsi="Courier New" w:hint="default"/>
      </w:rPr>
    </w:lvl>
    <w:lvl w:ilvl="2" w:tplc="F0A48BB0">
      <w:start w:val="1"/>
      <w:numFmt w:val="bullet"/>
      <w:lvlText w:val=""/>
      <w:lvlJc w:val="left"/>
      <w:pPr>
        <w:ind w:left="3960" w:hanging="360"/>
      </w:pPr>
      <w:rPr>
        <w:rFonts w:ascii="Wingdings" w:hAnsi="Wingdings" w:hint="default"/>
      </w:rPr>
    </w:lvl>
    <w:lvl w:ilvl="3" w:tplc="88300AB0">
      <w:start w:val="1"/>
      <w:numFmt w:val="bullet"/>
      <w:lvlText w:val=""/>
      <w:lvlJc w:val="left"/>
      <w:pPr>
        <w:ind w:left="4680" w:hanging="360"/>
      </w:pPr>
      <w:rPr>
        <w:rFonts w:ascii="Symbol" w:hAnsi="Symbol" w:hint="default"/>
      </w:rPr>
    </w:lvl>
    <w:lvl w:ilvl="4" w:tplc="78446130">
      <w:start w:val="1"/>
      <w:numFmt w:val="bullet"/>
      <w:lvlText w:val="o"/>
      <w:lvlJc w:val="left"/>
      <w:pPr>
        <w:ind w:left="5400" w:hanging="360"/>
      </w:pPr>
      <w:rPr>
        <w:rFonts w:ascii="Courier New" w:hAnsi="Courier New" w:hint="default"/>
      </w:rPr>
    </w:lvl>
    <w:lvl w:ilvl="5" w:tplc="DD78DA70">
      <w:start w:val="1"/>
      <w:numFmt w:val="bullet"/>
      <w:lvlText w:val=""/>
      <w:lvlJc w:val="left"/>
      <w:pPr>
        <w:ind w:left="6120" w:hanging="360"/>
      </w:pPr>
      <w:rPr>
        <w:rFonts w:ascii="Wingdings" w:hAnsi="Wingdings" w:hint="default"/>
      </w:rPr>
    </w:lvl>
    <w:lvl w:ilvl="6" w:tplc="ADECAE1C">
      <w:start w:val="1"/>
      <w:numFmt w:val="bullet"/>
      <w:lvlText w:val=""/>
      <w:lvlJc w:val="left"/>
      <w:pPr>
        <w:ind w:left="6840" w:hanging="360"/>
      </w:pPr>
      <w:rPr>
        <w:rFonts w:ascii="Symbol" w:hAnsi="Symbol" w:hint="default"/>
      </w:rPr>
    </w:lvl>
    <w:lvl w:ilvl="7" w:tplc="E19C995E">
      <w:start w:val="1"/>
      <w:numFmt w:val="bullet"/>
      <w:lvlText w:val="o"/>
      <w:lvlJc w:val="left"/>
      <w:pPr>
        <w:ind w:left="7560" w:hanging="360"/>
      </w:pPr>
      <w:rPr>
        <w:rFonts w:ascii="Courier New" w:hAnsi="Courier New" w:hint="default"/>
      </w:rPr>
    </w:lvl>
    <w:lvl w:ilvl="8" w:tplc="200E04FA">
      <w:start w:val="1"/>
      <w:numFmt w:val="bullet"/>
      <w:lvlText w:val=""/>
      <w:lvlJc w:val="left"/>
      <w:pPr>
        <w:ind w:left="8280" w:hanging="360"/>
      </w:pPr>
      <w:rPr>
        <w:rFonts w:ascii="Wingdings" w:hAnsi="Wingdings" w:hint="default"/>
      </w:rPr>
    </w:lvl>
  </w:abstractNum>
  <w:abstractNum w:abstractNumId="42" w15:restartNumberingAfterBreak="0">
    <w:nsid w:val="46DC2CD9"/>
    <w:multiLevelType w:val="hybridMultilevel"/>
    <w:tmpl w:val="5BF66F6E"/>
    <w:lvl w:ilvl="0" w:tplc="10090003">
      <w:start w:val="1"/>
      <w:numFmt w:val="bullet"/>
      <w:lvlText w:val="o"/>
      <w:lvlJc w:val="left"/>
      <w:pPr>
        <w:ind w:left="324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3" w15:restartNumberingAfterBreak="0">
    <w:nsid w:val="46E3274D"/>
    <w:multiLevelType w:val="hybridMultilevel"/>
    <w:tmpl w:val="FFFFFFFF"/>
    <w:lvl w:ilvl="0" w:tplc="311ECD3A">
      <w:start w:val="1"/>
      <w:numFmt w:val="bullet"/>
      <w:lvlText w:val=""/>
      <w:lvlJc w:val="left"/>
      <w:pPr>
        <w:ind w:left="1800" w:hanging="360"/>
      </w:pPr>
      <w:rPr>
        <w:rFonts w:ascii="Symbol" w:hAnsi="Symbol" w:hint="default"/>
      </w:rPr>
    </w:lvl>
    <w:lvl w:ilvl="1" w:tplc="C24C772C">
      <w:start w:val="1"/>
      <w:numFmt w:val="bullet"/>
      <w:lvlText w:val="o"/>
      <w:lvlJc w:val="left"/>
      <w:pPr>
        <w:ind w:left="2520" w:hanging="360"/>
      </w:pPr>
      <w:rPr>
        <w:rFonts w:ascii="Courier New" w:hAnsi="Courier New" w:hint="default"/>
      </w:rPr>
    </w:lvl>
    <w:lvl w:ilvl="2" w:tplc="55BEB5DE">
      <w:start w:val="1"/>
      <w:numFmt w:val="bullet"/>
      <w:lvlText w:val=""/>
      <w:lvlJc w:val="left"/>
      <w:pPr>
        <w:ind w:left="3240" w:hanging="360"/>
      </w:pPr>
      <w:rPr>
        <w:rFonts w:ascii="Wingdings" w:hAnsi="Wingdings" w:hint="default"/>
      </w:rPr>
    </w:lvl>
    <w:lvl w:ilvl="3" w:tplc="95B60164">
      <w:start w:val="1"/>
      <w:numFmt w:val="bullet"/>
      <w:lvlText w:val=""/>
      <w:lvlJc w:val="left"/>
      <w:pPr>
        <w:ind w:left="3960" w:hanging="360"/>
      </w:pPr>
      <w:rPr>
        <w:rFonts w:ascii="Symbol" w:hAnsi="Symbol" w:hint="default"/>
      </w:rPr>
    </w:lvl>
    <w:lvl w:ilvl="4" w:tplc="9ACE71F4">
      <w:start w:val="1"/>
      <w:numFmt w:val="bullet"/>
      <w:lvlText w:val="o"/>
      <w:lvlJc w:val="left"/>
      <w:pPr>
        <w:ind w:left="4680" w:hanging="360"/>
      </w:pPr>
      <w:rPr>
        <w:rFonts w:ascii="Courier New" w:hAnsi="Courier New" w:hint="default"/>
      </w:rPr>
    </w:lvl>
    <w:lvl w:ilvl="5" w:tplc="FC7E1B54">
      <w:start w:val="1"/>
      <w:numFmt w:val="bullet"/>
      <w:lvlText w:val=""/>
      <w:lvlJc w:val="left"/>
      <w:pPr>
        <w:ind w:left="5400" w:hanging="360"/>
      </w:pPr>
      <w:rPr>
        <w:rFonts w:ascii="Wingdings" w:hAnsi="Wingdings" w:hint="default"/>
      </w:rPr>
    </w:lvl>
    <w:lvl w:ilvl="6" w:tplc="A5E614B2">
      <w:start w:val="1"/>
      <w:numFmt w:val="bullet"/>
      <w:lvlText w:val=""/>
      <w:lvlJc w:val="left"/>
      <w:pPr>
        <w:ind w:left="6120" w:hanging="360"/>
      </w:pPr>
      <w:rPr>
        <w:rFonts w:ascii="Symbol" w:hAnsi="Symbol" w:hint="default"/>
      </w:rPr>
    </w:lvl>
    <w:lvl w:ilvl="7" w:tplc="7722CBF0">
      <w:start w:val="1"/>
      <w:numFmt w:val="bullet"/>
      <w:lvlText w:val="o"/>
      <w:lvlJc w:val="left"/>
      <w:pPr>
        <w:ind w:left="6840" w:hanging="360"/>
      </w:pPr>
      <w:rPr>
        <w:rFonts w:ascii="Courier New" w:hAnsi="Courier New" w:hint="default"/>
      </w:rPr>
    </w:lvl>
    <w:lvl w:ilvl="8" w:tplc="3D1A670C">
      <w:start w:val="1"/>
      <w:numFmt w:val="bullet"/>
      <w:lvlText w:val=""/>
      <w:lvlJc w:val="left"/>
      <w:pPr>
        <w:ind w:left="7560" w:hanging="360"/>
      </w:pPr>
      <w:rPr>
        <w:rFonts w:ascii="Wingdings" w:hAnsi="Wingdings" w:hint="default"/>
      </w:rPr>
    </w:lvl>
  </w:abstractNum>
  <w:abstractNum w:abstractNumId="44" w15:restartNumberingAfterBreak="0">
    <w:nsid w:val="4AB42BA8"/>
    <w:multiLevelType w:val="hybridMultilevel"/>
    <w:tmpl w:val="AC48DB96"/>
    <w:lvl w:ilvl="0" w:tplc="625A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B87AFCB"/>
    <w:multiLevelType w:val="hybridMultilevel"/>
    <w:tmpl w:val="FFFFFFFF"/>
    <w:lvl w:ilvl="0" w:tplc="6DA81E6A">
      <w:start w:val="1"/>
      <w:numFmt w:val="bullet"/>
      <w:lvlText w:val=""/>
      <w:lvlJc w:val="left"/>
      <w:pPr>
        <w:ind w:left="1800" w:hanging="360"/>
      </w:pPr>
      <w:rPr>
        <w:rFonts w:ascii="Symbol" w:hAnsi="Symbol" w:hint="default"/>
      </w:rPr>
    </w:lvl>
    <w:lvl w:ilvl="1" w:tplc="2FF4E9E0">
      <w:start w:val="1"/>
      <w:numFmt w:val="bullet"/>
      <w:lvlText w:val="o"/>
      <w:lvlJc w:val="left"/>
      <w:pPr>
        <w:ind w:left="2520" w:hanging="360"/>
      </w:pPr>
      <w:rPr>
        <w:rFonts w:ascii="Courier New" w:hAnsi="Courier New" w:hint="default"/>
      </w:rPr>
    </w:lvl>
    <w:lvl w:ilvl="2" w:tplc="D512A60C">
      <w:start w:val="1"/>
      <w:numFmt w:val="bullet"/>
      <w:lvlText w:val=""/>
      <w:lvlJc w:val="left"/>
      <w:pPr>
        <w:ind w:left="3240" w:hanging="360"/>
      </w:pPr>
      <w:rPr>
        <w:rFonts w:ascii="Wingdings" w:hAnsi="Wingdings" w:hint="default"/>
      </w:rPr>
    </w:lvl>
    <w:lvl w:ilvl="3" w:tplc="A96060F0">
      <w:start w:val="1"/>
      <w:numFmt w:val="bullet"/>
      <w:lvlText w:val=""/>
      <w:lvlJc w:val="left"/>
      <w:pPr>
        <w:ind w:left="3960" w:hanging="360"/>
      </w:pPr>
      <w:rPr>
        <w:rFonts w:ascii="Symbol" w:hAnsi="Symbol" w:hint="default"/>
      </w:rPr>
    </w:lvl>
    <w:lvl w:ilvl="4" w:tplc="6A082BBE">
      <w:start w:val="1"/>
      <w:numFmt w:val="bullet"/>
      <w:lvlText w:val="o"/>
      <w:lvlJc w:val="left"/>
      <w:pPr>
        <w:ind w:left="4680" w:hanging="360"/>
      </w:pPr>
      <w:rPr>
        <w:rFonts w:ascii="Courier New" w:hAnsi="Courier New" w:hint="default"/>
      </w:rPr>
    </w:lvl>
    <w:lvl w:ilvl="5" w:tplc="9A289DF0">
      <w:start w:val="1"/>
      <w:numFmt w:val="bullet"/>
      <w:lvlText w:val=""/>
      <w:lvlJc w:val="left"/>
      <w:pPr>
        <w:ind w:left="5400" w:hanging="360"/>
      </w:pPr>
      <w:rPr>
        <w:rFonts w:ascii="Wingdings" w:hAnsi="Wingdings" w:hint="default"/>
      </w:rPr>
    </w:lvl>
    <w:lvl w:ilvl="6" w:tplc="A308127A">
      <w:start w:val="1"/>
      <w:numFmt w:val="bullet"/>
      <w:lvlText w:val=""/>
      <w:lvlJc w:val="left"/>
      <w:pPr>
        <w:ind w:left="6120" w:hanging="360"/>
      </w:pPr>
      <w:rPr>
        <w:rFonts w:ascii="Symbol" w:hAnsi="Symbol" w:hint="default"/>
      </w:rPr>
    </w:lvl>
    <w:lvl w:ilvl="7" w:tplc="31620B8A">
      <w:start w:val="1"/>
      <w:numFmt w:val="bullet"/>
      <w:lvlText w:val="o"/>
      <w:lvlJc w:val="left"/>
      <w:pPr>
        <w:ind w:left="6840" w:hanging="360"/>
      </w:pPr>
      <w:rPr>
        <w:rFonts w:ascii="Courier New" w:hAnsi="Courier New" w:hint="default"/>
      </w:rPr>
    </w:lvl>
    <w:lvl w:ilvl="8" w:tplc="10F4D378">
      <w:start w:val="1"/>
      <w:numFmt w:val="bullet"/>
      <w:lvlText w:val=""/>
      <w:lvlJc w:val="left"/>
      <w:pPr>
        <w:ind w:left="7560" w:hanging="360"/>
      </w:pPr>
      <w:rPr>
        <w:rFonts w:ascii="Wingdings" w:hAnsi="Wingdings" w:hint="default"/>
      </w:rPr>
    </w:lvl>
  </w:abstractNum>
  <w:abstractNum w:abstractNumId="46" w15:restartNumberingAfterBreak="0">
    <w:nsid w:val="4EA2744F"/>
    <w:multiLevelType w:val="hybridMultilevel"/>
    <w:tmpl w:val="AED21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48" w15:restartNumberingAfterBreak="0">
    <w:nsid w:val="55D0758D"/>
    <w:multiLevelType w:val="hybridMultilevel"/>
    <w:tmpl w:val="7AE8B266"/>
    <w:lvl w:ilvl="0" w:tplc="82BC0032">
      <w:start w:val="1"/>
      <w:numFmt w:val="bullet"/>
      <w:lvlText w:val=""/>
      <w:lvlJc w:val="left"/>
      <w:pPr>
        <w:ind w:left="3600" w:hanging="360"/>
      </w:pPr>
      <w:rPr>
        <w:rFonts w:ascii="Symbol" w:hAnsi="Symbol" w:hint="default"/>
      </w:rPr>
    </w:lvl>
    <w:lvl w:ilvl="1" w:tplc="D920439E">
      <w:start w:val="1"/>
      <w:numFmt w:val="bullet"/>
      <w:lvlText w:val="o"/>
      <w:lvlJc w:val="left"/>
      <w:pPr>
        <w:ind w:left="4320" w:hanging="360"/>
      </w:pPr>
      <w:rPr>
        <w:rFonts w:ascii="Courier New" w:hAnsi="Courier New" w:hint="default"/>
      </w:rPr>
    </w:lvl>
    <w:lvl w:ilvl="2" w:tplc="8A7662A2">
      <w:start w:val="1"/>
      <w:numFmt w:val="bullet"/>
      <w:lvlText w:val=""/>
      <w:lvlJc w:val="left"/>
      <w:pPr>
        <w:ind w:left="5040" w:hanging="360"/>
      </w:pPr>
      <w:rPr>
        <w:rFonts w:ascii="Wingdings" w:hAnsi="Wingdings" w:hint="default"/>
      </w:rPr>
    </w:lvl>
    <w:lvl w:ilvl="3" w:tplc="62CECFCE">
      <w:start w:val="1"/>
      <w:numFmt w:val="bullet"/>
      <w:lvlText w:val=""/>
      <w:lvlJc w:val="left"/>
      <w:pPr>
        <w:ind w:left="5760" w:hanging="360"/>
      </w:pPr>
      <w:rPr>
        <w:rFonts w:ascii="Symbol" w:hAnsi="Symbol" w:hint="default"/>
      </w:rPr>
    </w:lvl>
    <w:lvl w:ilvl="4" w:tplc="8FA8AB72">
      <w:start w:val="1"/>
      <w:numFmt w:val="bullet"/>
      <w:lvlText w:val="o"/>
      <w:lvlJc w:val="left"/>
      <w:pPr>
        <w:ind w:left="6480" w:hanging="360"/>
      </w:pPr>
      <w:rPr>
        <w:rFonts w:ascii="Courier New" w:hAnsi="Courier New" w:hint="default"/>
      </w:rPr>
    </w:lvl>
    <w:lvl w:ilvl="5" w:tplc="E1EEF84A">
      <w:start w:val="1"/>
      <w:numFmt w:val="bullet"/>
      <w:lvlText w:val=""/>
      <w:lvlJc w:val="left"/>
      <w:pPr>
        <w:ind w:left="7200" w:hanging="360"/>
      </w:pPr>
      <w:rPr>
        <w:rFonts w:ascii="Wingdings" w:hAnsi="Wingdings" w:hint="default"/>
      </w:rPr>
    </w:lvl>
    <w:lvl w:ilvl="6" w:tplc="B06EDFF8">
      <w:start w:val="1"/>
      <w:numFmt w:val="bullet"/>
      <w:lvlText w:val=""/>
      <w:lvlJc w:val="left"/>
      <w:pPr>
        <w:ind w:left="7920" w:hanging="360"/>
      </w:pPr>
      <w:rPr>
        <w:rFonts w:ascii="Symbol" w:hAnsi="Symbol" w:hint="default"/>
      </w:rPr>
    </w:lvl>
    <w:lvl w:ilvl="7" w:tplc="C5ACE2C8">
      <w:start w:val="1"/>
      <w:numFmt w:val="bullet"/>
      <w:lvlText w:val="o"/>
      <w:lvlJc w:val="left"/>
      <w:pPr>
        <w:ind w:left="8640" w:hanging="360"/>
      </w:pPr>
      <w:rPr>
        <w:rFonts w:ascii="Courier New" w:hAnsi="Courier New" w:hint="default"/>
      </w:rPr>
    </w:lvl>
    <w:lvl w:ilvl="8" w:tplc="C7685318">
      <w:start w:val="1"/>
      <w:numFmt w:val="bullet"/>
      <w:lvlText w:val=""/>
      <w:lvlJc w:val="left"/>
      <w:pPr>
        <w:ind w:left="9360" w:hanging="360"/>
      </w:pPr>
      <w:rPr>
        <w:rFonts w:ascii="Wingdings" w:hAnsi="Wingdings" w:hint="default"/>
      </w:rPr>
    </w:lvl>
  </w:abstractNum>
  <w:abstractNum w:abstractNumId="49" w15:restartNumberingAfterBreak="0">
    <w:nsid w:val="5A96A1B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0" w15:restartNumberingAfterBreak="0">
    <w:nsid w:val="5DA1E244"/>
    <w:multiLevelType w:val="hybridMultilevel"/>
    <w:tmpl w:val="70B0704E"/>
    <w:lvl w:ilvl="0" w:tplc="F5FA13E0">
      <w:start w:val="1"/>
      <w:numFmt w:val="upperLetter"/>
      <w:lvlText w:val="%1."/>
      <w:lvlJc w:val="left"/>
      <w:pPr>
        <w:ind w:left="1080" w:hanging="360"/>
      </w:pPr>
      <w:rPr>
        <w:b/>
        <w:bCs/>
      </w:rPr>
    </w:lvl>
    <w:lvl w:ilvl="1" w:tplc="EE0ABA68">
      <w:start w:val="1"/>
      <w:numFmt w:val="lowerLetter"/>
      <w:lvlText w:val="%2."/>
      <w:lvlJc w:val="left"/>
      <w:pPr>
        <w:ind w:left="1800" w:hanging="360"/>
      </w:pPr>
    </w:lvl>
    <w:lvl w:ilvl="2" w:tplc="DD06EBAA">
      <w:start w:val="1"/>
      <w:numFmt w:val="lowerRoman"/>
      <w:lvlText w:val="%3."/>
      <w:lvlJc w:val="right"/>
      <w:pPr>
        <w:ind w:left="2520" w:hanging="180"/>
      </w:pPr>
    </w:lvl>
    <w:lvl w:ilvl="3" w:tplc="947E4644">
      <w:start w:val="1"/>
      <w:numFmt w:val="decimal"/>
      <w:lvlText w:val="%4."/>
      <w:lvlJc w:val="left"/>
      <w:pPr>
        <w:ind w:left="3240" w:hanging="360"/>
      </w:pPr>
    </w:lvl>
    <w:lvl w:ilvl="4" w:tplc="0088996C">
      <w:start w:val="1"/>
      <w:numFmt w:val="lowerLetter"/>
      <w:lvlText w:val="%5."/>
      <w:lvlJc w:val="left"/>
      <w:pPr>
        <w:ind w:left="3960" w:hanging="360"/>
      </w:pPr>
    </w:lvl>
    <w:lvl w:ilvl="5" w:tplc="37A080C8">
      <w:start w:val="1"/>
      <w:numFmt w:val="lowerRoman"/>
      <w:lvlText w:val="%6."/>
      <w:lvlJc w:val="right"/>
      <w:pPr>
        <w:ind w:left="4680" w:hanging="180"/>
      </w:pPr>
    </w:lvl>
    <w:lvl w:ilvl="6" w:tplc="E36420A6">
      <w:start w:val="1"/>
      <w:numFmt w:val="decimal"/>
      <w:lvlText w:val="%7."/>
      <w:lvlJc w:val="left"/>
      <w:pPr>
        <w:ind w:left="5400" w:hanging="360"/>
      </w:pPr>
    </w:lvl>
    <w:lvl w:ilvl="7" w:tplc="0514256C">
      <w:start w:val="1"/>
      <w:numFmt w:val="lowerLetter"/>
      <w:lvlText w:val="%8."/>
      <w:lvlJc w:val="left"/>
      <w:pPr>
        <w:ind w:left="6120" w:hanging="360"/>
      </w:pPr>
    </w:lvl>
    <w:lvl w:ilvl="8" w:tplc="1AB86A5E">
      <w:start w:val="1"/>
      <w:numFmt w:val="lowerRoman"/>
      <w:lvlText w:val="%9."/>
      <w:lvlJc w:val="right"/>
      <w:pPr>
        <w:ind w:left="6840" w:hanging="180"/>
      </w:pPr>
    </w:lvl>
  </w:abstractNum>
  <w:abstractNum w:abstractNumId="51" w15:restartNumberingAfterBreak="0">
    <w:nsid w:val="5DEB415B"/>
    <w:multiLevelType w:val="hybridMultilevel"/>
    <w:tmpl w:val="271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3D65FC"/>
    <w:multiLevelType w:val="hybridMultilevel"/>
    <w:tmpl w:val="AB3CB870"/>
    <w:lvl w:ilvl="0" w:tplc="2CBEFE6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1979FCC"/>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4" w15:restartNumberingAfterBreak="0">
    <w:nsid w:val="63A20CA0"/>
    <w:multiLevelType w:val="hybridMultilevel"/>
    <w:tmpl w:val="1DCE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FA4495"/>
    <w:multiLevelType w:val="hybridMultilevel"/>
    <w:tmpl w:val="FFFFFFFF"/>
    <w:lvl w:ilvl="0" w:tplc="517A4FB6">
      <w:start w:val="1"/>
      <w:numFmt w:val="bullet"/>
      <w:lvlText w:val=""/>
      <w:lvlJc w:val="left"/>
      <w:pPr>
        <w:ind w:left="1800" w:hanging="360"/>
      </w:pPr>
      <w:rPr>
        <w:rFonts w:ascii="Symbol" w:hAnsi="Symbol" w:hint="default"/>
      </w:rPr>
    </w:lvl>
    <w:lvl w:ilvl="1" w:tplc="6020146C">
      <w:start w:val="1"/>
      <w:numFmt w:val="bullet"/>
      <w:lvlText w:val="o"/>
      <w:lvlJc w:val="left"/>
      <w:pPr>
        <w:ind w:left="2520" w:hanging="360"/>
      </w:pPr>
      <w:rPr>
        <w:rFonts w:ascii="Courier New" w:hAnsi="Courier New" w:hint="default"/>
      </w:rPr>
    </w:lvl>
    <w:lvl w:ilvl="2" w:tplc="B24A3E28">
      <w:start w:val="1"/>
      <w:numFmt w:val="bullet"/>
      <w:lvlText w:val=""/>
      <w:lvlJc w:val="left"/>
      <w:pPr>
        <w:ind w:left="3240" w:hanging="360"/>
      </w:pPr>
      <w:rPr>
        <w:rFonts w:ascii="Wingdings" w:hAnsi="Wingdings" w:hint="default"/>
      </w:rPr>
    </w:lvl>
    <w:lvl w:ilvl="3" w:tplc="128E5996">
      <w:start w:val="1"/>
      <w:numFmt w:val="bullet"/>
      <w:lvlText w:val=""/>
      <w:lvlJc w:val="left"/>
      <w:pPr>
        <w:ind w:left="3960" w:hanging="360"/>
      </w:pPr>
      <w:rPr>
        <w:rFonts w:ascii="Symbol" w:hAnsi="Symbol" w:hint="default"/>
      </w:rPr>
    </w:lvl>
    <w:lvl w:ilvl="4" w:tplc="68E0CA96">
      <w:start w:val="1"/>
      <w:numFmt w:val="bullet"/>
      <w:lvlText w:val="o"/>
      <w:lvlJc w:val="left"/>
      <w:pPr>
        <w:ind w:left="4680" w:hanging="360"/>
      </w:pPr>
      <w:rPr>
        <w:rFonts w:ascii="Courier New" w:hAnsi="Courier New" w:hint="default"/>
      </w:rPr>
    </w:lvl>
    <w:lvl w:ilvl="5" w:tplc="5C36F918">
      <w:start w:val="1"/>
      <w:numFmt w:val="bullet"/>
      <w:lvlText w:val=""/>
      <w:lvlJc w:val="left"/>
      <w:pPr>
        <w:ind w:left="5400" w:hanging="360"/>
      </w:pPr>
      <w:rPr>
        <w:rFonts w:ascii="Wingdings" w:hAnsi="Wingdings" w:hint="default"/>
      </w:rPr>
    </w:lvl>
    <w:lvl w:ilvl="6" w:tplc="B786249A">
      <w:start w:val="1"/>
      <w:numFmt w:val="bullet"/>
      <w:lvlText w:val=""/>
      <w:lvlJc w:val="left"/>
      <w:pPr>
        <w:ind w:left="6120" w:hanging="360"/>
      </w:pPr>
      <w:rPr>
        <w:rFonts w:ascii="Symbol" w:hAnsi="Symbol" w:hint="default"/>
      </w:rPr>
    </w:lvl>
    <w:lvl w:ilvl="7" w:tplc="8D3491F8">
      <w:start w:val="1"/>
      <w:numFmt w:val="bullet"/>
      <w:lvlText w:val="o"/>
      <w:lvlJc w:val="left"/>
      <w:pPr>
        <w:ind w:left="6840" w:hanging="360"/>
      </w:pPr>
      <w:rPr>
        <w:rFonts w:ascii="Courier New" w:hAnsi="Courier New" w:hint="default"/>
      </w:rPr>
    </w:lvl>
    <w:lvl w:ilvl="8" w:tplc="657E113E">
      <w:start w:val="1"/>
      <w:numFmt w:val="bullet"/>
      <w:lvlText w:val=""/>
      <w:lvlJc w:val="left"/>
      <w:pPr>
        <w:ind w:left="7560" w:hanging="360"/>
      </w:pPr>
      <w:rPr>
        <w:rFonts w:ascii="Wingdings" w:hAnsi="Wingdings" w:hint="default"/>
      </w:rPr>
    </w:lvl>
  </w:abstractNum>
  <w:abstractNum w:abstractNumId="56" w15:restartNumberingAfterBreak="0">
    <w:nsid w:val="66C677D3"/>
    <w:multiLevelType w:val="multilevel"/>
    <w:tmpl w:val="306E38C0"/>
    <w:lvl w:ilvl="0">
      <w:start w:val="1"/>
      <w:numFmt w:val="decimal"/>
      <w:pStyle w:val="Heading1"/>
      <w:lvlText w:val="%1"/>
      <w:lvlJc w:val="left"/>
      <w:pPr>
        <w:ind w:left="792" w:hanging="432"/>
      </w:pPr>
      <w:rPr>
        <w:sz w:val="32"/>
        <w:szCs w:val="32"/>
      </w:r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57" w15:restartNumberingAfterBreak="0">
    <w:nsid w:val="6B3D6FEC"/>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8" w15:restartNumberingAfterBreak="0">
    <w:nsid w:val="6C0A4AD6"/>
    <w:multiLevelType w:val="hybridMultilevel"/>
    <w:tmpl w:val="FFFFFFFF"/>
    <w:lvl w:ilvl="0" w:tplc="6EDAFAC8">
      <w:start w:val="1"/>
      <w:numFmt w:val="bullet"/>
      <w:lvlText w:val=""/>
      <w:lvlJc w:val="left"/>
      <w:pPr>
        <w:ind w:left="2520" w:hanging="360"/>
      </w:pPr>
      <w:rPr>
        <w:rFonts w:ascii="Symbol" w:hAnsi="Symbol" w:hint="default"/>
      </w:rPr>
    </w:lvl>
    <w:lvl w:ilvl="1" w:tplc="8042E8A0">
      <w:start w:val="1"/>
      <w:numFmt w:val="bullet"/>
      <w:lvlText w:val="o"/>
      <w:lvlJc w:val="left"/>
      <w:pPr>
        <w:ind w:left="3240" w:hanging="360"/>
      </w:pPr>
      <w:rPr>
        <w:rFonts w:ascii="Courier New" w:hAnsi="Courier New" w:hint="default"/>
      </w:rPr>
    </w:lvl>
    <w:lvl w:ilvl="2" w:tplc="C332ECA4">
      <w:start w:val="1"/>
      <w:numFmt w:val="bullet"/>
      <w:lvlText w:val=""/>
      <w:lvlJc w:val="left"/>
      <w:pPr>
        <w:ind w:left="3960" w:hanging="360"/>
      </w:pPr>
      <w:rPr>
        <w:rFonts w:ascii="Wingdings" w:hAnsi="Wingdings" w:hint="default"/>
      </w:rPr>
    </w:lvl>
    <w:lvl w:ilvl="3" w:tplc="17323836">
      <w:start w:val="1"/>
      <w:numFmt w:val="bullet"/>
      <w:lvlText w:val=""/>
      <w:lvlJc w:val="left"/>
      <w:pPr>
        <w:ind w:left="4680" w:hanging="360"/>
      </w:pPr>
      <w:rPr>
        <w:rFonts w:ascii="Symbol" w:hAnsi="Symbol" w:hint="default"/>
      </w:rPr>
    </w:lvl>
    <w:lvl w:ilvl="4" w:tplc="ECF2AE62">
      <w:start w:val="1"/>
      <w:numFmt w:val="bullet"/>
      <w:lvlText w:val="o"/>
      <w:lvlJc w:val="left"/>
      <w:pPr>
        <w:ind w:left="5400" w:hanging="360"/>
      </w:pPr>
      <w:rPr>
        <w:rFonts w:ascii="Courier New" w:hAnsi="Courier New" w:hint="default"/>
      </w:rPr>
    </w:lvl>
    <w:lvl w:ilvl="5" w:tplc="727428BC">
      <w:start w:val="1"/>
      <w:numFmt w:val="bullet"/>
      <w:lvlText w:val=""/>
      <w:lvlJc w:val="left"/>
      <w:pPr>
        <w:ind w:left="6120" w:hanging="360"/>
      </w:pPr>
      <w:rPr>
        <w:rFonts w:ascii="Wingdings" w:hAnsi="Wingdings" w:hint="default"/>
      </w:rPr>
    </w:lvl>
    <w:lvl w:ilvl="6" w:tplc="3A8EEC2E">
      <w:start w:val="1"/>
      <w:numFmt w:val="bullet"/>
      <w:lvlText w:val=""/>
      <w:lvlJc w:val="left"/>
      <w:pPr>
        <w:ind w:left="6840" w:hanging="360"/>
      </w:pPr>
      <w:rPr>
        <w:rFonts w:ascii="Symbol" w:hAnsi="Symbol" w:hint="default"/>
      </w:rPr>
    </w:lvl>
    <w:lvl w:ilvl="7" w:tplc="3C18B992">
      <w:start w:val="1"/>
      <w:numFmt w:val="bullet"/>
      <w:lvlText w:val="o"/>
      <w:lvlJc w:val="left"/>
      <w:pPr>
        <w:ind w:left="7560" w:hanging="360"/>
      </w:pPr>
      <w:rPr>
        <w:rFonts w:ascii="Courier New" w:hAnsi="Courier New" w:hint="default"/>
      </w:rPr>
    </w:lvl>
    <w:lvl w:ilvl="8" w:tplc="B516B4F8">
      <w:start w:val="1"/>
      <w:numFmt w:val="bullet"/>
      <w:lvlText w:val=""/>
      <w:lvlJc w:val="left"/>
      <w:pPr>
        <w:ind w:left="8280" w:hanging="360"/>
      </w:pPr>
      <w:rPr>
        <w:rFonts w:ascii="Wingdings" w:hAnsi="Wingdings" w:hint="default"/>
      </w:rPr>
    </w:lvl>
  </w:abstractNum>
  <w:abstractNum w:abstractNumId="59" w15:restartNumberingAfterBreak="0">
    <w:nsid w:val="6D31BFFF"/>
    <w:multiLevelType w:val="hybridMultilevel"/>
    <w:tmpl w:val="FFFFFFFF"/>
    <w:lvl w:ilvl="0" w:tplc="8E1C3BF0">
      <w:start w:val="1"/>
      <w:numFmt w:val="bullet"/>
      <w:lvlText w:val=""/>
      <w:lvlJc w:val="left"/>
      <w:pPr>
        <w:ind w:left="2520" w:hanging="360"/>
      </w:pPr>
      <w:rPr>
        <w:rFonts w:ascii="Symbol" w:hAnsi="Symbol" w:hint="default"/>
      </w:rPr>
    </w:lvl>
    <w:lvl w:ilvl="1" w:tplc="CBFAF2DC">
      <w:start w:val="1"/>
      <w:numFmt w:val="bullet"/>
      <w:lvlText w:val="o"/>
      <w:lvlJc w:val="left"/>
      <w:pPr>
        <w:ind w:left="3240" w:hanging="360"/>
      </w:pPr>
      <w:rPr>
        <w:rFonts w:ascii="Courier New" w:hAnsi="Courier New" w:hint="default"/>
      </w:rPr>
    </w:lvl>
    <w:lvl w:ilvl="2" w:tplc="7624E116">
      <w:start w:val="1"/>
      <w:numFmt w:val="bullet"/>
      <w:lvlText w:val=""/>
      <w:lvlJc w:val="left"/>
      <w:pPr>
        <w:ind w:left="3960" w:hanging="360"/>
      </w:pPr>
      <w:rPr>
        <w:rFonts w:ascii="Wingdings" w:hAnsi="Wingdings" w:hint="default"/>
      </w:rPr>
    </w:lvl>
    <w:lvl w:ilvl="3" w:tplc="92508A1C">
      <w:start w:val="1"/>
      <w:numFmt w:val="bullet"/>
      <w:lvlText w:val=""/>
      <w:lvlJc w:val="left"/>
      <w:pPr>
        <w:ind w:left="4680" w:hanging="360"/>
      </w:pPr>
      <w:rPr>
        <w:rFonts w:ascii="Symbol" w:hAnsi="Symbol" w:hint="default"/>
      </w:rPr>
    </w:lvl>
    <w:lvl w:ilvl="4" w:tplc="E6BC7332">
      <w:start w:val="1"/>
      <w:numFmt w:val="bullet"/>
      <w:lvlText w:val="o"/>
      <w:lvlJc w:val="left"/>
      <w:pPr>
        <w:ind w:left="5400" w:hanging="360"/>
      </w:pPr>
      <w:rPr>
        <w:rFonts w:ascii="Courier New" w:hAnsi="Courier New" w:hint="default"/>
      </w:rPr>
    </w:lvl>
    <w:lvl w:ilvl="5" w:tplc="AC6E85CA">
      <w:start w:val="1"/>
      <w:numFmt w:val="bullet"/>
      <w:lvlText w:val=""/>
      <w:lvlJc w:val="left"/>
      <w:pPr>
        <w:ind w:left="6120" w:hanging="360"/>
      </w:pPr>
      <w:rPr>
        <w:rFonts w:ascii="Wingdings" w:hAnsi="Wingdings" w:hint="default"/>
      </w:rPr>
    </w:lvl>
    <w:lvl w:ilvl="6" w:tplc="0240B39C">
      <w:start w:val="1"/>
      <w:numFmt w:val="bullet"/>
      <w:lvlText w:val=""/>
      <w:lvlJc w:val="left"/>
      <w:pPr>
        <w:ind w:left="6840" w:hanging="360"/>
      </w:pPr>
      <w:rPr>
        <w:rFonts w:ascii="Symbol" w:hAnsi="Symbol" w:hint="default"/>
      </w:rPr>
    </w:lvl>
    <w:lvl w:ilvl="7" w:tplc="DC7AE262">
      <w:start w:val="1"/>
      <w:numFmt w:val="bullet"/>
      <w:lvlText w:val="o"/>
      <w:lvlJc w:val="left"/>
      <w:pPr>
        <w:ind w:left="7560" w:hanging="360"/>
      </w:pPr>
      <w:rPr>
        <w:rFonts w:ascii="Courier New" w:hAnsi="Courier New" w:hint="default"/>
      </w:rPr>
    </w:lvl>
    <w:lvl w:ilvl="8" w:tplc="68D8C35A">
      <w:start w:val="1"/>
      <w:numFmt w:val="bullet"/>
      <w:lvlText w:val=""/>
      <w:lvlJc w:val="left"/>
      <w:pPr>
        <w:ind w:left="8280" w:hanging="360"/>
      </w:pPr>
      <w:rPr>
        <w:rFonts w:ascii="Wingdings" w:hAnsi="Wingdings" w:hint="default"/>
      </w:rPr>
    </w:lvl>
  </w:abstractNum>
  <w:abstractNum w:abstractNumId="60" w15:restartNumberingAfterBreak="0">
    <w:nsid w:val="6F8A0F1F"/>
    <w:multiLevelType w:val="hybridMultilevel"/>
    <w:tmpl w:val="FFFFFFFF"/>
    <w:lvl w:ilvl="0" w:tplc="6910035A">
      <w:start w:val="1"/>
      <w:numFmt w:val="bullet"/>
      <w:lvlText w:val=""/>
      <w:lvlJc w:val="left"/>
      <w:pPr>
        <w:ind w:left="1800" w:hanging="360"/>
      </w:pPr>
      <w:rPr>
        <w:rFonts w:ascii="Symbol" w:hAnsi="Symbol" w:hint="default"/>
      </w:rPr>
    </w:lvl>
    <w:lvl w:ilvl="1" w:tplc="D4541E3C">
      <w:start w:val="1"/>
      <w:numFmt w:val="bullet"/>
      <w:lvlText w:val="o"/>
      <w:lvlJc w:val="left"/>
      <w:pPr>
        <w:ind w:left="2520" w:hanging="360"/>
      </w:pPr>
      <w:rPr>
        <w:rFonts w:ascii="Courier New" w:hAnsi="Courier New" w:hint="default"/>
      </w:rPr>
    </w:lvl>
    <w:lvl w:ilvl="2" w:tplc="34C25974">
      <w:start w:val="1"/>
      <w:numFmt w:val="bullet"/>
      <w:lvlText w:val=""/>
      <w:lvlJc w:val="left"/>
      <w:pPr>
        <w:ind w:left="3240" w:hanging="360"/>
      </w:pPr>
      <w:rPr>
        <w:rFonts w:ascii="Wingdings" w:hAnsi="Wingdings" w:hint="default"/>
      </w:rPr>
    </w:lvl>
    <w:lvl w:ilvl="3" w:tplc="440A9CFE">
      <w:start w:val="1"/>
      <w:numFmt w:val="bullet"/>
      <w:lvlText w:val=""/>
      <w:lvlJc w:val="left"/>
      <w:pPr>
        <w:ind w:left="3960" w:hanging="360"/>
      </w:pPr>
      <w:rPr>
        <w:rFonts w:ascii="Symbol" w:hAnsi="Symbol" w:hint="default"/>
      </w:rPr>
    </w:lvl>
    <w:lvl w:ilvl="4" w:tplc="378EAC92">
      <w:start w:val="1"/>
      <w:numFmt w:val="bullet"/>
      <w:lvlText w:val="o"/>
      <w:lvlJc w:val="left"/>
      <w:pPr>
        <w:ind w:left="4680" w:hanging="360"/>
      </w:pPr>
      <w:rPr>
        <w:rFonts w:ascii="Courier New" w:hAnsi="Courier New" w:hint="default"/>
      </w:rPr>
    </w:lvl>
    <w:lvl w:ilvl="5" w:tplc="CD388DEA">
      <w:start w:val="1"/>
      <w:numFmt w:val="bullet"/>
      <w:lvlText w:val=""/>
      <w:lvlJc w:val="left"/>
      <w:pPr>
        <w:ind w:left="5400" w:hanging="360"/>
      </w:pPr>
      <w:rPr>
        <w:rFonts w:ascii="Wingdings" w:hAnsi="Wingdings" w:hint="default"/>
      </w:rPr>
    </w:lvl>
    <w:lvl w:ilvl="6" w:tplc="AAF63AD4">
      <w:start w:val="1"/>
      <w:numFmt w:val="bullet"/>
      <w:lvlText w:val=""/>
      <w:lvlJc w:val="left"/>
      <w:pPr>
        <w:ind w:left="6120" w:hanging="360"/>
      </w:pPr>
      <w:rPr>
        <w:rFonts w:ascii="Symbol" w:hAnsi="Symbol" w:hint="default"/>
      </w:rPr>
    </w:lvl>
    <w:lvl w:ilvl="7" w:tplc="468822E4">
      <w:start w:val="1"/>
      <w:numFmt w:val="bullet"/>
      <w:lvlText w:val="o"/>
      <w:lvlJc w:val="left"/>
      <w:pPr>
        <w:ind w:left="6840" w:hanging="360"/>
      </w:pPr>
      <w:rPr>
        <w:rFonts w:ascii="Courier New" w:hAnsi="Courier New" w:hint="default"/>
      </w:rPr>
    </w:lvl>
    <w:lvl w:ilvl="8" w:tplc="FD124722">
      <w:start w:val="1"/>
      <w:numFmt w:val="bullet"/>
      <w:lvlText w:val=""/>
      <w:lvlJc w:val="left"/>
      <w:pPr>
        <w:ind w:left="7560" w:hanging="360"/>
      </w:pPr>
      <w:rPr>
        <w:rFonts w:ascii="Wingdings" w:hAnsi="Wingdings" w:hint="default"/>
      </w:rPr>
    </w:lvl>
  </w:abstractNum>
  <w:abstractNum w:abstractNumId="61" w15:restartNumberingAfterBreak="0">
    <w:nsid w:val="728951BD"/>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62" w15:restartNumberingAfterBreak="0">
    <w:nsid w:val="7317AEDC"/>
    <w:multiLevelType w:val="hybridMultilevel"/>
    <w:tmpl w:val="FFFFFFFF"/>
    <w:lvl w:ilvl="0" w:tplc="8352601C">
      <w:start w:val="1"/>
      <w:numFmt w:val="bullet"/>
      <w:lvlText w:val=""/>
      <w:lvlJc w:val="left"/>
      <w:pPr>
        <w:ind w:left="3240" w:hanging="360"/>
      </w:pPr>
      <w:rPr>
        <w:rFonts w:ascii="Symbol" w:hAnsi="Symbol" w:hint="default"/>
      </w:rPr>
    </w:lvl>
    <w:lvl w:ilvl="1" w:tplc="65CEEFC6">
      <w:start w:val="1"/>
      <w:numFmt w:val="bullet"/>
      <w:lvlText w:val="o"/>
      <w:lvlJc w:val="left"/>
      <w:pPr>
        <w:ind w:left="3960" w:hanging="360"/>
      </w:pPr>
      <w:rPr>
        <w:rFonts w:ascii="Courier New" w:hAnsi="Courier New" w:hint="default"/>
      </w:rPr>
    </w:lvl>
    <w:lvl w:ilvl="2" w:tplc="0DFA7B8E">
      <w:start w:val="1"/>
      <w:numFmt w:val="bullet"/>
      <w:lvlText w:val=""/>
      <w:lvlJc w:val="left"/>
      <w:pPr>
        <w:ind w:left="4680" w:hanging="360"/>
      </w:pPr>
      <w:rPr>
        <w:rFonts w:ascii="Wingdings" w:hAnsi="Wingdings" w:hint="default"/>
      </w:rPr>
    </w:lvl>
    <w:lvl w:ilvl="3" w:tplc="866C7812">
      <w:start w:val="1"/>
      <w:numFmt w:val="bullet"/>
      <w:lvlText w:val=""/>
      <w:lvlJc w:val="left"/>
      <w:pPr>
        <w:ind w:left="5400" w:hanging="360"/>
      </w:pPr>
      <w:rPr>
        <w:rFonts w:ascii="Symbol" w:hAnsi="Symbol" w:hint="default"/>
      </w:rPr>
    </w:lvl>
    <w:lvl w:ilvl="4" w:tplc="DBE455B0">
      <w:start w:val="1"/>
      <w:numFmt w:val="bullet"/>
      <w:lvlText w:val="o"/>
      <w:lvlJc w:val="left"/>
      <w:pPr>
        <w:ind w:left="6120" w:hanging="360"/>
      </w:pPr>
      <w:rPr>
        <w:rFonts w:ascii="Courier New" w:hAnsi="Courier New" w:hint="default"/>
      </w:rPr>
    </w:lvl>
    <w:lvl w:ilvl="5" w:tplc="C9624498">
      <w:start w:val="1"/>
      <w:numFmt w:val="bullet"/>
      <w:lvlText w:val=""/>
      <w:lvlJc w:val="left"/>
      <w:pPr>
        <w:ind w:left="6840" w:hanging="360"/>
      </w:pPr>
      <w:rPr>
        <w:rFonts w:ascii="Wingdings" w:hAnsi="Wingdings" w:hint="default"/>
      </w:rPr>
    </w:lvl>
    <w:lvl w:ilvl="6" w:tplc="DF5AFADA">
      <w:start w:val="1"/>
      <w:numFmt w:val="bullet"/>
      <w:lvlText w:val=""/>
      <w:lvlJc w:val="left"/>
      <w:pPr>
        <w:ind w:left="7560" w:hanging="360"/>
      </w:pPr>
      <w:rPr>
        <w:rFonts w:ascii="Symbol" w:hAnsi="Symbol" w:hint="default"/>
      </w:rPr>
    </w:lvl>
    <w:lvl w:ilvl="7" w:tplc="12CED9C0">
      <w:start w:val="1"/>
      <w:numFmt w:val="bullet"/>
      <w:lvlText w:val="o"/>
      <w:lvlJc w:val="left"/>
      <w:pPr>
        <w:ind w:left="8280" w:hanging="360"/>
      </w:pPr>
      <w:rPr>
        <w:rFonts w:ascii="Courier New" w:hAnsi="Courier New" w:hint="default"/>
      </w:rPr>
    </w:lvl>
    <w:lvl w:ilvl="8" w:tplc="43B8586A">
      <w:start w:val="1"/>
      <w:numFmt w:val="bullet"/>
      <w:lvlText w:val=""/>
      <w:lvlJc w:val="left"/>
      <w:pPr>
        <w:ind w:left="9000" w:hanging="360"/>
      </w:pPr>
      <w:rPr>
        <w:rFonts w:ascii="Wingdings" w:hAnsi="Wingdings" w:hint="default"/>
      </w:rPr>
    </w:lvl>
  </w:abstractNum>
  <w:abstractNum w:abstractNumId="63" w15:restartNumberingAfterBreak="0">
    <w:nsid w:val="7358111B"/>
    <w:multiLevelType w:val="hybridMultilevel"/>
    <w:tmpl w:val="FFFFFFFF"/>
    <w:lvl w:ilvl="0" w:tplc="12744B58">
      <w:start w:val="1"/>
      <w:numFmt w:val="bullet"/>
      <w:lvlText w:val=""/>
      <w:lvlJc w:val="left"/>
      <w:pPr>
        <w:ind w:left="2520" w:hanging="360"/>
      </w:pPr>
      <w:rPr>
        <w:rFonts w:ascii="Symbol" w:hAnsi="Symbol" w:hint="default"/>
      </w:rPr>
    </w:lvl>
    <w:lvl w:ilvl="1" w:tplc="072A2E7C">
      <w:start w:val="1"/>
      <w:numFmt w:val="bullet"/>
      <w:lvlText w:val="o"/>
      <w:lvlJc w:val="left"/>
      <w:pPr>
        <w:ind w:left="3240" w:hanging="360"/>
      </w:pPr>
      <w:rPr>
        <w:rFonts w:ascii="Courier New" w:hAnsi="Courier New" w:hint="default"/>
      </w:rPr>
    </w:lvl>
    <w:lvl w:ilvl="2" w:tplc="9DC2A3CA">
      <w:start w:val="1"/>
      <w:numFmt w:val="bullet"/>
      <w:lvlText w:val=""/>
      <w:lvlJc w:val="left"/>
      <w:pPr>
        <w:ind w:left="3960" w:hanging="360"/>
      </w:pPr>
      <w:rPr>
        <w:rFonts w:ascii="Wingdings" w:hAnsi="Wingdings" w:hint="default"/>
      </w:rPr>
    </w:lvl>
    <w:lvl w:ilvl="3" w:tplc="028CF776">
      <w:start w:val="1"/>
      <w:numFmt w:val="bullet"/>
      <w:lvlText w:val=""/>
      <w:lvlJc w:val="left"/>
      <w:pPr>
        <w:ind w:left="4680" w:hanging="360"/>
      </w:pPr>
      <w:rPr>
        <w:rFonts w:ascii="Symbol" w:hAnsi="Symbol" w:hint="default"/>
      </w:rPr>
    </w:lvl>
    <w:lvl w:ilvl="4" w:tplc="3612A4D8">
      <w:start w:val="1"/>
      <w:numFmt w:val="bullet"/>
      <w:lvlText w:val="o"/>
      <w:lvlJc w:val="left"/>
      <w:pPr>
        <w:ind w:left="5400" w:hanging="360"/>
      </w:pPr>
      <w:rPr>
        <w:rFonts w:ascii="Courier New" w:hAnsi="Courier New" w:hint="default"/>
      </w:rPr>
    </w:lvl>
    <w:lvl w:ilvl="5" w:tplc="665C48F8">
      <w:start w:val="1"/>
      <w:numFmt w:val="bullet"/>
      <w:lvlText w:val=""/>
      <w:lvlJc w:val="left"/>
      <w:pPr>
        <w:ind w:left="6120" w:hanging="360"/>
      </w:pPr>
      <w:rPr>
        <w:rFonts w:ascii="Wingdings" w:hAnsi="Wingdings" w:hint="default"/>
      </w:rPr>
    </w:lvl>
    <w:lvl w:ilvl="6" w:tplc="E85CAF2C">
      <w:start w:val="1"/>
      <w:numFmt w:val="bullet"/>
      <w:lvlText w:val=""/>
      <w:lvlJc w:val="left"/>
      <w:pPr>
        <w:ind w:left="6840" w:hanging="360"/>
      </w:pPr>
      <w:rPr>
        <w:rFonts w:ascii="Symbol" w:hAnsi="Symbol" w:hint="default"/>
      </w:rPr>
    </w:lvl>
    <w:lvl w:ilvl="7" w:tplc="DE1C961E">
      <w:start w:val="1"/>
      <w:numFmt w:val="bullet"/>
      <w:lvlText w:val="o"/>
      <w:lvlJc w:val="left"/>
      <w:pPr>
        <w:ind w:left="7560" w:hanging="360"/>
      </w:pPr>
      <w:rPr>
        <w:rFonts w:ascii="Courier New" w:hAnsi="Courier New" w:hint="default"/>
      </w:rPr>
    </w:lvl>
    <w:lvl w:ilvl="8" w:tplc="69008E3A">
      <w:start w:val="1"/>
      <w:numFmt w:val="bullet"/>
      <w:lvlText w:val=""/>
      <w:lvlJc w:val="left"/>
      <w:pPr>
        <w:ind w:left="8280" w:hanging="360"/>
      </w:pPr>
      <w:rPr>
        <w:rFonts w:ascii="Wingdings" w:hAnsi="Wingdings" w:hint="default"/>
      </w:rPr>
    </w:lvl>
  </w:abstractNum>
  <w:abstractNum w:abstractNumId="64" w15:restartNumberingAfterBreak="0">
    <w:nsid w:val="73B1C4ED"/>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65" w15:restartNumberingAfterBreak="0">
    <w:nsid w:val="74FE1429"/>
    <w:multiLevelType w:val="hybridMultilevel"/>
    <w:tmpl w:val="4EE07F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A026922"/>
    <w:multiLevelType w:val="multilevel"/>
    <w:tmpl w:val="C7B4CE24"/>
    <w:styleLink w:val="Style1"/>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67" w15:restartNumberingAfterBreak="0">
    <w:nsid w:val="7A9B6898"/>
    <w:multiLevelType w:val="hybridMultilevel"/>
    <w:tmpl w:val="A3824586"/>
    <w:lvl w:ilvl="0" w:tplc="0A48A838">
      <w:start w:val="2"/>
      <w:numFmt w:val="bullet"/>
      <w:lvlText w:val="-"/>
      <w:lvlJc w:val="left"/>
      <w:pPr>
        <w:ind w:left="2880" w:hanging="360"/>
      </w:pPr>
      <w:rPr>
        <w:rFonts w:ascii="Times New Roman" w:eastAsia="Times New Roman" w:hAnsi="Times New Roman"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8" w15:restartNumberingAfterBreak="0">
    <w:nsid w:val="7BF9FE98"/>
    <w:multiLevelType w:val="hybridMultilevel"/>
    <w:tmpl w:val="FFFFFFFF"/>
    <w:lvl w:ilvl="0" w:tplc="8B1A10DE">
      <w:start w:val="1"/>
      <w:numFmt w:val="bullet"/>
      <w:lvlText w:val=""/>
      <w:lvlJc w:val="left"/>
      <w:pPr>
        <w:ind w:left="1800" w:hanging="360"/>
      </w:pPr>
      <w:rPr>
        <w:rFonts w:ascii="Symbol" w:hAnsi="Symbol" w:hint="default"/>
      </w:rPr>
    </w:lvl>
    <w:lvl w:ilvl="1" w:tplc="608AE4BA">
      <w:start w:val="1"/>
      <w:numFmt w:val="bullet"/>
      <w:lvlText w:val="o"/>
      <w:lvlJc w:val="left"/>
      <w:pPr>
        <w:ind w:left="2520" w:hanging="360"/>
      </w:pPr>
      <w:rPr>
        <w:rFonts w:ascii="Courier New" w:hAnsi="Courier New" w:hint="default"/>
      </w:rPr>
    </w:lvl>
    <w:lvl w:ilvl="2" w:tplc="4630F1B2">
      <w:start w:val="1"/>
      <w:numFmt w:val="bullet"/>
      <w:lvlText w:val=""/>
      <w:lvlJc w:val="left"/>
      <w:pPr>
        <w:ind w:left="3240" w:hanging="360"/>
      </w:pPr>
      <w:rPr>
        <w:rFonts w:ascii="Wingdings" w:hAnsi="Wingdings" w:hint="default"/>
      </w:rPr>
    </w:lvl>
    <w:lvl w:ilvl="3" w:tplc="EBE08CCC">
      <w:start w:val="1"/>
      <w:numFmt w:val="bullet"/>
      <w:lvlText w:val=""/>
      <w:lvlJc w:val="left"/>
      <w:pPr>
        <w:ind w:left="3960" w:hanging="360"/>
      </w:pPr>
      <w:rPr>
        <w:rFonts w:ascii="Symbol" w:hAnsi="Symbol" w:hint="default"/>
      </w:rPr>
    </w:lvl>
    <w:lvl w:ilvl="4" w:tplc="DFAA1F6A">
      <w:start w:val="1"/>
      <w:numFmt w:val="bullet"/>
      <w:lvlText w:val="o"/>
      <w:lvlJc w:val="left"/>
      <w:pPr>
        <w:ind w:left="4680" w:hanging="360"/>
      </w:pPr>
      <w:rPr>
        <w:rFonts w:ascii="Courier New" w:hAnsi="Courier New" w:hint="default"/>
      </w:rPr>
    </w:lvl>
    <w:lvl w:ilvl="5" w:tplc="76308D50">
      <w:start w:val="1"/>
      <w:numFmt w:val="bullet"/>
      <w:lvlText w:val=""/>
      <w:lvlJc w:val="left"/>
      <w:pPr>
        <w:ind w:left="5400" w:hanging="360"/>
      </w:pPr>
      <w:rPr>
        <w:rFonts w:ascii="Wingdings" w:hAnsi="Wingdings" w:hint="default"/>
      </w:rPr>
    </w:lvl>
    <w:lvl w:ilvl="6" w:tplc="9EF6BCAE">
      <w:start w:val="1"/>
      <w:numFmt w:val="bullet"/>
      <w:lvlText w:val=""/>
      <w:lvlJc w:val="left"/>
      <w:pPr>
        <w:ind w:left="6120" w:hanging="360"/>
      </w:pPr>
      <w:rPr>
        <w:rFonts w:ascii="Symbol" w:hAnsi="Symbol" w:hint="default"/>
      </w:rPr>
    </w:lvl>
    <w:lvl w:ilvl="7" w:tplc="DC9A8DFE">
      <w:start w:val="1"/>
      <w:numFmt w:val="bullet"/>
      <w:lvlText w:val="o"/>
      <w:lvlJc w:val="left"/>
      <w:pPr>
        <w:ind w:left="6840" w:hanging="360"/>
      </w:pPr>
      <w:rPr>
        <w:rFonts w:ascii="Courier New" w:hAnsi="Courier New" w:hint="default"/>
      </w:rPr>
    </w:lvl>
    <w:lvl w:ilvl="8" w:tplc="C680A7B0">
      <w:start w:val="1"/>
      <w:numFmt w:val="bullet"/>
      <w:lvlText w:val=""/>
      <w:lvlJc w:val="left"/>
      <w:pPr>
        <w:ind w:left="7560" w:hanging="360"/>
      </w:pPr>
      <w:rPr>
        <w:rFonts w:ascii="Wingdings" w:hAnsi="Wingdings" w:hint="default"/>
      </w:rPr>
    </w:lvl>
  </w:abstractNum>
  <w:num w:numId="1">
    <w:abstractNumId w:val="35"/>
  </w:num>
  <w:num w:numId="2">
    <w:abstractNumId w:val="47"/>
  </w:num>
  <w:num w:numId="3">
    <w:abstractNumId w:val="66"/>
  </w:num>
  <w:num w:numId="4">
    <w:abstractNumId w:val="38"/>
  </w:num>
  <w:num w:numId="5">
    <w:abstractNumId w:val="56"/>
  </w:num>
  <w:num w:numId="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num>
  <w:num w:numId="8">
    <w:abstractNumId w:val="50"/>
  </w:num>
  <w:num w:numId="9">
    <w:abstractNumId w:val="25"/>
  </w:num>
  <w:num w:numId="10">
    <w:abstractNumId w:val="9"/>
  </w:num>
  <w:num w:numId="11">
    <w:abstractNumId w:val="60"/>
  </w:num>
  <w:num w:numId="12">
    <w:abstractNumId w:val="43"/>
  </w:num>
  <w:num w:numId="13">
    <w:abstractNumId w:val="4"/>
  </w:num>
  <w:num w:numId="14">
    <w:abstractNumId w:val="64"/>
  </w:num>
  <w:num w:numId="15">
    <w:abstractNumId w:val="49"/>
  </w:num>
  <w:num w:numId="16">
    <w:abstractNumId w:val="26"/>
  </w:num>
  <w:num w:numId="17">
    <w:abstractNumId w:val="32"/>
  </w:num>
  <w:num w:numId="18">
    <w:abstractNumId w:val="57"/>
  </w:num>
  <w:num w:numId="19">
    <w:abstractNumId w:val="13"/>
  </w:num>
  <w:num w:numId="20">
    <w:abstractNumId w:val="61"/>
  </w:num>
  <w:num w:numId="21">
    <w:abstractNumId w:val="31"/>
  </w:num>
  <w:num w:numId="22">
    <w:abstractNumId w:val="53"/>
  </w:num>
  <w:num w:numId="23">
    <w:abstractNumId w:val="6"/>
  </w:num>
  <w:num w:numId="24">
    <w:abstractNumId w:val="1"/>
  </w:num>
  <w:num w:numId="25">
    <w:abstractNumId w:val="12"/>
  </w:num>
  <w:num w:numId="26">
    <w:abstractNumId w:val="44"/>
  </w:num>
  <w:num w:numId="27">
    <w:abstractNumId w:val="52"/>
  </w:num>
  <w:num w:numId="28">
    <w:abstractNumId w:val="3"/>
  </w:num>
  <w:num w:numId="29">
    <w:abstractNumId w:val="2"/>
  </w:num>
  <w:num w:numId="30">
    <w:abstractNumId w:val="46"/>
  </w:num>
  <w:num w:numId="31">
    <w:abstractNumId w:val="18"/>
  </w:num>
  <w:num w:numId="32">
    <w:abstractNumId w:val="23"/>
  </w:num>
  <w:num w:numId="33">
    <w:abstractNumId w:val="67"/>
  </w:num>
  <w:num w:numId="34">
    <w:abstractNumId w:val="10"/>
  </w:num>
  <w:num w:numId="35">
    <w:abstractNumId w:val="19"/>
  </w:num>
  <w:num w:numId="36">
    <w:abstractNumId w:val="42"/>
  </w:num>
  <w:num w:numId="37">
    <w:abstractNumId w:val="65"/>
  </w:num>
  <w:num w:numId="38">
    <w:abstractNumId w:val="22"/>
  </w:num>
  <w:num w:numId="39">
    <w:abstractNumId w:val="33"/>
  </w:num>
  <w:num w:numId="40">
    <w:abstractNumId w:val="37"/>
  </w:num>
  <w:num w:numId="41">
    <w:abstractNumId w:val="15"/>
  </w:num>
  <w:num w:numId="42">
    <w:abstractNumId w:val="17"/>
  </w:num>
  <w:num w:numId="43">
    <w:abstractNumId w:val="48"/>
  </w:num>
  <w:num w:numId="44">
    <w:abstractNumId w:val="0"/>
  </w:num>
  <w:num w:numId="45">
    <w:abstractNumId w:val="5"/>
  </w:num>
  <w:num w:numId="46">
    <w:abstractNumId w:val="30"/>
  </w:num>
  <w:num w:numId="47">
    <w:abstractNumId w:val="41"/>
  </w:num>
  <w:num w:numId="48">
    <w:abstractNumId w:val="14"/>
  </w:num>
  <w:num w:numId="49">
    <w:abstractNumId w:val="40"/>
  </w:num>
  <w:num w:numId="50">
    <w:abstractNumId w:val="68"/>
  </w:num>
  <w:num w:numId="51">
    <w:abstractNumId w:val="8"/>
  </w:num>
  <w:num w:numId="52">
    <w:abstractNumId w:val="34"/>
  </w:num>
  <w:num w:numId="53">
    <w:abstractNumId w:val="59"/>
  </w:num>
  <w:num w:numId="54">
    <w:abstractNumId w:val="62"/>
  </w:num>
  <w:num w:numId="55">
    <w:abstractNumId w:val="58"/>
  </w:num>
  <w:num w:numId="56">
    <w:abstractNumId w:val="54"/>
  </w:num>
  <w:num w:numId="57">
    <w:abstractNumId w:val="27"/>
  </w:num>
  <w:num w:numId="58">
    <w:abstractNumId w:val="24"/>
  </w:num>
  <w:num w:numId="59">
    <w:abstractNumId w:val="21"/>
  </w:num>
  <w:num w:numId="60">
    <w:abstractNumId w:val="36"/>
  </w:num>
  <w:num w:numId="61">
    <w:abstractNumId w:val="51"/>
  </w:num>
  <w:num w:numId="62">
    <w:abstractNumId w:val="63"/>
  </w:num>
  <w:num w:numId="63">
    <w:abstractNumId w:val="55"/>
  </w:num>
  <w:num w:numId="64">
    <w:abstractNumId w:val="7"/>
  </w:num>
  <w:num w:numId="65">
    <w:abstractNumId w:val="20"/>
  </w:num>
  <w:num w:numId="66">
    <w:abstractNumId w:val="28"/>
  </w:num>
  <w:num w:numId="67">
    <w:abstractNumId w:val="39"/>
  </w:num>
  <w:num w:numId="68">
    <w:abstractNumId w:val="16"/>
  </w:num>
  <w:num w:numId="69">
    <w:abstractNumId w:val="29"/>
  </w:num>
  <w:num w:numId="70">
    <w:abstractNumId w:val="11"/>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 Based Abdul Rahim">
    <w15:presenceInfo w15:providerId="None" w15:userId="Abdul Based Abdul Rahim"/>
  </w15:person>
  <w15:person w15:author="Akarsh Gharge">
    <w15:presenceInfo w15:providerId="AD" w15:userId="S::aghar028@uottawa.ca::23a8482d-31e9-4c84-9984-ff98643df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D6"/>
    <w:rsid w:val="000002A3"/>
    <w:rsid w:val="00000C95"/>
    <w:rsid w:val="00000CA3"/>
    <w:rsid w:val="00000FB5"/>
    <w:rsid w:val="00000FEB"/>
    <w:rsid w:val="000012F1"/>
    <w:rsid w:val="0000132F"/>
    <w:rsid w:val="000014B2"/>
    <w:rsid w:val="000014EA"/>
    <w:rsid w:val="0000157E"/>
    <w:rsid w:val="000017D1"/>
    <w:rsid w:val="00001B6D"/>
    <w:rsid w:val="00002042"/>
    <w:rsid w:val="00002076"/>
    <w:rsid w:val="00002079"/>
    <w:rsid w:val="0000207F"/>
    <w:rsid w:val="000020E2"/>
    <w:rsid w:val="000024E9"/>
    <w:rsid w:val="00002501"/>
    <w:rsid w:val="0000250A"/>
    <w:rsid w:val="00002A3D"/>
    <w:rsid w:val="000030C0"/>
    <w:rsid w:val="00003280"/>
    <w:rsid w:val="0000328D"/>
    <w:rsid w:val="000035A4"/>
    <w:rsid w:val="00003628"/>
    <w:rsid w:val="00003659"/>
    <w:rsid w:val="00003ACF"/>
    <w:rsid w:val="00003F9A"/>
    <w:rsid w:val="000040C2"/>
    <w:rsid w:val="00004127"/>
    <w:rsid w:val="00004294"/>
    <w:rsid w:val="00004319"/>
    <w:rsid w:val="0000478C"/>
    <w:rsid w:val="00004BD4"/>
    <w:rsid w:val="00004CC1"/>
    <w:rsid w:val="00004CEF"/>
    <w:rsid w:val="00004D8A"/>
    <w:rsid w:val="00004F8A"/>
    <w:rsid w:val="00004FC6"/>
    <w:rsid w:val="00005085"/>
    <w:rsid w:val="000052B1"/>
    <w:rsid w:val="000052C1"/>
    <w:rsid w:val="00005316"/>
    <w:rsid w:val="000058CD"/>
    <w:rsid w:val="00005A98"/>
    <w:rsid w:val="00005B65"/>
    <w:rsid w:val="00005D4C"/>
    <w:rsid w:val="00005E33"/>
    <w:rsid w:val="000063AB"/>
    <w:rsid w:val="000065B4"/>
    <w:rsid w:val="000065BB"/>
    <w:rsid w:val="00006689"/>
    <w:rsid w:val="00006706"/>
    <w:rsid w:val="000067E3"/>
    <w:rsid w:val="00006845"/>
    <w:rsid w:val="00006876"/>
    <w:rsid w:val="00006994"/>
    <w:rsid w:val="00006BBD"/>
    <w:rsid w:val="00006BF1"/>
    <w:rsid w:val="00006C06"/>
    <w:rsid w:val="00006FF9"/>
    <w:rsid w:val="00006FFE"/>
    <w:rsid w:val="00007280"/>
    <w:rsid w:val="00007292"/>
    <w:rsid w:val="0000767A"/>
    <w:rsid w:val="00007949"/>
    <w:rsid w:val="00007AD5"/>
    <w:rsid w:val="00007B29"/>
    <w:rsid w:val="00007F90"/>
    <w:rsid w:val="00007FF0"/>
    <w:rsid w:val="00010103"/>
    <w:rsid w:val="000101A1"/>
    <w:rsid w:val="00010319"/>
    <w:rsid w:val="000107DE"/>
    <w:rsid w:val="00010FBE"/>
    <w:rsid w:val="00011016"/>
    <w:rsid w:val="0001117B"/>
    <w:rsid w:val="00011341"/>
    <w:rsid w:val="00011400"/>
    <w:rsid w:val="000114E1"/>
    <w:rsid w:val="0001163F"/>
    <w:rsid w:val="000117AB"/>
    <w:rsid w:val="00011CCB"/>
    <w:rsid w:val="00011DCA"/>
    <w:rsid w:val="00012005"/>
    <w:rsid w:val="0001225B"/>
    <w:rsid w:val="00012261"/>
    <w:rsid w:val="00012304"/>
    <w:rsid w:val="00012490"/>
    <w:rsid w:val="00012986"/>
    <w:rsid w:val="00012B20"/>
    <w:rsid w:val="00012B9B"/>
    <w:rsid w:val="00012D54"/>
    <w:rsid w:val="00012DEB"/>
    <w:rsid w:val="00012E4A"/>
    <w:rsid w:val="000131BC"/>
    <w:rsid w:val="0001340D"/>
    <w:rsid w:val="00013769"/>
    <w:rsid w:val="00013846"/>
    <w:rsid w:val="000139EC"/>
    <w:rsid w:val="00013ADA"/>
    <w:rsid w:val="00013B28"/>
    <w:rsid w:val="00013CE3"/>
    <w:rsid w:val="00013D1F"/>
    <w:rsid w:val="00014062"/>
    <w:rsid w:val="0001461B"/>
    <w:rsid w:val="00014D1A"/>
    <w:rsid w:val="00014F1C"/>
    <w:rsid w:val="000152D5"/>
    <w:rsid w:val="00015729"/>
    <w:rsid w:val="000158DE"/>
    <w:rsid w:val="00015A1F"/>
    <w:rsid w:val="00015D23"/>
    <w:rsid w:val="000162BB"/>
    <w:rsid w:val="00016557"/>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DB3"/>
    <w:rsid w:val="000212C2"/>
    <w:rsid w:val="00021304"/>
    <w:rsid w:val="00021330"/>
    <w:rsid w:val="00021333"/>
    <w:rsid w:val="00021463"/>
    <w:rsid w:val="000216CD"/>
    <w:rsid w:val="0002198E"/>
    <w:rsid w:val="00021BD2"/>
    <w:rsid w:val="00021C32"/>
    <w:rsid w:val="00021CC9"/>
    <w:rsid w:val="00021EEA"/>
    <w:rsid w:val="00022273"/>
    <w:rsid w:val="00022375"/>
    <w:rsid w:val="000225EA"/>
    <w:rsid w:val="000227C4"/>
    <w:rsid w:val="00022DC6"/>
    <w:rsid w:val="00022FAF"/>
    <w:rsid w:val="00023A6B"/>
    <w:rsid w:val="00023B70"/>
    <w:rsid w:val="00023F1F"/>
    <w:rsid w:val="000243B7"/>
    <w:rsid w:val="00024458"/>
    <w:rsid w:val="000245CF"/>
    <w:rsid w:val="0002473A"/>
    <w:rsid w:val="00024769"/>
    <w:rsid w:val="00024812"/>
    <w:rsid w:val="00024D6D"/>
    <w:rsid w:val="00025024"/>
    <w:rsid w:val="00025116"/>
    <w:rsid w:val="0002519A"/>
    <w:rsid w:val="00025212"/>
    <w:rsid w:val="00025486"/>
    <w:rsid w:val="00025620"/>
    <w:rsid w:val="0002575E"/>
    <w:rsid w:val="00025816"/>
    <w:rsid w:val="0002590C"/>
    <w:rsid w:val="00025D2C"/>
    <w:rsid w:val="00025DEB"/>
    <w:rsid w:val="00025EB9"/>
    <w:rsid w:val="00026059"/>
    <w:rsid w:val="00026646"/>
    <w:rsid w:val="0002670B"/>
    <w:rsid w:val="00026EAB"/>
    <w:rsid w:val="00026F56"/>
    <w:rsid w:val="00027096"/>
    <w:rsid w:val="0002711E"/>
    <w:rsid w:val="00027283"/>
    <w:rsid w:val="000273E3"/>
    <w:rsid w:val="0002743F"/>
    <w:rsid w:val="000274FF"/>
    <w:rsid w:val="00027501"/>
    <w:rsid w:val="0002761C"/>
    <w:rsid w:val="000276B0"/>
    <w:rsid w:val="000277C6"/>
    <w:rsid w:val="000278C6"/>
    <w:rsid w:val="00027A3B"/>
    <w:rsid w:val="00027A63"/>
    <w:rsid w:val="00027E79"/>
    <w:rsid w:val="000307EB"/>
    <w:rsid w:val="00030932"/>
    <w:rsid w:val="0003094B"/>
    <w:rsid w:val="00030DC1"/>
    <w:rsid w:val="00031596"/>
    <w:rsid w:val="0003164F"/>
    <w:rsid w:val="00031669"/>
    <w:rsid w:val="00031A41"/>
    <w:rsid w:val="00031B2F"/>
    <w:rsid w:val="00031C4F"/>
    <w:rsid w:val="000321F8"/>
    <w:rsid w:val="00032216"/>
    <w:rsid w:val="0003226A"/>
    <w:rsid w:val="00032275"/>
    <w:rsid w:val="000322DF"/>
    <w:rsid w:val="0003266C"/>
    <w:rsid w:val="00032EDA"/>
    <w:rsid w:val="00033085"/>
    <w:rsid w:val="000332EF"/>
    <w:rsid w:val="000333B4"/>
    <w:rsid w:val="00033674"/>
    <w:rsid w:val="00033706"/>
    <w:rsid w:val="0003383A"/>
    <w:rsid w:val="00033A41"/>
    <w:rsid w:val="00033A57"/>
    <w:rsid w:val="00033CCE"/>
    <w:rsid w:val="00033DFE"/>
    <w:rsid w:val="00034221"/>
    <w:rsid w:val="0003458B"/>
    <w:rsid w:val="00034757"/>
    <w:rsid w:val="00034D8A"/>
    <w:rsid w:val="000352E9"/>
    <w:rsid w:val="00035557"/>
    <w:rsid w:val="00035656"/>
    <w:rsid w:val="00035875"/>
    <w:rsid w:val="000358AB"/>
    <w:rsid w:val="00036157"/>
    <w:rsid w:val="000363D2"/>
    <w:rsid w:val="00036548"/>
    <w:rsid w:val="000367D1"/>
    <w:rsid w:val="00036F89"/>
    <w:rsid w:val="000370FE"/>
    <w:rsid w:val="00037472"/>
    <w:rsid w:val="0003750B"/>
    <w:rsid w:val="000376F4"/>
    <w:rsid w:val="000378D6"/>
    <w:rsid w:val="00037A87"/>
    <w:rsid w:val="00037B53"/>
    <w:rsid w:val="00037D3B"/>
    <w:rsid w:val="00040022"/>
    <w:rsid w:val="00040245"/>
    <w:rsid w:val="000402B6"/>
    <w:rsid w:val="000402F3"/>
    <w:rsid w:val="00040353"/>
    <w:rsid w:val="00040538"/>
    <w:rsid w:val="00040563"/>
    <w:rsid w:val="00040A4E"/>
    <w:rsid w:val="00040DB9"/>
    <w:rsid w:val="000411CC"/>
    <w:rsid w:val="00041809"/>
    <w:rsid w:val="00041816"/>
    <w:rsid w:val="00041FB7"/>
    <w:rsid w:val="0004237B"/>
    <w:rsid w:val="000424AB"/>
    <w:rsid w:val="0004272D"/>
    <w:rsid w:val="000427E1"/>
    <w:rsid w:val="00042802"/>
    <w:rsid w:val="000428CA"/>
    <w:rsid w:val="0004291D"/>
    <w:rsid w:val="00042D14"/>
    <w:rsid w:val="00042E99"/>
    <w:rsid w:val="00042F5C"/>
    <w:rsid w:val="00042F60"/>
    <w:rsid w:val="00043364"/>
    <w:rsid w:val="0004345A"/>
    <w:rsid w:val="0004371D"/>
    <w:rsid w:val="00043A74"/>
    <w:rsid w:val="00043C55"/>
    <w:rsid w:val="00043C9C"/>
    <w:rsid w:val="00044578"/>
    <w:rsid w:val="000447CA"/>
    <w:rsid w:val="00044A1D"/>
    <w:rsid w:val="00044C7B"/>
    <w:rsid w:val="00044DEB"/>
    <w:rsid w:val="00044FFC"/>
    <w:rsid w:val="000452F1"/>
    <w:rsid w:val="00045AEF"/>
    <w:rsid w:val="00046269"/>
    <w:rsid w:val="000463FF"/>
    <w:rsid w:val="000469D1"/>
    <w:rsid w:val="00046DDE"/>
    <w:rsid w:val="00046E55"/>
    <w:rsid w:val="000470A2"/>
    <w:rsid w:val="000476BD"/>
    <w:rsid w:val="00047904"/>
    <w:rsid w:val="00047A36"/>
    <w:rsid w:val="00047E9A"/>
    <w:rsid w:val="000501D8"/>
    <w:rsid w:val="000507A7"/>
    <w:rsid w:val="00050C3B"/>
    <w:rsid w:val="00050E0C"/>
    <w:rsid w:val="00050E10"/>
    <w:rsid w:val="00050E12"/>
    <w:rsid w:val="000510FD"/>
    <w:rsid w:val="00051453"/>
    <w:rsid w:val="000515EF"/>
    <w:rsid w:val="0005162E"/>
    <w:rsid w:val="00051803"/>
    <w:rsid w:val="0005181C"/>
    <w:rsid w:val="000519D5"/>
    <w:rsid w:val="00051A85"/>
    <w:rsid w:val="00052241"/>
    <w:rsid w:val="000525CA"/>
    <w:rsid w:val="000526C4"/>
    <w:rsid w:val="0005274B"/>
    <w:rsid w:val="00052B88"/>
    <w:rsid w:val="00052CC7"/>
    <w:rsid w:val="00052F19"/>
    <w:rsid w:val="0005327B"/>
    <w:rsid w:val="00053499"/>
    <w:rsid w:val="000535FE"/>
    <w:rsid w:val="000537C1"/>
    <w:rsid w:val="00053901"/>
    <w:rsid w:val="00053983"/>
    <w:rsid w:val="00053C31"/>
    <w:rsid w:val="00053F10"/>
    <w:rsid w:val="0005430A"/>
    <w:rsid w:val="00054511"/>
    <w:rsid w:val="0005458E"/>
    <w:rsid w:val="00054689"/>
    <w:rsid w:val="00054758"/>
    <w:rsid w:val="00054D49"/>
    <w:rsid w:val="00054E0A"/>
    <w:rsid w:val="00055081"/>
    <w:rsid w:val="000551E2"/>
    <w:rsid w:val="000554CB"/>
    <w:rsid w:val="000554F0"/>
    <w:rsid w:val="0005571E"/>
    <w:rsid w:val="0005578B"/>
    <w:rsid w:val="00055BDF"/>
    <w:rsid w:val="00055D00"/>
    <w:rsid w:val="00055E09"/>
    <w:rsid w:val="00055F32"/>
    <w:rsid w:val="000560E5"/>
    <w:rsid w:val="0005616F"/>
    <w:rsid w:val="0005628A"/>
    <w:rsid w:val="00056309"/>
    <w:rsid w:val="0005657D"/>
    <w:rsid w:val="00056628"/>
    <w:rsid w:val="0005663F"/>
    <w:rsid w:val="00056C1A"/>
    <w:rsid w:val="00056CDF"/>
    <w:rsid w:val="00056DEB"/>
    <w:rsid w:val="00056F84"/>
    <w:rsid w:val="00057005"/>
    <w:rsid w:val="0005701D"/>
    <w:rsid w:val="0005710D"/>
    <w:rsid w:val="00057159"/>
    <w:rsid w:val="000575AC"/>
    <w:rsid w:val="000575D8"/>
    <w:rsid w:val="000575E6"/>
    <w:rsid w:val="000578A3"/>
    <w:rsid w:val="00057A62"/>
    <w:rsid w:val="00057FDD"/>
    <w:rsid w:val="00060065"/>
    <w:rsid w:val="000603AB"/>
    <w:rsid w:val="0006058C"/>
    <w:rsid w:val="000607A2"/>
    <w:rsid w:val="00060DAC"/>
    <w:rsid w:val="00061062"/>
    <w:rsid w:val="00061093"/>
    <w:rsid w:val="0006115C"/>
    <w:rsid w:val="000612EE"/>
    <w:rsid w:val="000613B2"/>
    <w:rsid w:val="00061692"/>
    <w:rsid w:val="0006194E"/>
    <w:rsid w:val="00061B00"/>
    <w:rsid w:val="00061B1F"/>
    <w:rsid w:val="00061B83"/>
    <w:rsid w:val="00061D7C"/>
    <w:rsid w:val="00061E9F"/>
    <w:rsid w:val="00061F0C"/>
    <w:rsid w:val="000622C9"/>
    <w:rsid w:val="00062AD8"/>
    <w:rsid w:val="00062B74"/>
    <w:rsid w:val="00063098"/>
    <w:rsid w:val="000630D0"/>
    <w:rsid w:val="00063232"/>
    <w:rsid w:val="000636C5"/>
    <w:rsid w:val="00063C04"/>
    <w:rsid w:val="00063D0B"/>
    <w:rsid w:val="00064311"/>
    <w:rsid w:val="000645EE"/>
    <w:rsid w:val="00064850"/>
    <w:rsid w:val="0006494A"/>
    <w:rsid w:val="00064D44"/>
    <w:rsid w:val="00064E3B"/>
    <w:rsid w:val="0006502F"/>
    <w:rsid w:val="000650C5"/>
    <w:rsid w:val="00065126"/>
    <w:rsid w:val="0006517E"/>
    <w:rsid w:val="000654CE"/>
    <w:rsid w:val="0006559C"/>
    <w:rsid w:val="00065633"/>
    <w:rsid w:val="0006568E"/>
    <w:rsid w:val="00065749"/>
    <w:rsid w:val="00065796"/>
    <w:rsid w:val="00065BB2"/>
    <w:rsid w:val="00065D3A"/>
    <w:rsid w:val="00065EB4"/>
    <w:rsid w:val="00065F8A"/>
    <w:rsid w:val="00065FF0"/>
    <w:rsid w:val="0006614F"/>
    <w:rsid w:val="000665FA"/>
    <w:rsid w:val="00066C0E"/>
    <w:rsid w:val="00066C39"/>
    <w:rsid w:val="00066E99"/>
    <w:rsid w:val="00066ED0"/>
    <w:rsid w:val="00067054"/>
    <w:rsid w:val="00067153"/>
    <w:rsid w:val="00067158"/>
    <w:rsid w:val="000672CD"/>
    <w:rsid w:val="0006752E"/>
    <w:rsid w:val="0006759D"/>
    <w:rsid w:val="0006766C"/>
    <w:rsid w:val="0006795D"/>
    <w:rsid w:val="00070060"/>
    <w:rsid w:val="000702DB"/>
    <w:rsid w:val="000705FC"/>
    <w:rsid w:val="0007072C"/>
    <w:rsid w:val="000707CC"/>
    <w:rsid w:val="000709CC"/>
    <w:rsid w:val="00070A4C"/>
    <w:rsid w:val="00070F77"/>
    <w:rsid w:val="00070FA4"/>
    <w:rsid w:val="0007140D"/>
    <w:rsid w:val="00071527"/>
    <w:rsid w:val="000716AA"/>
    <w:rsid w:val="00071724"/>
    <w:rsid w:val="00071764"/>
    <w:rsid w:val="00071DDF"/>
    <w:rsid w:val="00071F6C"/>
    <w:rsid w:val="00072076"/>
    <w:rsid w:val="00072096"/>
    <w:rsid w:val="0007209B"/>
    <w:rsid w:val="000720D4"/>
    <w:rsid w:val="000722D7"/>
    <w:rsid w:val="00072766"/>
    <w:rsid w:val="00072C50"/>
    <w:rsid w:val="00072D9C"/>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CC9"/>
    <w:rsid w:val="00074D98"/>
    <w:rsid w:val="00074FCA"/>
    <w:rsid w:val="00075381"/>
    <w:rsid w:val="0007576F"/>
    <w:rsid w:val="00075C49"/>
    <w:rsid w:val="00075D6A"/>
    <w:rsid w:val="00075E6F"/>
    <w:rsid w:val="00075ED3"/>
    <w:rsid w:val="0007628E"/>
    <w:rsid w:val="000765C0"/>
    <w:rsid w:val="0007676C"/>
    <w:rsid w:val="000767A5"/>
    <w:rsid w:val="000768AA"/>
    <w:rsid w:val="0007697C"/>
    <w:rsid w:val="00076ACE"/>
    <w:rsid w:val="00076B89"/>
    <w:rsid w:val="00076BCB"/>
    <w:rsid w:val="00076BE9"/>
    <w:rsid w:val="00076C27"/>
    <w:rsid w:val="00076D62"/>
    <w:rsid w:val="000771C7"/>
    <w:rsid w:val="000778CD"/>
    <w:rsid w:val="000778CF"/>
    <w:rsid w:val="0007795E"/>
    <w:rsid w:val="00077ADE"/>
    <w:rsid w:val="00077B8A"/>
    <w:rsid w:val="00077E66"/>
    <w:rsid w:val="000800F6"/>
    <w:rsid w:val="00080105"/>
    <w:rsid w:val="0008028D"/>
    <w:rsid w:val="000803DD"/>
    <w:rsid w:val="0008046B"/>
    <w:rsid w:val="0008066C"/>
    <w:rsid w:val="00080965"/>
    <w:rsid w:val="00080985"/>
    <w:rsid w:val="00080AF5"/>
    <w:rsid w:val="00080B8C"/>
    <w:rsid w:val="00080CC2"/>
    <w:rsid w:val="000810DD"/>
    <w:rsid w:val="00081347"/>
    <w:rsid w:val="000813F7"/>
    <w:rsid w:val="00081787"/>
    <w:rsid w:val="00081A79"/>
    <w:rsid w:val="00081D4B"/>
    <w:rsid w:val="0008217D"/>
    <w:rsid w:val="00082354"/>
    <w:rsid w:val="000823A7"/>
    <w:rsid w:val="00082600"/>
    <w:rsid w:val="00082629"/>
    <w:rsid w:val="00082665"/>
    <w:rsid w:val="00082BA1"/>
    <w:rsid w:val="00082BB0"/>
    <w:rsid w:val="00082D05"/>
    <w:rsid w:val="00082E7C"/>
    <w:rsid w:val="00083355"/>
    <w:rsid w:val="000833BE"/>
    <w:rsid w:val="00083526"/>
    <w:rsid w:val="0008363C"/>
    <w:rsid w:val="000839D0"/>
    <w:rsid w:val="00083B15"/>
    <w:rsid w:val="00083B1E"/>
    <w:rsid w:val="00083B6A"/>
    <w:rsid w:val="00083D22"/>
    <w:rsid w:val="00083D74"/>
    <w:rsid w:val="00083DE6"/>
    <w:rsid w:val="0008409E"/>
    <w:rsid w:val="00084315"/>
    <w:rsid w:val="0008437D"/>
    <w:rsid w:val="00084422"/>
    <w:rsid w:val="000844DD"/>
    <w:rsid w:val="00084577"/>
    <w:rsid w:val="00084642"/>
    <w:rsid w:val="00084EF5"/>
    <w:rsid w:val="000850DE"/>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C5B"/>
    <w:rsid w:val="00087D5F"/>
    <w:rsid w:val="00087F85"/>
    <w:rsid w:val="0009023E"/>
    <w:rsid w:val="0009027B"/>
    <w:rsid w:val="000905B5"/>
    <w:rsid w:val="0009076D"/>
    <w:rsid w:val="0009081F"/>
    <w:rsid w:val="00090D8F"/>
    <w:rsid w:val="000914F8"/>
    <w:rsid w:val="000915EF"/>
    <w:rsid w:val="00091956"/>
    <w:rsid w:val="00091D96"/>
    <w:rsid w:val="0009223D"/>
    <w:rsid w:val="000923EE"/>
    <w:rsid w:val="000926F6"/>
    <w:rsid w:val="00092A95"/>
    <w:rsid w:val="00092AD2"/>
    <w:rsid w:val="00092C65"/>
    <w:rsid w:val="0009348B"/>
    <w:rsid w:val="00093496"/>
    <w:rsid w:val="000934E3"/>
    <w:rsid w:val="000935D3"/>
    <w:rsid w:val="00093698"/>
    <w:rsid w:val="00093860"/>
    <w:rsid w:val="00093B5A"/>
    <w:rsid w:val="00093BA1"/>
    <w:rsid w:val="000940DF"/>
    <w:rsid w:val="000941F0"/>
    <w:rsid w:val="00094829"/>
    <w:rsid w:val="00094A34"/>
    <w:rsid w:val="00094BE2"/>
    <w:rsid w:val="00094C84"/>
    <w:rsid w:val="00094EB3"/>
    <w:rsid w:val="00094F4D"/>
    <w:rsid w:val="00094F5D"/>
    <w:rsid w:val="0009532F"/>
    <w:rsid w:val="000953A5"/>
    <w:rsid w:val="00095777"/>
    <w:rsid w:val="0009585A"/>
    <w:rsid w:val="000958CD"/>
    <w:rsid w:val="00095978"/>
    <w:rsid w:val="00095A63"/>
    <w:rsid w:val="00095BFE"/>
    <w:rsid w:val="00095CCA"/>
    <w:rsid w:val="00096003"/>
    <w:rsid w:val="00096072"/>
    <w:rsid w:val="00096183"/>
    <w:rsid w:val="000961B1"/>
    <w:rsid w:val="00096B17"/>
    <w:rsid w:val="00096FA6"/>
    <w:rsid w:val="000970A2"/>
    <w:rsid w:val="000971EA"/>
    <w:rsid w:val="000971F4"/>
    <w:rsid w:val="0009723B"/>
    <w:rsid w:val="00097324"/>
    <w:rsid w:val="000973CC"/>
    <w:rsid w:val="000974DF"/>
    <w:rsid w:val="000974E9"/>
    <w:rsid w:val="00097615"/>
    <w:rsid w:val="00097638"/>
    <w:rsid w:val="000976FD"/>
    <w:rsid w:val="000978FE"/>
    <w:rsid w:val="00097A9C"/>
    <w:rsid w:val="00097BB4"/>
    <w:rsid w:val="00097E3C"/>
    <w:rsid w:val="00097FDB"/>
    <w:rsid w:val="000A0161"/>
    <w:rsid w:val="000A051D"/>
    <w:rsid w:val="000A0734"/>
    <w:rsid w:val="000A081B"/>
    <w:rsid w:val="000A0851"/>
    <w:rsid w:val="000A09ED"/>
    <w:rsid w:val="000A0A7B"/>
    <w:rsid w:val="000A0BD0"/>
    <w:rsid w:val="000A0C1E"/>
    <w:rsid w:val="000A0C69"/>
    <w:rsid w:val="000A11C0"/>
    <w:rsid w:val="000A125E"/>
    <w:rsid w:val="000A12E0"/>
    <w:rsid w:val="000A1525"/>
    <w:rsid w:val="000A1547"/>
    <w:rsid w:val="000A1614"/>
    <w:rsid w:val="000A18A6"/>
    <w:rsid w:val="000A1AD9"/>
    <w:rsid w:val="000A1C9A"/>
    <w:rsid w:val="000A1EB4"/>
    <w:rsid w:val="000A2011"/>
    <w:rsid w:val="000A210A"/>
    <w:rsid w:val="000A23B3"/>
    <w:rsid w:val="000A2436"/>
    <w:rsid w:val="000A24D6"/>
    <w:rsid w:val="000A2724"/>
    <w:rsid w:val="000A2A8F"/>
    <w:rsid w:val="000A2AD0"/>
    <w:rsid w:val="000A2BE6"/>
    <w:rsid w:val="000A2E57"/>
    <w:rsid w:val="000A2EB5"/>
    <w:rsid w:val="000A2ECF"/>
    <w:rsid w:val="000A2FF7"/>
    <w:rsid w:val="000A3109"/>
    <w:rsid w:val="000A33C4"/>
    <w:rsid w:val="000A3438"/>
    <w:rsid w:val="000A3441"/>
    <w:rsid w:val="000A344E"/>
    <w:rsid w:val="000A345D"/>
    <w:rsid w:val="000A3523"/>
    <w:rsid w:val="000A3591"/>
    <w:rsid w:val="000A35AA"/>
    <w:rsid w:val="000A38E4"/>
    <w:rsid w:val="000A39EF"/>
    <w:rsid w:val="000A3B35"/>
    <w:rsid w:val="000A3DF6"/>
    <w:rsid w:val="000A3F81"/>
    <w:rsid w:val="000A4155"/>
    <w:rsid w:val="000A427D"/>
    <w:rsid w:val="000A460A"/>
    <w:rsid w:val="000A49CA"/>
    <w:rsid w:val="000A4B6B"/>
    <w:rsid w:val="000A4BED"/>
    <w:rsid w:val="000A4C3C"/>
    <w:rsid w:val="000A4C76"/>
    <w:rsid w:val="000A4D27"/>
    <w:rsid w:val="000A524A"/>
    <w:rsid w:val="000A52B3"/>
    <w:rsid w:val="000A5450"/>
    <w:rsid w:val="000A564D"/>
    <w:rsid w:val="000A579C"/>
    <w:rsid w:val="000A582B"/>
    <w:rsid w:val="000A5D9D"/>
    <w:rsid w:val="000A6189"/>
    <w:rsid w:val="000A63CC"/>
    <w:rsid w:val="000A6C6F"/>
    <w:rsid w:val="000A6DBA"/>
    <w:rsid w:val="000A6DD0"/>
    <w:rsid w:val="000A71A8"/>
    <w:rsid w:val="000A73AE"/>
    <w:rsid w:val="000A74A6"/>
    <w:rsid w:val="000A7739"/>
    <w:rsid w:val="000A7861"/>
    <w:rsid w:val="000A79DB"/>
    <w:rsid w:val="000A7A07"/>
    <w:rsid w:val="000A7CEF"/>
    <w:rsid w:val="000B0861"/>
    <w:rsid w:val="000B08AD"/>
    <w:rsid w:val="000B0B7B"/>
    <w:rsid w:val="000B0C65"/>
    <w:rsid w:val="000B0E9A"/>
    <w:rsid w:val="000B101C"/>
    <w:rsid w:val="000B123B"/>
    <w:rsid w:val="000B1565"/>
    <w:rsid w:val="000B1A7B"/>
    <w:rsid w:val="000B20D8"/>
    <w:rsid w:val="000B224C"/>
    <w:rsid w:val="000B2335"/>
    <w:rsid w:val="000B2340"/>
    <w:rsid w:val="000B2573"/>
    <w:rsid w:val="000B2681"/>
    <w:rsid w:val="000B2B3C"/>
    <w:rsid w:val="000B2B65"/>
    <w:rsid w:val="000B3199"/>
    <w:rsid w:val="000B32DE"/>
    <w:rsid w:val="000B3476"/>
    <w:rsid w:val="000B36AF"/>
    <w:rsid w:val="000B3820"/>
    <w:rsid w:val="000B3A36"/>
    <w:rsid w:val="000B436F"/>
    <w:rsid w:val="000B441A"/>
    <w:rsid w:val="000B44DE"/>
    <w:rsid w:val="000B45D6"/>
    <w:rsid w:val="000B470E"/>
    <w:rsid w:val="000B4BB0"/>
    <w:rsid w:val="000B4D9E"/>
    <w:rsid w:val="000B4DC8"/>
    <w:rsid w:val="000B4F00"/>
    <w:rsid w:val="000B4F5B"/>
    <w:rsid w:val="000B53C0"/>
    <w:rsid w:val="000B5431"/>
    <w:rsid w:val="000B57BB"/>
    <w:rsid w:val="000B5BE8"/>
    <w:rsid w:val="000B5C01"/>
    <w:rsid w:val="000B5D61"/>
    <w:rsid w:val="000B5DBF"/>
    <w:rsid w:val="000B5E10"/>
    <w:rsid w:val="000B5E21"/>
    <w:rsid w:val="000B5E69"/>
    <w:rsid w:val="000B63F2"/>
    <w:rsid w:val="000B67BD"/>
    <w:rsid w:val="000B6801"/>
    <w:rsid w:val="000B690F"/>
    <w:rsid w:val="000B693E"/>
    <w:rsid w:val="000B6E5D"/>
    <w:rsid w:val="000B6FB4"/>
    <w:rsid w:val="000B70DA"/>
    <w:rsid w:val="000B7161"/>
    <w:rsid w:val="000B73CC"/>
    <w:rsid w:val="000B7AA1"/>
    <w:rsid w:val="000B7F65"/>
    <w:rsid w:val="000C002F"/>
    <w:rsid w:val="000C0052"/>
    <w:rsid w:val="000C025C"/>
    <w:rsid w:val="000C0657"/>
    <w:rsid w:val="000C0768"/>
    <w:rsid w:val="000C0A13"/>
    <w:rsid w:val="000C0BFA"/>
    <w:rsid w:val="000C0D4E"/>
    <w:rsid w:val="000C0E00"/>
    <w:rsid w:val="000C0EFF"/>
    <w:rsid w:val="000C120B"/>
    <w:rsid w:val="000C1681"/>
    <w:rsid w:val="000C17CE"/>
    <w:rsid w:val="000C18D6"/>
    <w:rsid w:val="000C1A84"/>
    <w:rsid w:val="000C1C6C"/>
    <w:rsid w:val="000C1CCC"/>
    <w:rsid w:val="000C20A4"/>
    <w:rsid w:val="000C263F"/>
    <w:rsid w:val="000C26BB"/>
    <w:rsid w:val="000C26EB"/>
    <w:rsid w:val="000C29DF"/>
    <w:rsid w:val="000C2AF9"/>
    <w:rsid w:val="000C2E49"/>
    <w:rsid w:val="000C2F38"/>
    <w:rsid w:val="000C3079"/>
    <w:rsid w:val="000C345A"/>
    <w:rsid w:val="000C3894"/>
    <w:rsid w:val="000C397B"/>
    <w:rsid w:val="000C3A3D"/>
    <w:rsid w:val="000C4312"/>
    <w:rsid w:val="000C44A6"/>
    <w:rsid w:val="000C4E9A"/>
    <w:rsid w:val="000C4F90"/>
    <w:rsid w:val="000C53C3"/>
    <w:rsid w:val="000C559F"/>
    <w:rsid w:val="000C5632"/>
    <w:rsid w:val="000C5AD0"/>
    <w:rsid w:val="000C5B56"/>
    <w:rsid w:val="000C5CFE"/>
    <w:rsid w:val="000C6095"/>
    <w:rsid w:val="000C60C8"/>
    <w:rsid w:val="000C6232"/>
    <w:rsid w:val="000C623B"/>
    <w:rsid w:val="000C625E"/>
    <w:rsid w:val="000C6324"/>
    <w:rsid w:val="000C6472"/>
    <w:rsid w:val="000C6578"/>
    <w:rsid w:val="000C6D41"/>
    <w:rsid w:val="000C6E11"/>
    <w:rsid w:val="000C6E73"/>
    <w:rsid w:val="000C6F5A"/>
    <w:rsid w:val="000C74B1"/>
    <w:rsid w:val="000C7754"/>
    <w:rsid w:val="000C7B22"/>
    <w:rsid w:val="000C7CB7"/>
    <w:rsid w:val="000D00BA"/>
    <w:rsid w:val="000D0287"/>
    <w:rsid w:val="000D04D5"/>
    <w:rsid w:val="000D0854"/>
    <w:rsid w:val="000D0B0B"/>
    <w:rsid w:val="000D0C4E"/>
    <w:rsid w:val="000D0F15"/>
    <w:rsid w:val="000D0F50"/>
    <w:rsid w:val="000D0F9D"/>
    <w:rsid w:val="000D1113"/>
    <w:rsid w:val="000D11A2"/>
    <w:rsid w:val="000D11CC"/>
    <w:rsid w:val="000D129E"/>
    <w:rsid w:val="000D1319"/>
    <w:rsid w:val="000D1364"/>
    <w:rsid w:val="000D1469"/>
    <w:rsid w:val="000D1791"/>
    <w:rsid w:val="000D182F"/>
    <w:rsid w:val="000D1B06"/>
    <w:rsid w:val="000D2317"/>
    <w:rsid w:val="000D23A4"/>
    <w:rsid w:val="000D23C2"/>
    <w:rsid w:val="000D2E61"/>
    <w:rsid w:val="000D3020"/>
    <w:rsid w:val="000D303E"/>
    <w:rsid w:val="000D332C"/>
    <w:rsid w:val="000D33B7"/>
    <w:rsid w:val="000D3920"/>
    <w:rsid w:val="000D39B1"/>
    <w:rsid w:val="000D3A36"/>
    <w:rsid w:val="000D3D96"/>
    <w:rsid w:val="000D4052"/>
    <w:rsid w:val="000D42DD"/>
    <w:rsid w:val="000D42F3"/>
    <w:rsid w:val="000D431D"/>
    <w:rsid w:val="000D439C"/>
    <w:rsid w:val="000D457A"/>
    <w:rsid w:val="000D4679"/>
    <w:rsid w:val="000D4A0D"/>
    <w:rsid w:val="000D4BA6"/>
    <w:rsid w:val="000D4EE3"/>
    <w:rsid w:val="000D4EEF"/>
    <w:rsid w:val="000D506C"/>
    <w:rsid w:val="000D50B3"/>
    <w:rsid w:val="000D58E4"/>
    <w:rsid w:val="000D5A26"/>
    <w:rsid w:val="000D5B55"/>
    <w:rsid w:val="000D5C93"/>
    <w:rsid w:val="000D61D0"/>
    <w:rsid w:val="000D657B"/>
    <w:rsid w:val="000D6666"/>
    <w:rsid w:val="000D6CF5"/>
    <w:rsid w:val="000D6D45"/>
    <w:rsid w:val="000D6DCB"/>
    <w:rsid w:val="000D6F49"/>
    <w:rsid w:val="000D7271"/>
    <w:rsid w:val="000D72CA"/>
    <w:rsid w:val="000D73A5"/>
    <w:rsid w:val="000D7532"/>
    <w:rsid w:val="000D7ABA"/>
    <w:rsid w:val="000D7EA5"/>
    <w:rsid w:val="000D7EA7"/>
    <w:rsid w:val="000E01BD"/>
    <w:rsid w:val="000E044E"/>
    <w:rsid w:val="000E0489"/>
    <w:rsid w:val="000E06AE"/>
    <w:rsid w:val="000E0771"/>
    <w:rsid w:val="000E09A3"/>
    <w:rsid w:val="000E0E9F"/>
    <w:rsid w:val="000E102A"/>
    <w:rsid w:val="000E11A8"/>
    <w:rsid w:val="000E1236"/>
    <w:rsid w:val="000E129F"/>
    <w:rsid w:val="000E1569"/>
    <w:rsid w:val="000E1643"/>
    <w:rsid w:val="000E169B"/>
    <w:rsid w:val="000E1866"/>
    <w:rsid w:val="000E1E3C"/>
    <w:rsid w:val="000E20D2"/>
    <w:rsid w:val="000E21EF"/>
    <w:rsid w:val="000E221E"/>
    <w:rsid w:val="000E2371"/>
    <w:rsid w:val="000E246F"/>
    <w:rsid w:val="000E24E0"/>
    <w:rsid w:val="000E25E6"/>
    <w:rsid w:val="000E26CF"/>
    <w:rsid w:val="000E26D1"/>
    <w:rsid w:val="000E27CD"/>
    <w:rsid w:val="000E2A05"/>
    <w:rsid w:val="000E2B65"/>
    <w:rsid w:val="000E2F43"/>
    <w:rsid w:val="000E30E7"/>
    <w:rsid w:val="000E325F"/>
    <w:rsid w:val="000E35AE"/>
    <w:rsid w:val="000E36E8"/>
    <w:rsid w:val="000E378C"/>
    <w:rsid w:val="000E3981"/>
    <w:rsid w:val="000E3A83"/>
    <w:rsid w:val="000E3C6F"/>
    <w:rsid w:val="000E3E82"/>
    <w:rsid w:val="000E3FEA"/>
    <w:rsid w:val="000E415F"/>
    <w:rsid w:val="000E42D7"/>
    <w:rsid w:val="000E4644"/>
    <w:rsid w:val="000E4B4D"/>
    <w:rsid w:val="000E4BCE"/>
    <w:rsid w:val="000E4D82"/>
    <w:rsid w:val="000E52EB"/>
    <w:rsid w:val="000E5378"/>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6DB1"/>
    <w:rsid w:val="000E70B6"/>
    <w:rsid w:val="000E714C"/>
    <w:rsid w:val="000E71A2"/>
    <w:rsid w:val="000E72E3"/>
    <w:rsid w:val="000E7324"/>
    <w:rsid w:val="000E7392"/>
    <w:rsid w:val="000E74E8"/>
    <w:rsid w:val="000E7675"/>
    <w:rsid w:val="000E7801"/>
    <w:rsid w:val="000E7849"/>
    <w:rsid w:val="000E78A3"/>
    <w:rsid w:val="000E78B4"/>
    <w:rsid w:val="000E7B9F"/>
    <w:rsid w:val="000E7CB1"/>
    <w:rsid w:val="000E7D5E"/>
    <w:rsid w:val="000E7F76"/>
    <w:rsid w:val="000F0133"/>
    <w:rsid w:val="000F02B5"/>
    <w:rsid w:val="000F07DF"/>
    <w:rsid w:val="000F0A1F"/>
    <w:rsid w:val="000F0BB5"/>
    <w:rsid w:val="000F0CA8"/>
    <w:rsid w:val="000F0F62"/>
    <w:rsid w:val="000F1273"/>
    <w:rsid w:val="000F153E"/>
    <w:rsid w:val="000F1852"/>
    <w:rsid w:val="000F1A04"/>
    <w:rsid w:val="000F2028"/>
    <w:rsid w:val="000F203E"/>
    <w:rsid w:val="000F2403"/>
    <w:rsid w:val="000F265F"/>
    <w:rsid w:val="000F273D"/>
    <w:rsid w:val="000F274E"/>
    <w:rsid w:val="000F2AEB"/>
    <w:rsid w:val="000F2AF9"/>
    <w:rsid w:val="000F2B21"/>
    <w:rsid w:val="000F2B95"/>
    <w:rsid w:val="000F2E9C"/>
    <w:rsid w:val="000F2F18"/>
    <w:rsid w:val="000F35D0"/>
    <w:rsid w:val="000F38CC"/>
    <w:rsid w:val="000F3945"/>
    <w:rsid w:val="000F3A4A"/>
    <w:rsid w:val="000F3C77"/>
    <w:rsid w:val="000F3E64"/>
    <w:rsid w:val="000F3E6A"/>
    <w:rsid w:val="000F3EC1"/>
    <w:rsid w:val="000F409C"/>
    <w:rsid w:val="000F424A"/>
    <w:rsid w:val="000F440D"/>
    <w:rsid w:val="000F48C9"/>
    <w:rsid w:val="000F4E84"/>
    <w:rsid w:val="000F4F50"/>
    <w:rsid w:val="000F5117"/>
    <w:rsid w:val="000F5147"/>
    <w:rsid w:val="000F5224"/>
    <w:rsid w:val="000F5318"/>
    <w:rsid w:val="000F5450"/>
    <w:rsid w:val="000F56E6"/>
    <w:rsid w:val="000F58A6"/>
    <w:rsid w:val="000F5AF2"/>
    <w:rsid w:val="000F5B97"/>
    <w:rsid w:val="000F5DBF"/>
    <w:rsid w:val="000F5E38"/>
    <w:rsid w:val="000F6097"/>
    <w:rsid w:val="000F611F"/>
    <w:rsid w:val="000F613A"/>
    <w:rsid w:val="000F6258"/>
    <w:rsid w:val="000F64B4"/>
    <w:rsid w:val="000F69A8"/>
    <w:rsid w:val="000F6A49"/>
    <w:rsid w:val="000F7070"/>
    <w:rsid w:val="000F70B5"/>
    <w:rsid w:val="000F7361"/>
    <w:rsid w:val="000F73FA"/>
    <w:rsid w:val="000F773F"/>
    <w:rsid w:val="000F77A8"/>
    <w:rsid w:val="000F798A"/>
    <w:rsid w:val="000F79A6"/>
    <w:rsid w:val="000F79B7"/>
    <w:rsid w:val="000F7AD6"/>
    <w:rsid w:val="000F7CE7"/>
    <w:rsid w:val="000F7CF2"/>
    <w:rsid w:val="000F7D47"/>
    <w:rsid w:val="000F7E50"/>
    <w:rsid w:val="000F7EC1"/>
    <w:rsid w:val="000F7FCF"/>
    <w:rsid w:val="0010014F"/>
    <w:rsid w:val="0010031D"/>
    <w:rsid w:val="001003CB"/>
    <w:rsid w:val="001003CF"/>
    <w:rsid w:val="001004BB"/>
    <w:rsid w:val="001004D5"/>
    <w:rsid w:val="00100639"/>
    <w:rsid w:val="00100E39"/>
    <w:rsid w:val="0010138D"/>
    <w:rsid w:val="00101611"/>
    <w:rsid w:val="00101618"/>
    <w:rsid w:val="00101762"/>
    <w:rsid w:val="0010194D"/>
    <w:rsid w:val="0010197D"/>
    <w:rsid w:val="00101A2C"/>
    <w:rsid w:val="00101CE6"/>
    <w:rsid w:val="00101F3D"/>
    <w:rsid w:val="00102497"/>
    <w:rsid w:val="00102541"/>
    <w:rsid w:val="00102571"/>
    <w:rsid w:val="0010264A"/>
    <w:rsid w:val="001029E1"/>
    <w:rsid w:val="00102B47"/>
    <w:rsid w:val="00102DC8"/>
    <w:rsid w:val="00102F99"/>
    <w:rsid w:val="001030AB"/>
    <w:rsid w:val="001032D5"/>
    <w:rsid w:val="00103359"/>
    <w:rsid w:val="001033F3"/>
    <w:rsid w:val="00103426"/>
    <w:rsid w:val="00103C35"/>
    <w:rsid w:val="00103CE0"/>
    <w:rsid w:val="00104154"/>
    <w:rsid w:val="001041B1"/>
    <w:rsid w:val="00104236"/>
    <w:rsid w:val="00104252"/>
    <w:rsid w:val="00104308"/>
    <w:rsid w:val="0010445E"/>
    <w:rsid w:val="0010456B"/>
    <w:rsid w:val="0010468B"/>
    <w:rsid w:val="001048F3"/>
    <w:rsid w:val="0010494E"/>
    <w:rsid w:val="00104B3A"/>
    <w:rsid w:val="00104C42"/>
    <w:rsid w:val="00104E17"/>
    <w:rsid w:val="00104EDE"/>
    <w:rsid w:val="00104F2B"/>
    <w:rsid w:val="00105210"/>
    <w:rsid w:val="001053B3"/>
    <w:rsid w:val="001053C9"/>
    <w:rsid w:val="001054B7"/>
    <w:rsid w:val="0010557D"/>
    <w:rsid w:val="001056A2"/>
    <w:rsid w:val="001058CB"/>
    <w:rsid w:val="00105943"/>
    <w:rsid w:val="00105990"/>
    <w:rsid w:val="00105A42"/>
    <w:rsid w:val="00105A88"/>
    <w:rsid w:val="00105AB0"/>
    <w:rsid w:val="00105C5C"/>
    <w:rsid w:val="00105D2D"/>
    <w:rsid w:val="00105F43"/>
    <w:rsid w:val="00105FEC"/>
    <w:rsid w:val="001060E7"/>
    <w:rsid w:val="00106588"/>
    <w:rsid w:val="0010661E"/>
    <w:rsid w:val="00106B1B"/>
    <w:rsid w:val="00106C2A"/>
    <w:rsid w:val="00106CF2"/>
    <w:rsid w:val="00106DD2"/>
    <w:rsid w:val="00106F6B"/>
    <w:rsid w:val="001070D5"/>
    <w:rsid w:val="001071D3"/>
    <w:rsid w:val="00107336"/>
    <w:rsid w:val="00107785"/>
    <w:rsid w:val="0010780F"/>
    <w:rsid w:val="00107AA5"/>
    <w:rsid w:val="00107B46"/>
    <w:rsid w:val="00107B96"/>
    <w:rsid w:val="001100A1"/>
    <w:rsid w:val="001101F3"/>
    <w:rsid w:val="0011020B"/>
    <w:rsid w:val="00110722"/>
    <w:rsid w:val="00110849"/>
    <w:rsid w:val="00110954"/>
    <w:rsid w:val="00110A8A"/>
    <w:rsid w:val="00110BC5"/>
    <w:rsid w:val="00110E3D"/>
    <w:rsid w:val="00110F2E"/>
    <w:rsid w:val="00111161"/>
    <w:rsid w:val="00111208"/>
    <w:rsid w:val="00111942"/>
    <w:rsid w:val="00111C1E"/>
    <w:rsid w:val="00111D07"/>
    <w:rsid w:val="00111F01"/>
    <w:rsid w:val="00111FD0"/>
    <w:rsid w:val="0011201F"/>
    <w:rsid w:val="00112102"/>
    <w:rsid w:val="00112209"/>
    <w:rsid w:val="001122F7"/>
    <w:rsid w:val="0011242E"/>
    <w:rsid w:val="0011267B"/>
    <w:rsid w:val="00112854"/>
    <w:rsid w:val="00112903"/>
    <w:rsid w:val="0011292C"/>
    <w:rsid w:val="00112BFA"/>
    <w:rsid w:val="00112D31"/>
    <w:rsid w:val="0011327B"/>
    <w:rsid w:val="001133C4"/>
    <w:rsid w:val="001134A1"/>
    <w:rsid w:val="001134AE"/>
    <w:rsid w:val="0011351A"/>
    <w:rsid w:val="001136C1"/>
    <w:rsid w:val="00113768"/>
    <w:rsid w:val="00113841"/>
    <w:rsid w:val="00113933"/>
    <w:rsid w:val="00113AB9"/>
    <w:rsid w:val="00113D29"/>
    <w:rsid w:val="00113D38"/>
    <w:rsid w:val="00113D9C"/>
    <w:rsid w:val="00113DC2"/>
    <w:rsid w:val="00113E57"/>
    <w:rsid w:val="00114395"/>
    <w:rsid w:val="00114417"/>
    <w:rsid w:val="00114AE3"/>
    <w:rsid w:val="00114E8F"/>
    <w:rsid w:val="00114EDA"/>
    <w:rsid w:val="0011508D"/>
    <w:rsid w:val="00115120"/>
    <w:rsid w:val="001152ED"/>
    <w:rsid w:val="001158CD"/>
    <w:rsid w:val="00115BA4"/>
    <w:rsid w:val="00115C17"/>
    <w:rsid w:val="00115EFF"/>
    <w:rsid w:val="00115F93"/>
    <w:rsid w:val="00115FB5"/>
    <w:rsid w:val="00116599"/>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DD4"/>
    <w:rsid w:val="00120F34"/>
    <w:rsid w:val="00120F47"/>
    <w:rsid w:val="00120FE0"/>
    <w:rsid w:val="001210AD"/>
    <w:rsid w:val="001212E0"/>
    <w:rsid w:val="00121380"/>
    <w:rsid w:val="0012147E"/>
    <w:rsid w:val="00121A98"/>
    <w:rsid w:val="00121AA4"/>
    <w:rsid w:val="00121D51"/>
    <w:rsid w:val="00121D67"/>
    <w:rsid w:val="00121E2D"/>
    <w:rsid w:val="0012209D"/>
    <w:rsid w:val="0012243C"/>
    <w:rsid w:val="00122461"/>
    <w:rsid w:val="00122869"/>
    <w:rsid w:val="00122A1B"/>
    <w:rsid w:val="00122CE0"/>
    <w:rsid w:val="00122DCE"/>
    <w:rsid w:val="00122E44"/>
    <w:rsid w:val="00122ECC"/>
    <w:rsid w:val="001230C1"/>
    <w:rsid w:val="001230E1"/>
    <w:rsid w:val="001231B4"/>
    <w:rsid w:val="00123220"/>
    <w:rsid w:val="00123280"/>
    <w:rsid w:val="0012335D"/>
    <w:rsid w:val="0012348B"/>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31F"/>
    <w:rsid w:val="001258FE"/>
    <w:rsid w:val="0012594A"/>
    <w:rsid w:val="00125C6E"/>
    <w:rsid w:val="00125E77"/>
    <w:rsid w:val="00125EC6"/>
    <w:rsid w:val="001260F9"/>
    <w:rsid w:val="00126235"/>
    <w:rsid w:val="0012623C"/>
    <w:rsid w:val="0012630E"/>
    <w:rsid w:val="001263D5"/>
    <w:rsid w:val="00126526"/>
    <w:rsid w:val="00126766"/>
    <w:rsid w:val="001267B4"/>
    <w:rsid w:val="00126962"/>
    <w:rsid w:val="00126A46"/>
    <w:rsid w:val="00126FB5"/>
    <w:rsid w:val="00126FBF"/>
    <w:rsid w:val="001272CC"/>
    <w:rsid w:val="001274AC"/>
    <w:rsid w:val="0012797A"/>
    <w:rsid w:val="00127AB5"/>
    <w:rsid w:val="00127D82"/>
    <w:rsid w:val="00127ECE"/>
    <w:rsid w:val="00130701"/>
    <w:rsid w:val="001309D3"/>
    <w:rsid w:val="0013115A"/>
    <w:rsid w:val="001316E5"/>
    <w:rsid w:val="001317FB"/>
    <w:rsid w:val="00131BA7"/>
    <w:rsid w:val="00131BAC"/>
    <w:rsid w:val="00131FFA"/>
    <w:rsid w:val="00132053"/>
    <w:rsid w:val="001320FE"/>
    <w:rsid w:val="0013214E"/>
    <w:rsid w:val="00132442"/>
    <w:rsid w:val="00132563"/>
    <w:rsid w:val="00132590"/>
    <w:rsid w:val="00132792"/>
    <w:rsid w:val="00132807"/>
    <w:rsid w:val="0013286A"/>
    <w:rsid w:val="00132994"/>
    <w:rsid w:val="00132AB4"/>
    <w:rsid w:val="00132CFB"/>
    <w:rsid w:val="00132DAD"/>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F0D"/>
    <w:rsid w:val="00133F27"/>
    <w:rsid w:val="00133F54"/>
    <w:rsid w:val="00134056"/>
    <w:rsid w:val="0013415A"/>
    <w:rsid w:val="00134171"/>
    <w:rsid w:val="00134291"/>
    <w:rsid w:val="0013486E"/>
    <w:rsid w:val="00134BCE"/>
    <w:rsid w:val="00134C7C"/>
    <w:rsid w:val="00135324"/>
    <w:rsid w:val="0013554E"/>
    <w:rsid w:val="0013561C"/>
    <w:rsid w:val="0013567E"/>
    <w:rsid w:val="00135A2F"/>
    <w:rsid w:val="00135E53"/>
    <w:rsid w:val="00135FD7"/>
    <w:rsid w:val="00136824"/>
    <w:rsid w:val="00136993"/>
    <w:rsid w:val="00136ABB"/>
    <w:rsid w:val="00136BC9"/>
    <w:rsid w:val="00136E23"/>
    <w:rsid w:val="0013721A"/>
    <w:rsid w:val="001373BA"/>
    <w:rsid w:val="00137593"/>
    <w:rsid w:val="00137717"/>
    <w:rsid w:val="001378A7"/>
    <w:rsid w:val="001378C4"/>
    <w:rsid w:val="00137D50"/>
    <w:rsid w:val="00137F33"/>
    <w:rsid w:val="001403B0"/>
    <w:rsid w:val="0014048D"/>
    <w:rsid w:val="001404B7"/>
    <w:rsid w:val="001405AB"/>
    <w:rsid w:val="00140A38"/>
    <w:rsid w:val="00140D97"/>
    <w:rsid w:val="00141027"/>
    <w:rsid w:val="001410BA"/>
    <w:rsid w:val="001411C2"/>
    <w:rsid w:val="00141314"/>
    <w:rsid w:val="001417AF"/>
    <w:rsid w:val="00141939"/>
    <w:rsid w:val="00141EDF"/>
    <w:rsid w:val="001421E1"/>
    <w:rsid w:val="0014284C"/>
    <w:rsid w:val="00142938"/>
    <w:rsid w:val="00142D7F"/>
    <w:rsid w:val="00142ED1"/>
    <w:rsid w:val="001436DA"/>
    <w:rsid w:val="00143E46"/>
    <w:rsid w:val="00144060"/>
    <w:rsid w:val="0014433D"/>
    <w:rsid w:val="0014454D"/>
    <w:rsid w:val="00144616"/>
    <w:rsid w:val="001447AD"/>
    <w:rsid w:val="001447F8"/>
    <w:rsid w:val="00144A68"/>
    <w:rsid w:val="00144D7A"/>
    <w:rsid w:val="00144E7F"/>
    <w:rsid w:val="00144ED2"/>
    <w:rsid w:val="0014527A"/>
    <w:rsid w:val="00145693"/>
    <w:rsid w:val="00145950"/>
    <w:rsid w:val="00145D2D"/>
    <w:rsid w:val="00145F2A"/>
    <w:rsid w:val="00146145"/>
    <w:rsid w:val="001461DC"/>
    <w:rsid w:val="00146483"/>
    <w:rsid w:val="001464D5"/>
    <w:rsid w:val="0014677D"/>
    <w:rsid w:val="00146AB4"/>
    <w:rsid w:val="00147050"/>
    <w:rsid w:val="0014709E"/>
    <w:rsid w:val="001470D3"/>
    <w:rsid w:val="00147130"/>
    <w:rsid w:val="00147478"/>
    <w:rsid w:val="0014772B"/>
    <w:rsid w:val="001478E2"/>
    <w:rsid w:val="00147984"/>
    <w:rsid w:val="00147A5D"/>
    <w:rsid w:val="00147D8C"/>
    <w:rsid w:val="00147E79"/>
    <w:rsid w:val="001500C5"/>
    <w:rsid w:val="0015028F"/>
    <w:rsid w:val="00150512"/>
    <w:rsid w:val="00150C31"/>
    <w:rsid w:val="00150C8F"/>
    <w:rsid w:val="00150C99"/>
    <w:rsid w:val="00150EC9"/>
    <w:rsid w:val="001510CA"/>
    <w:rsid w:val="0015118B"/>
    <w:rsid w:val="00151399"/>
    <w:rsid w:val="00151677"/>
    <w:rsid w:val="0015183A"/>
    <w:rsid w:val="00151EE2"/>
    <w:rsid w:val="00152049"/>
    <w:rsid w:val="001520A6"/>
    <w:rsid w:val="00152156"/>
    <w:rsid w:val="001521CB"/>
    <w:rsid w:val="00152303"/>
    <w:rsid w:val="001523CF"/>
    <w:rsid w:val="0015251E"/>
    <w:rsid w:val="0015281A"/>
    <w:rsid w:val="001528CD"/>
    <w:rsid w:val="00152905"/>
    <w:rsid w:val="0015291D"/>
    <w:rsid w:val="0015294B"/>
    <w:rsid w:val="001529DE"/>
    <w:rsid w:val="00152B8B"/>
    <w:rsid w:val="00152D3D"/>
    <w:rsid w:val="00152DE1"/>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7B"/>
    <w:rsid w:val="00156D9A"/>
    <w:rsid w:val="00156EDB"/>
    <w:rsid w:val="00157205"/>
    <w:rsid w:val="00157319"/>
    <w:rsid w:val="0015746E"/>
    <w:rsid w:val="001578FF"/>
    <w:rsid w:val="00157959"/>
    <w:rsid w:val="00157E62"/>
    <w:rsid w:val="001604C4"/>
    <w:rsid w:val="001604C9"/>
    <w:rsid w:val="0016061F"/>
    <w:rsid w:val="00160BBC"/>
    <w:rsid w:val="00160C0D"/>
    <w:rsid w:val="00160D29"/>
    <w:rsid w:val="001610DE"/>
    <w:rsid w:val="00161439"/>
    <w:rsid w:val="00161509"/>
    <w:rsid w:val="001616F6"/>
    <w:rsid w:val="0016170C"/>
    <w:rsid w:val="00161731"/>
    <w:rsid w:val="00161C5F"/>
    <w:rsid w:val="00161F5A"/>
    <w:rsid w:val="00161F5D"/>
    <w:rsid w:val="0016243F"/>
    <w:rsid w:val="0016273B"/>
    <w:rsid w:val="00162882"/>
    <w:rsid w:val="00162BAD"/>
    <w:rsid w:val="00162BB7"/>
    <w:rsid w:val="00162CD4"/>
    <w:rsid w:val="00162D69"/>
    <w:rsid w:val="00162EA9"/>
    <w:rsid w:val="00162ECC"/>
    <w:rsid w:val="0016319D"/>
    <w:rsid w:val="001631CF"/>
    <w:rsid w:val="001632C5"/>
    <w:rsid w:val="001634B4"/>
    <w:rsid w:val="00163891"/>
    <w:rsid w:val="001638EC"/>
    <w:rsid w:val="00163C81"/>
    <w:rsid w:val="00163CC7"/>
    <w:rsid w:val="00163F26"/>
    <w:rsid w:val="001642D2"/>
    <w:rsid w:val="0016485D"/>
    <w:rsid w:val="00164958"/>
    <w:rsid w:val="00164973"/>
    <w:rsid w:val="00164A74"/>
    <w:rsid w:val="00164D15"/>
    <w:rsid w:val="00165350"/>
    <w:rsid w:val="0016589F"/>
    <w:rsid w:val="0016598C"/>
    <w:rsid w:val="00165A8A"/>
    <w:rsid w:val="00165BD7"/>
    <w:rsid w:val="00165C60"/>
    <w:rsid w:val="00165DC8"/>
    <w:rsid w:val="00165F57"/>
    <w:rsid w:val="0016604D"/>
    <w:rsid w:val="00166112"/>
    <w:rsid w:val="00166268"/>
    <w:rsid w:val="00166CCD"/>
    <w:rsid w:val="00166F57"/>
    <w:rsid w:val="0016760A"/>
    <w:rsid w:val="00167678"/>
    <w:rsid w:val="001676C1"/>
    <w:rsid w:val="00167B10"/>
    <w:rsid w:val="00167B5A"/>
    <w:rsid w:val="00167B75"/>
    <w:rsid w:val="00167B77"/>
    <w:rsid w:val="001700D7"/>
    <w:rsid w:val="00170127"/>
    <w:rsid w:val="00170490"/>
    <w:rsid w:val="001704B5"/>
    <w:rsid w:val="00170667"/>
    <w:rsid w:val="001707B5"/>
    <w:rsid w:val="001707D2"/>
    <w:rsid w:val="0017098E"/>
    <w:rsid w:val="00170A5D"/>
    <w:rsid w:val="00170A6B"/>
    <w:rsid w:val="00170B8F"/>
    <w:rsid w:val="00170C2B"/>
    <w:rsid w:val="00170E84"/>
    <w:rsid w:val="00171206"/>
    <w:rsid w:val="0017187D"/>
    <w:rsid w:val="00171A38"/>
    <w:rsid w:val="00171CC9"/>
    <w:rsid w:val="0017202C"/>
    <w:rsid w:val="00172097"/>
    <w:rsid w:val="00172171"/>
    <w:rsid w:val="001721F8"/>
    <w:rsid w:val="0017227C"/>
    <w:rsid w:val="00172402"/>
    <w:rsid w:val="00172456"/>
    <w:rsid w:val="001724B3"/>
    <w:rsid w:val="001725D0"/>
    <w:rsid w:val="00172897"/>
    <w:rsid w:val="00172B4C"/>
    <w:rsid w:val="00172B86"/>
    <w:rsid w:val="00172BEF"/>
    <w:rsid w:val="00172D5A"/>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2BA"/>
    <w:rsid w:val="001745E1"/>
    <w:rsid w:val="00174646"/>
    <w:rsid w:val="001746E8"/>
    <w:rsid w:val="001747A1"/>
    <w:rsid w:val="001749B7"/>
    <w:rsid w:val="00174E93"/>
    <w:rsid w:val="00175105"/>
    <w:rsid w:val="001751B2"/>
    <w:rsid w:val="0017520B"/>
    <w:rsid w:val="0017534C"/>
    <w:rsid w:val="00175497"/>
    <w:rsid w:val="001754EA"/>
    <w:rsid w:val="00175542"/>
    <w:rsid w:val="001757A0"/>
    <w:rsid w:val="001759E4"/>
    <w:rsid w:val="00175AFE"/>
    <w:rsid w:val="0017633E"/>
    <w:rsid w:val="00176364"/>
    <w:rsid w:val="0017656E"/>
    <w:rsid w:val="00176632"/>
    <w:rsid w:val="0017683B"/>
    <w:rsid w:val="00176893"/>
    <w:rsid w:val="00176ADC"/>
    <w:rsid w:val="001772EA"/>
    <w:rsid w:val="00177305"/>
    <w:rsid w:val="001773CD"/>
    <w:rsid w:val="0017754B"/>
    <w:rsid w:val="00177563"/>
    <w:rsid w:val="001775A6"/>
    <w:rsid w:val="0017773E"/>
    <w:rsid w:val="0017789D"/>
    <w:rsid w:val="001779E0"/>
    <w:rsid w:val="00177C51"/>
    <w:rsid w:val="00177D49"/>
    <w:rsid w:val="00177DEA"/>
    <w:rsid w:val="00177FF7"/>
    <w:rsid w:val="0018073D"/>
    <w:rsid w:val="00180970"/>
    <w:rsid w:val="001809DC"/>
    <w:rsid w:val="00180BA8"/>
    <w:rsid w:val="00180C84"/>
    <w:rsid w:val="00181145"/>
    <w:rsid w:val="00181378"/>
    <w:rsid w:val="0018196D"/>
    <w:rsid w:val="00181CFD"/>
    <w:rsid w:val="00181F89"/>
    <w:rsid w:val="001832A8"/>
    <w:rsid w:val="0018350E"/>
    <w:rsid w:val="00183571"/>
    <w:rsid w:val="001837C6"/>
    <w:rsid w:val="00183A2E"/>
    <w:rsid w:val="00183ABC"/>
    <w:rsid w:val="00183E2C"/>
    <w:rsid w:val="00183E6B"/>
    <w:rsid w:val="00184015"/>
    <w:rsid w:val="001842CB"/>
    <w:rsid w:val="00184376"/>
    <w:rsid w:val="00184395"/>
    <w:rsid w:val="001844F0"/>
    <w:rsid w:val="00184557"/>
    <w:rsid w:val="0018456F"/>
    <w:rsid w:val="00184623"/>
    <w:rsid w:val="00184642"/>
    <w:rsid w:val="001849C8"/>
    <w:rsid w:val="00185047"/>
    <w:rsid w:val="00185082"/>
    <w:rsid w:val="00185171"/>
    <w:rsid w:val="001854A6"/>
    <w:rsid w:val="0018553F"/>
    <w:rsid w:val="0018557D"/>
    <w:rsid w:val="00185ADA"/>
    <w:rsid w:val="00185CF4"/>
    <w:rsid w:val="00186631"/>
    <w:rsid w:val="001866D6"/>
    <w:rsid w:val="00186765"/>
    <w:rsid w:val="00186A13"/>
    <w:rsid w:val="00186B64"/>
    <w:rsid w:val="00187166"/>
    <w:rsid w:val="001871CE"/>
    <w:rsid w:val="001871EE"/>
    <w:rsid w:val="001873B5"/>
    <w:rsid w:val="0018753A"/>
    <w:rsid w:val="001877FA"/>
    <w:rsid w:val="00187E24"/>
    <w:rsid w:val="00187ECE"/>
    <w:rsid w:val="00187F6D"/>
    <w:rsid w:val="0019006F"/>
    <w:rsid w:val="0019022F"/>
    <w:rsid w:val="00190269"/>
    <w:rsid w:val="001902AB"/>
    <w:rsid w:val="00190657"/>
    <w:rsid w:val="00190A9E"/>
    <w:rsid w:val="00190F5C"/>
    <w:rsid w:val="00191101"/>
    <w:rsid w:val="00191119"/>
    <w:rsid w:val="00191332"/>
    <w:rsid w:val="00191354"/>
    <w:rsid w:val="001917BC"/>
    <w:rsid w:val="001922A2"/>
    <w:rsid w:val="001926D3"/>
    <w:rsid w:val="00192AC2"/>
    <w:rsid w:val="00192EB6"/>
    <w:rsid w:val="00193366"/>
    <w:rsid w:val="00193AE0"/>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23"/>
    <w:rsid w:val="001960F9"/>
    <w:rsid w:val="001964D2"/>
    <w:rsid w:val="001969A9"/>
    <w:rsid w:val="00196BD8"/>
    <w:rsid w:val="00197092"/>
    <w:rsid w:val="0019729F"/>
    <w:rsid w:val="0019753F"/>
    <w:rsid w:val="00197607"/>
    <w:rsid w:val="001976D5"/>
    <w:rsid w:val="001978E7"/>
    <w:rsid w:val="001A02BA"/>
    <w:rsid w:val="001A04C8"/>
    <w:rsid w:val="001A0540"/>
    <w:rsid w:val="001A05C0"/>
    <w:rsid w:val="001A109B"/>
    <w:rsid w:val="001A10DD"/>
    <w:rsid w:val="001A1245"/>
    <w:rsid w:val="001A132E"/>
    <w:rsid w:val="001A13EC"/>
    <w:rsid w:val="001A17D4"/>
    <w:rsid w:val="001A1959"/>
    <w:rsid w:val="001A19AD"/>
    <w:rsid w:val="001A1AD9"/>
    <w:rsid w:val="001A1AF5"/>
    <w:rsid w:val="001A2095"/>
    <w:rsid w:val="001A2742"/>
    <w:rsid w:val="001A2CF0"/>
    <w:rsid w:val="001A2D07"/>
    <w:rsid w:val="001A2E5A"/>
    <w:rsid w:val="001A2F4E"/>
    <w:rsid w:val="001A2F87"/>
    <w:rsid w:val="001A3445"/>
    <w:rsid w:val="001A3545"/>
    <w:rsid w:val="001A3668"/>
    <w:rsid w:val="001A37AC"/>
    <w:rsid w:val="001A3A46"/>
    <w:rsid w:val="001A3A52"/>
    <w:rsid w:val="001A3AF3"/>
    <w:rsid w:val="001A3D84"/>
    <w:rsid w:val="001A3F89"/>
    <w:rsid w:val="001A3FF5"/>
    <w:rsid w:val="001A431C"/>
    <w:rsid w:val="001A4322"/>
    <w:rsid w:val="001A4519"/>
    <w:rsid w:val="001A47A2"/>
    <w:rsid w:val="001A4978"/>
    <w:rsid w:val="001A4BAE"/>
    <w:rsid w:val="001A4ED6"/>
    <w:rsid w:val="001A5053"/>
    <w:rsid w:val="001A58FA"/>
    <w:rsid w:val="001A5BFC"/>
    <w:rsid w:val="001A5E83"/>
    <w:rsid w:val="001A5F17"/>
    <w:rsid w:val="001A5F3D"/>
    <w:rsid w:val="001A6166"/>
    <w:rsid w:val="001A61B1"/>
    <w:rsid w:val="001A6592"/>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3F93"/>
    <w:rsid w:val="001B4170"/>
    <w:rsid w:val="001B42CC"/>
    <w:rsid w:val="001B43D1"/>
    <w:rsid w:val="001B44B3"/>
    <w:rsid w:val="001B4563"/>
    <w:rsid w:val="001B4700"/>
    <w:rsid w:val="001B4860"/>
    <w:rsid w:val="001B48ED"/>
    <w:rsid w:val="001B4A15"/>
    <w:rsid w:val="001B4AAF"/>
    <w:rsid w:val="001B4AE3"/>
    <w:rsid w:val="001B4C89"/>
    <w:rsid w:val="001B4F9D"/>
    <w:rsid w:val="001B5016"/>
    <w:rsid w:val="001B5629"/>
    <w:rsid w:val="001B5771"/>
    <w:rsid w:val="001B57D3"/>
    <w:rsid w:val="001B57EA"/>
    <w:rsid w:val="001B5D01"/>
    <w:rsid w:val="001B5F07"/>
    <w:rsid w:val="001B5F64"/>
    <w:rsid w:val="001B5FA0"/>
    <w:rsid w:val="001B611E"/>
    <w:rsid w:val="001B624C"/>
    <w:rsid w:val="001B6338"/>
    <w:rsid w:val="001B6930"/>
    <w:rsid w:val="001B6A3D"/>
    <w:rsid w:val="001B6A6B"/>
    <w:rsid w:val="001B6AF9"/>
    <w:rsid w:val="001B6B17"/>
    <w:rsid w:val="001B6C5B"/>
    <w:rsid w:val="001B6CD7"/>
    <w:rsid w:val="001B7408"/>
    <w:rsid w:val="001B7548"/>
    <w:rsid w:val="001B7695"/>
    <w:rsid w:val="001B7C58"/>
    <w:rsid w:val="001B7C69"/>
    <w:rsid w:val="001C0295"/>
    <w:rsid w:val="001C049C"/>
    <w:rsid w:val="001C04F9"/>
    <w:rsid w:val="001C073D"/>
    <w:rsid w:val="001C07AF"/>
    <w:rsid w:val="001C07FB"/>
    <w:rsid w:val="001C08DC"/>
    <w:rsid w:val="001C0965"/>
    <w:rsid w:val="001C0986"/>
    <w:rsid w:val="001C0A1F"/>
    <w:rsid w:val="001C0BA8"/>
    <w:rsid w:val="001C12DC"/>
    <w:rsid w:val="001C15E1"/>
    <w:rsid w:val="001C1DF8"/>
    <w:rsid w:val="001C1E99"/>
    <w:rsid w:val="001C23EB"/>
    <w:rsid w:val="001C240A"/>
    <w:rsid w:val="001C25D6"/>
    <w:rsid w:val="001C27B9"/>
    <w:rsid w:val="001C2CFA"/>
    <w:rsid w:val="001C312C"/>
    <w:rsid w:val="001C3303"/>
    <w:rsid w:val="001C34D2"/>
    <w:rsid w:val="001C3527"/>
    <w:rsid w:val="001C356C"/>
    <w:rsid w:val="001C3E10"/>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A64"/>
    <w:rsid w:val="001C5C92"/>
    <w:rsid w:val="001C5DF7"/>
    <w:rsid w:val="001C5F51"/>
    <w:rsid w:val="001C60CF"/>
    <w:rsid w:val="001C6299"/>
    <w:rsid w:val="001C6597"/>
    <w:rsid w:val="001C66F7"/>
    <w:rsid w:val="001C6976"/>
    <w:rsid w:val="001C6A2C"/>
    <w:rsid w:val="001C72CA"/>
    <w:rsid w:val="001C74F4"/>
    <w:rsid w:val="001C76C9"/>
    <w:rsid w:val="001C795C"/>
    <w:rsid w:val="001C7B00"/>
    <w:rsid w:val="001C7EB0"/>
    <w:rsid w:val="001C7EC8"/>
    <w:rsid w:val="001C7F46"/>
    <w:rsid w:val="001D0058"/>
    <w:rsid w:val="001D00BA"/>
    <w:rsid w:val="001D026F"/>
    <w:rsid w:val="001D0B0D"/>
    <w:rsid w:val="001D0B8D"/>
    <w:rsid w:val="001D0BAE"/>
    <w:rsid w:val="001D0DFF"/>
    <w:rsid w:val="001D1082"/>
    <w:rsid w:val="001D12FA"/>
    <w:rsid w:val="001D1338"/>
    <w:rsid w:val="001D13B4"/>
    <w:rsid w:val="001D13B5"/>
    <w:rsid w:val="001D150A"/>
    <w:rsid w:val="001D155B"/>
    <w:rsid w:val="001D16EB"/>
    <w:rsid w:val="001D184E"/>
    <w:rsid w:val="001D1870"/>
    <w:rsid w:val="001D1A52"/>
    <w:rsid w:val="001D1B30"/>
    <w:rsid w:val="001D1C0A"/>
    <w:rsid w:val="001D1C54"/>
    <w:rsid w:val="001D22EE"/>
    <w:rsid w:val="001D2474"/>
    <w:rsid w:val="001D2529"/>
    <w:rsid w:val="001D2541"/>
    <w:rsid w:val="001D2593"/>
    <w:rsid w:val="001D26BA"/>
    <w:rsid w:val="001D2867"/>
    <w:rsid w:val="001D2896"/>
    <w:rsid w:val="001D2A9E"/>
    <w:rsid w:val="001D2AE9"/>
    <w:rsid w:val="001D2F79"/>
    <w:rsid w:val="001D2FE6"/>
    <w:rsid w:val="001D304A"/>
    <w:rsid w:val="001D35F2"/>
    <w:rsid w:val="001D365A"/>
    <w:rsid w:val="001D39E6"/>
    <w:rsid w:val="001D3B58"/>
    <w:rsid w:val="001D3D63"/>
    <w:rsid w:val="001D3E7D"/>
    <w:rsid w:val="001D4079"/>
    <w:rsid w:val="001D41F6"/>
    <w:rsid w:val="001D4314"/>
    <w:rsid w:val="001D453A"/>
    <w:rsid w:val="001D456C"/>
    <w:rsid w:val="001D460B"/>
    <w:rsid w:val="001D471D"/>
    <w:rsid w:val="001D4B96"/>
    <w:rsid w:val="001D4D5F"/>
    <w:rsid w:val="001D4FE2"/>
    <w:rsid w:val="001D5084"/>
    <w:rsid w:val="001D5229"/>
    <w:rsid w:val="001D52F0"/>
    <w:rsid w:val="001D5484"/>
    <w:rsid w:val="001D560C"/>
    <w:rsid w:val="001D5649"/>
    <w:rsid w:val="001D57A3"/>
    <w:rsid w:val="001D5A98"/>
    <w:rsid w:val="001D5BA4"/>
    <w:rsid w:val="001D5C6A"/>
    <w:rsid w:val="001D5D66"/>
    <w:rsid w:val="001D5D6C"/>
    <w:rsid w:val="001D5F3B"/>
    <w:rsid w:val="001D5F79"/>
    <w:rsid w:val="001D6292"/>
    <w:rsid w:val="001D63A3"/>
    <w:rsid w:val="001D63E9"/>
    <w:rsid w:val="001D641B"/>
    <w:rsid w:val="001D64FE"/>
    <w:rsid w:val="001D6569"/>
    <w:rsid w:val="001D656E"/>
    <w:rsid w:val="001D67B4"/>
    <w:rsid w:val="001D68D5"/>
    <w:rsid w:val="001D6B68"/>
    <w:rsid w:val="001D6EAC"/>
    <w:rsid w:val="001D7117"/>
    <w:rsid w:val="001D71C7"/>
    <w:rsid w:val="001D7215"/>
    <w:rsid w:val="001D7220"/>
    <w:rsid w:val="001D7307"/>
    <w:rsid w:val="001D762B"/>
    <w:rsid w:val="001D7912"/>
    <w:rsid w:val="001D7A21"/>
    <w:rsid w:val="001D7EC3"/>
    <w:rsid w:val="001D7F92"/>
    <w:rsid w:val="001E01AB"/>
    <w:rsid w:val="001E04CD"/>
    <w:rsid w:val="001E0636"/>
    <w:rsid w:val="001E0720"/>
    <w:rsid w:val="001E07FC"/>
    <w:rsid w:val="001E08E6"/>
    <w:rsid w:val="001E1013"/>
    <w:rsid w:val="001E105C"/>
    <w:rsid w:val="001E1326"/>
    <w:rsid w:val="001E1414"/>
    <w:rsid w:val="001E168B"/>
    <w:rsid w:val="001E1789"/>
    <w:rsid w:val="001E1865"/>
    <w:rsid w:val="001E199A"/>
    <w:rsid w:val="001E1A72"/>
    <w:rsid w:val="001E1BEA"/>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4DC1"/>
    <w:rsid w:val="001E50CC"/>
    <w:rsid w:val="001E5451"/>
    <w:rsid w:val="001E57FF"/>
    <w:rsid w:val="001E5BE6"/>
    <w:rsid w:val="001E61A3"/>
    <w:rsid w:val="001E61E5"/>
    <w:rsid w:val="001E6378"/>
    <w:rsid w:val="001E663B"/>
    <w:rsid w:val="001E6920"/>
    <w:rsid w:val="001E6962"/>
    <w:rsid w:val="001E6C8A"/>
    <w:rsid w:val="001E70F4"/>
    <w:rsid w:val="001E70FC"/>
    <w:rsid w:val="001E7142"/>
    <w:rsid w:val="001E72E4"/>
    <w:rsid w:val="001E7361"/>
    <w:rsid w:val="001E7AA5"/>
    <w:rsid w:val="001F00A3"/>
    <w:rsid w:val="001F0105"/>
    <w:rsid w:val="001F070B"/>
    <w:rsid w:val="001F07B9"/>
    <w:rsid w:val="001F087E"/>
    <w:rsid w:val="001F0A10"/>
    <w:rsid w:val="001F0B0E"/>
    <w:rsid w:val="001F0C10"/>
    <w:rsid w:val="001F0CF6"/>
    <w:rsid w:val="001F0CFB"/>
    <w:rsid w:val="001F11B9"/>
    <w:rsid w:val="001F12B7"/>
    <w:rsid w:val="001F1529"/>
    <w:rsid w:val="001F1602"/>
    <w:rsid w:val="001F174C"/>
    <w:rsid w:val="001F1C20"/>
    <w:rsid w:val="001F1DCB"/>
    <w:rsid w:val="001F1FBD"/>
    <w:rsid w:val="001F1FFB"/>
    <w:rsid w:val="001F213F"/>
    <w:rsid w:val="001F21D6"/>
    <w:rsid w:val="001F238D"/>
    <w:rsid w:val="001F241E"/>
    <w:rsid w:val="001F2977"/>
    <w:rsid w:val="001F2AB7"/>
    <w:rsid w:val="001F2B89"/>
    <w:rsid w:val="001F2C36"/>
    <w:rsid w:val="001F3127"/>
    <w:rsid w:val="001F3178"/>
    <w:rsid w:val="001F34D6"/>
    <w:rsid w:val="001F3601"/>
    <w:rsid w:val="001F37C1"/>
    <w:rsid w:val="001F39DB"/>
    <w:rsid w:val="001F39EA"/>
    <w:rsid w:val="001F3DA7"/>
    <w:rsid w:val="001F3F68"/>
    <w:rsid w:val="001F4043"/>
    <w:rsid w:val="001F42D4"/>
    <w:rsid w:val="001F47D5"/>
    <w:rsid w:val="001F4A72"/>
    <w:rsid w:val="001F4E04"/>
    <w:rsid w:val="001F503E"/>
    <w:rsid w:val="001F5541"/>
    <w:rsid w:val="001F608D"/>
    <w:rsid w:val="001F6CA4"/>
    <w:rsid w:val="001F6D35"/>
    <w:rsid w:val="001F6E85"/>
    <w:rsid w:val="001F73B6"/>
    <w:rsid w:val="001F77EF"/>
    <w:rsid w:val="001F7AF2"/>
    <w:rsid w:val="001F7E30"/>
    <w:rsid w:val="001F7ECE"/>
    <w:rsid w:val="0020001E"/>
    <w:rsid w:val="002005EE"/>
    <w:rsid w:val="002006E7"/>
    <w:rsid w:val="0020072F"/>
    <w:rsid w:val="00200804"/>
    <w:rsid w:val="00200862"/>
    <w:rsid w:val="00200AFD"/>
    <w:rsid w:val="00200B04"/>
    <w:rsid w:val="0020102C"/>
    <w:rsid w:val="00201061"/>
    <w:rsid w:val="0020148E"/>
    <w:rsid w:val="002014FA"/>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231"/>
    <w:rsid w:val="002032FA"/>
    <w:rsid w:val="002037E6"/>
    <w:rsid w:val="002039D0"/>
    <w:rsid w:val="00203A2B"/>
    <w:rsid w:val="00203A93"/>
    <w:rsid w:val="00203B82"/>
    <w:rsid w:val="0020408A"/>
    <w:rsid w:val="002040FC"/>
    <w:rsid w:val="0020425E"/>
    <w:rsid w:val="0020466F"/>
    <w:rsid w:val="00204AC0"/>
    <w:rsid w:val="00204BB8"/>
    <w:rsid w:val="00205531"/>
    <w:rsid w:val="002057CA"/>
    <w:rsid w:val="002059D5"/>
    <w:rsid w:val="00205A01"/>
    <w:rsid w:val="00205DA3"/>
    <w:rsid w:val="00205EC4"/>
    <w:rsid w:val="00205FD4"/>
    <w:rsid w:val="002060E4"/>
    <w:rsid w:val="0020614E"/>
    <w:rsid w:val="00206329"/>
    <w:rsid w:val="00206368"/>
    <w:rsid w:val="002063EB"/>
    <w:rsid w:val="002068A1"/>
    <w:rsid w:val="00206AF9"/>
    <w:rsid w:val="0020716C"/>
    <w:rsid w:val="002075E8"/>
    <w:rsid w:val="00207789"/>
    <w:rsid w:val="00207EE5"/>
    <w:rsid w:val="00210281"/>
    <w:rsid w:val="002103C9"/>
    <w:rsid w:val="002104F6"/>
    <w:rsid w:val="0021063B"/>
    <w:rsid w:val="00210A9A"/>
    <w:rsid w:val="00210D7D"/>
    <w:rsid w:val="00210E65"/>
    <w:rsid w:val="00210EA7"/>
    <w:rsid w:val="002110DF"/>
    <w:rsid w:val="0021120A"/>
    <w:rsid w:val="002113EA"/>
    <w:rsid w:val="0021142A"/>
    <w:rsid w:val="00211617"/>
    <w:rsid w:val="00211A3B"/>
    <w:rsid w:val="00211B91"/>
    <w:rsid w:val="002120EB"/>
    <w:rsid w:val="00212324"/>
    <w:rsid w:val="002124E6"/>
    <w:rsid w:val="0021268B"/>
    <w:rsid w:val="00212A27"/>
    <w:rsid w:val="00212CA7"/>
    <w:rsid w:val="00212E4C"/>
    <w:rsid w:val="002131F1"/>
    <w:rsid w:val="0021362B"/>
    <w:rsid w:val="0021366C"/>
    <w:rsid w:val="00213678"/>
    <w:rsid w:val="0021369C"/>
    <w:rsid w:val="00213A59"/>
    <w:rsid w:val="00213DF3"/>
    <w:rsid w:val="00213E99"/>
    <w:rsid w:val="00214009"/>
    <w:rsid w:val="0021421B"/>
    <w:rsid w:val="0021470B"/>
    <w:rsid w:val="00214791"/>
    <w:rsid w:val="00214998"/>
    <w:rsid w:val="002149BB"/>
    <w:rsid w:val="00214B74"/>
    <w:rsid w:val="00214BFB"/>
    <w:rsid w:val="00214C8C"/>
    <w:rsid w:val="00214CC8"/>
    <w:rsid w:val="00214CDC"/>
    <w:rsid w:val="002152A9"/>
    <w:rsid w:val="002153D6"/>
    <w:rsid w:val="00215628"/>
    <w:rsid w:val="0021584A"/>
    <w:rsid w:val="00215AC9"/>
    <w:rsid w:val="00215D3C"/>
    <w:rsid w:val="002160E7"/>
    <w:rsid w:val="00216D8B"/>
    <w:rsid w:val="00217112"/>
    <w:rsid w:val="00217463"/>
    <w:rsid w:val="00217540"/>
    <w:rsid w:val="00217553"/>
    <w:rsid w:val="00217935"/>
    <w:rsid w:val="00217B2C"/>
    <w:rsid w:val="00217B4A"/>
    <w:rsid w:val="00217B76"/>
    <w:rsid w:val="00220025"/>
    <w:rsid w:val="00220078"/>
    <w:rsid w:val="002201FC"/>
    <w:rsid w:val="002202D2"/>
    <w:rsid w:val="00220391"/>
    <w:rsid w:val="002203E3"/>
    <w:rsid w:val="002204B0"/>
    <w:rsid w:val="0022075C"/>
    <w:rsid w:val="00220A73"/>
    <w:rsid w:val="00220B2E"/>
    <w:rsid w:val="00220C1A"/>
    <w:rsid w:val="00221375"/>
    <w:rsid w:val="00221468"/>
    <w:rsid w:val="0022156B"/>
    <w:rsid w:val="00221A9C"/>
    <w:rsid w:val="00221AA1"/>
    <w:rsid w:val="00221BFA"/>
    <w:rsid w:val="00221C4F"/>
    <w:rsid w:val="00221F13"/>
    <w:rsid w:val="00222251"/>
    <w:rsid w:val="00223425"/>
    <w:rsid w:val="002235FA"/>
    <w:rsid w:val="0022381C"/>
    <w:rsid w:val="00223AE6"/>
    <w:rsid w:val="00223D3F"/>
    <w:rsid w:val="0022405A"/>
    <w:rsid w:val="002244DE"/>
    <w:rsid w:val="002246BC"/>
    <w:rsid w:val="00224707"/>
    <w:rsid w:val="00224770"/>
    <w:rsid w:val="00224777"/>
    <w:rsid w:val="00224B35"/>
    <w:rsid w:val="00224D3F"/>
    <w:rsid w:val="00224E12"/>
    <w:rsid w:val="00224EB2"/>
    <w:rsid w:val="00224F42"/>
    <w:rsid w:val="0022541B"/>
    <w:rsid w:val="002254BA"/>
    <w:rsid w:val="002256A0"/>
    <w:rsid w:val="002256A6"/>
    <w:rsid w:val="002257A2"/>
    <w:rsid w:val="0022581B"/>
    <w:rsid w:val="0022584F"/>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6CD5"/>
    <w:rsid w:val="002273D9"/>
    <w:rsid w:val="002274BA"/>
    <w:rsid w:val="002275CB"/>
    <w:rsid w:val="00227777"/>
    <w:rsid w:val="002277AB"/>
    <w:rsid w:val="00227A3A"/>
    <w:rsid w:val="00227A68"/>
    <w:rsid w:val="00227B2F"/>
    <w:rsid w:val="00227F23"/>
    <w:rsid w:val="00227F9F"/>
    <w:rsid w:val="002301F4"/>
    <w:rsid w:val="002302CB"/>
    <w:rsid w:val="00230492"/>
    <w:rsid w:val="002304B1"/>
    <w:rsid w:val="00230570"/>
    <w:rsid w:val="00230647"/>
    <w:rsid w:val="0023086A"/>
    <w:rsid w:val="0023099A"/>
    <w:rsid w:val="00230B6C"/>
    <w:rsid w:val="00230E83"/>
    <w:rsid w:val="00231068"/>
    <w:rsid w:val="002315F0"/>
    <w:rsid w:val="002315F5"/>
    <w:rsid w:val="002317F8"/>
    <w:rsid w:val="002318B0"/>
    <w:rsid w:val="002318F2"/>
    <w:rsid w:val="00231BE3"/>
    <w:rsid w:val="002322D4"/>
    <w:rsid w:val="002323C0"/>
    <w:rsid w:val="002325DD"/>
    <w:rsid w:val="002327F3"/>
    <w:rsid w:val="002329B0"/>
    <w:rsid w:val="00232AB8"/>
    <w:rsid w:val="00232F1B"/>
    <w:rsid w:val="00233088"/>
    <w:rsid w:val="002330C5"/>
    <w:rsid w:val="002333E5"/>
    <w:rsid w:val="002335B4"/>
    <w:rsid w:val="00233A0E"/>
    <w:rsid w:val="00233BB3"/>
    <w:rsid w:val="00233DB4"/>
    <w:rsid w:val="00233E35"/>
    <w:rsid w:val="00234001"/>
    <w:rsid w:val="002340FA"/>
    <w:rsid w:val="00234A92"/>
    <w:rsid w:val="00234B88"/>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440"/>
    <w:rsid w:val="00237597"/>
    <w:rsid w:val="0023798A"/>
    <w:rsid w:val="00240188"/>
    <w:rsid w:val="00240470"/>
    <w:rsid w:val="002404C3"/>
    <w:rsid w:val="00240509"/>
    <w:rsid w:val="00240E07"/>
    <w:rsid w:val="00240F47"/>
    <w:rsid w:val="00241198"/>
    <w:rsid w:val="002412A9"/>
    <w:rsid w:val="002412E9"/>
    <w:rsid w:val="00241494"/>
    <w:rsid w:val="00241733"/>
    <w:rsid w:val="00241813"/>
    <w:rsid w:val="00241B83"/>
    <w:rsid w:val="00241BB0"/>
    <w:rsid w:val="00241BB9"/>
    <w:rsid w:val="00241CF2"/>
    <w:rsid w:val="00241D2D"/>
    <w:rsid w:val="0024218A"/>
    <w:rsid w:val="002422F9"/>
    <w:rsid w:val="00242551"/>
    <w:rsid w:val="00242B4B"/>
    <w:rsid w:val="0024302E"/>
    <w:rsid w:val="0024334A"/>
    <w:rsid w:val="00243430"/>
    <w:rsid w:val="0024386A"/>
    <w:rsid w:val="0024386B"/>
    <w:rsid w:val="00243ADC"/>
    <w:rsid w:val="00243C8D"/>
    <w:rsid w:val="00243CFB"/>
    <w:rsid w:val="00243E74"/>
    <w:rsid w:val="00244000"/>
    <w:rsid w:val="00244157"/>
    <w:rsid w:val="002442BE"/>
    <w:rsid w:val="00244388"/>
    <w:rsid w:val="0024451A"/>
    <w:rsid w:val="00244D44"/>
    <w:rsid w:val="00244D62"/>
    <w:rsid w:val="00244EB2"/>
    <w:rsid w:val="00244FA9"/>
    <w:rsid w:val="00245005"/>
    <w:rsid w:val="00245395"/>
    <w:rsid w:val="002456AF"/>
    <w:rsid w:val="00245855"/>
    <w:rsid w:val="0024585C"/>
    <w:rsid w:val="00245B17"/>
    <w:rsid w:val="00245CAB"/>
    <w:rsid w:val="00245D29"/>
    <w:rsid w:val="002462E9"/>
    <w:rsid w:val="0024632E"/>
    <w:rsid w:val="0024643F"/>
    <w:rsid w:val="002465FA"/>
    <w:rsid w:val="00246682"/>
    <w:rsid w:val="00246AA5"/>
    <w:rsid w:val="00246BE7"/>
    <w:rsid w:val="00246C00"/>
    <w:rsid w:val="002472F4"/>
    <w:rsid w:val="0024767C"/>
    <w:rsid w:val="00247A19"/>
    <w:rsid w:val="00247ADB"/>
    <w:rsid w:val="00247D9E"/>
    <w:rsid w:val="00247E60"/>
    <w:rsid w:val="002501C3"/>
    <w:rsid w:val="00250245"/>
    <w:rsid w:val="002502FF"/>
    <w:rsid w:val="002504EC"/>
    <w:rsid w:val="002504F5"/>
    <w:rsid w:val="00250552"/>
    <w:rsid w:val="00250A1B"/>
    <w:rsid w:val="002511D2"/>
    <w:rsid w:val="002512A0"/>
    <w:rsid w:val="002513A9"/>
    <w:rsid w:val="00251458"/>
    <w:rsid w:val="00251585"/>
    <w:rsid w:val="00251A3C"/>
    <w:rsid w:val="00251CAC"/>
    <w:rsid w:val="00251D34"/>
    <w:rsid w:val="00251FA2"/>
    <w:rsid w:val="00251FAC"/>
    <w:rsid w:val="002524D9"/>
    <w:rsid w:val="00252520"/>
    <w:rsid w:val="00252827"/>
    <w:rsid w:val="002529D3"/>
    <w:rsid w:val="00252A7E"/>
    <w:rsid w:val="00252D5C"/>
    <w:rsid w:val="00252E7D"/>
    <w:rsid w:val="002534A2"/>
    <w:rsid w:val="0025377E"/>
    <w:rsid w:val="002538B4"/>
    <w:rsid w:val="00253BE9"/>
    <w:rsid w:val="00253D0D"/>
    <w:rsid w:val="0025408C"/>
    <w:rsid w:val="00254361"/>
    <w:rsid w:val="00254449"/>
    <w:rsid w:val="002544A4"/>
    <w:rsid w:val="002547F8"/>
    <w:rsid w:val="00254A77"/>
    <w:rsid w:val="00254DBA"/>
    <w:rsid w:val="00254E7E"/>
    <w:rsid w:val="00254FB7"/>
    <w:rsid w:val="002550A2"/>
    <w:rsid w:val="0025547A"/>
    <w:rsid w:val="00255596"/>
    <w:rsid w:val="002558A3"/>
    <w:rsid w:val="002558E8"/>
    <w:rsid w:val="00255970"/>
    <w:rsid w:val="002562A8"/>
    <w:rsid w:val="0025635C"/>
    <w:rsid w:val="0025642B"/>
    <w:rsid w:val="002565CB"/>
    <w:rsid w:val="00256B97"/>
    <w:rsid w:val="00256C23"/>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6C7"/>
    <w:rsid w:val="00261CE1"/>
    <w:rsid w:val="00261D81"/>
    <w:rsid w:val="00261F3A"/>
    <w:rsid w:val="00261FFB"/>
    <w:rsid w:val="00262361"/>
    <w:rsid w:val="002625BD"/>
    <w:rsid w:val="0026283C"/>
    <w:rsid w:val="00262A4D"/>
    <w:rsid w:val="00262B34"/>
    <w:rsid w:val="00262BAF"/>
    <w:rsid w:val="00262DEE"/>
    <w:rsid w:val="00262F24"/>
    <w:rsid w:val="0026301B"/>
    <w:rsid w:val="00263024"/>
    <w:rsid w:val="002630EB"/>
    <w:rsid w:val="0026325D"/>
    <w:rsid w:val="002634D3"/>
    <w:rsid w:val="00263845"/>
    <w:rsid w:val="00263978"/>
    <w:rsid w:val="00263980"/>
    <w:rsid w:val="002639DE"/>
    <w:rsid w:val="00263A47"/>
    <w:rsid w:val="00263AED"/>
    <w:rsid w:val="00263B50"/>
    <w:rsid w:val="00263D90"/>
    <w:rsid w:val="0026421C"/>
    <w:rsid w:val="0026422A"/>
    <w:rsid w:val="00264423"/>
    <w:rsid w:val="00264496"/>
    <w:rsid w:val="002647F1"/>
    <w:rsid w:val="00264809"/>
    <w:rsid w:val="00264C42"/>
    <w:rsid w:val="00264DE3"/>
    <w:rsid w:val="00265025"/>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381"/>
    <w:rsid w:val="002675EE"/>
    <w:rsid w:val="00267604"/>
    <w:rsid w:val="00267D91"/>
    <w:rsid w:val="00270205"/>
    <w:rsid w:val="00270394"/>
    <w:rsid w:val="0027047E"/>
    <w:rsid w:val="00270CB6"/>
    <w:rsid w:val="002712C2"/>
    <w:rsid w:val="0027132F"/>
    <w:rsid w:val="00271394"/>
    <w:rsid w:val="00271397"/>
    <w:rsid w:val="0027212F"/>
    <w:rsid w:val="00272717"/>
    <w:rsid w:val="00272969"/>
    <w:rsid w:val="002729B5"/>
    <w:rsid w:val="002729EC"/>
    <w:rsid w:val="00272BB4"/>
    <w:rsid w:val="00272ED6"/>
    <w:rsid w:val="00273270"/>
    <w:rsid w:val="00273573"/>
    <w:rsid w:val="00273842"/>
    <w:rsid w:val="002738B2"/>
    <w:rsid w:val="00273CBF"/>
    <w:rsid w:val="00273FEB"/>
    <w:rsid w:val="00274329"/>
    <w:rsid w:val="0027457B"/>
    <w:rsid w:val="00274597"/>
    <w:rsid w:val="00274708"/>
    <w:rsid w:val="00274B46"/>
    <w:rsid w:val="00274BF9"/>
    <w:rsid w:val="00274D3E"/>
    <w:rsid w:val="00274DBE"/>
    <w:rsid w:val="0027529E"/>
    <w:rsid w:val="002754FE"/>
    <w:rsid w:val="00275846"/>
    <w:rsid w:val="00275D66"/>
    <w:rsid w:val="002760BD"/>
    <w:rsid w:val="00276271"/>
    <w:rsid w:val="00276772"/>
    <w:rsid w:val="00276B1B"/>
    <w:rsid w:val="00276FAD"/>
    <w:rsid w:val="002775ED"/>
    <w:rsid w:val="00277617"/>
    <w:rsid w:val="00277638"/>
    <w:rsid w:val="002778FC"/>
    <w:rsid w:val="0027795C"/>
    <w:rsid w:val="00280528"/>
    <w:rsid w:val="002808DD"/>
    <w:rsid w:val="00281064"/>
    <w:rsid w:val="0028107A"/>
    <w:rsid w:val="0028138C"/>
    <w:rsid w:val="00281492"/>
    <w:rsid w:val="002814DC"/>
    <w:rsid w:val="002817AC"/>
    <w:rsid w:val="002819C2"/>
    <w:rsid w:val="00281A53"/>
    <w:rsid w:val="00281C19"/>
    <w:rsid w:val="00281C94"/>
    <w:rsid w:val="002820C6"/>
    <w:rsid w:val="002824AB"/>
    <w:rsid w:val="00282595"/>
    <w:rsid w:val="00282616"/>
    <w:rsid w:val="00282657"/>
    <w:rsid w:val="002826D0"/>
    <w:rsid w:val="0028274E"/>
    <w:rsid w:val="0028276C"/>
    <w:rsid w:val="002829A5"/>
    <w:rsid w:val="002829AD"/>
    <w:rsid w:val="00282A2D"/>
    <w:rsid w:val="00282D13"/>
    <w:rsid w:val="00282D3A"/>
    <w:rsid w:val="00283056"/>
    <w:rsid w:val="0028328D"/>
    <w:rsid w:val="00283634"/>
    <w:rsid w:val="00283D9B"/>
    <w:rsid w:val="00283FC3"/>
    <w:rsid w:val="002842E8"/>
    <w:rsid w:val="002842FD"/>
    <w:rsid w:val="00284312"/>
    <w:rsid w:val="0028432F"/>
    <w:rsid w:val="00284A52"/>
    <w:rsid w:val="00284B27"/>
    <w:rsid w:val="00284B45"/>
    <w:rsid w:val="00284C33"/>
    <w:rsid w:val="00284EE5"/>
    <w:rsid w:val="00284F13"/>
    <w:rsid w:val="0028542A"/>
    <w:rsid w:val="00285601"/>
    <w:rsid w:val="002858B4"/>
    <w:rsid w:val="002858E5"/>
    <w:rsid w:val="002859DA"/>
    <w:rsid w:val="00285AA2"/>
    <w:rsid w:val="00285CF0"/>
    <w:rsid w:val="00285D19"/>
    <w:rsid w:val="00285E6B"/>
    <w:rsid w:val="00285F5A"/>
    <w:rsid w:val="00286145"/>
    <w:rsid w:val="0028629E"/>
    <w:rsid w:val="002862D1"/>
    <w:rsid w:val="002865A6"/>
    <w:rsid w:val="00286ADC"/>
    <w:rsid w:val="00286B65"/>
    <w:rsid w:val="00286EAA"/>
    <w:rsid w:val="002872FD"/>
    <w:rsid w:val="00287430"/>
    <w:rsid w:val="0028754E"/>
    <w:rsid w:val="0028788B"/>
    <w:rsid w:val="00287D81"/>
    <w:rsid w:val="00287E75"/>
    <w:rsid w:val="002903FE"/>
    <w:rsid w:val="00290594"/>
    <w:rsid w:val="0029066F"/>
    <w:rsid w:val="0029095C"/>
    <w:rsid w:val="00290B49"/>
    <w:rsid w:val="00290BF9"/>
    <w:rsid w:val="00290CB8"/>
    <w:rsid w:val="00290D80"/>
    <w:rsid w:val="00290D8F"/>
    <w:rsid w:val="00290DD0"/>
    <w:rsid w:val="00290EF6"/>
    <w:rsid w:val="00290F4E"/>
    <w:rsid w:val="00290FE0"/>
    <w:rsid w:val="00290FE8"/>
    <w:rsid w:val="0029107B"/>
    <w:rsid w:val="0029188A"/>
    <w:rsid w:val="00291AD0"/>
    <w:rsid w:val="00291E4F"/>
    <w:rsid w:val="00291EB6"/>
    <w:rsid w:val="0029240E"/>
    <w:rsid w:val="00292431"/>
    <w:rsid w:val="00292438"/>
    <w:rsid w:val="002927DC"/>
    <w:rsid w:val="002928B8"/>
    <w:rsid w:val="0029294C"/>
    <w:rsid w:val="00292B2B"/>
    <w:rsid w:val="00292BFE"/>
    <w:rsid w:val="0029304F"/>
    <w:rsid w:val="002930D9"/>
    <w:rsid w:val="00293280"/>
    <w:rsid w:val="0029357E"/>
    <w:rsid w:val="00293716"/>
    <w:rsid w:val="00293FA3"/>
    <w:rsid w:val="00294555"/>
    <w:rsid w:val="00294585"/>
    <w:rsid w:val="0029486F"/>
    <w:rsid w:val="0029491F"/>
    <w:rsid w:val="00294A24"/>
    <w:rsid w:val="00294C90"/>
    <w:rsid w:val="00294DF4"/>
    <w:rsid w:val="00294F07"/>
    <w:rsid w:val="00294F8A"/>
    <w:rsid w:val="00295208"/>
    <w:rsid w:val="002952FD"/>
    <w:rsid w:val="00295483"/>
    <w:rsid w:val="002954C6"/>
    <w:rsid w:val="002957DA"/>
    <w:rsid w:val="002958A9"/>
    <w:rsid w:val="00295B10"/>
    <w:rsid w:val="00295D58"/>
    <w:rsid w:val="00295FD1"/>
    <w:rsid w:val="0029655D"/>
    <w:rsid w:val="00296C94"/>
    <w:rsid w:val="00296CAE"/>
    <w:rsid w:val="00296CE8"/>
    <w:rsid w:val="00296D5E"/>
    <w:rsid w:val="00297086"/>
    <w:rsid w:val="002974E6"/>
    <w:rsid w:val="00297703"/>
    <w:rsid w:val="0029770A"/>
    <w:rsid w:val="00297768"/>
    <w:rsid w:val="00297936"/>
    <w:rsid w:val="00297B1D"/>
    <w:rsid w:val="00297CC9"/>
    <w:rsid w:val="00297D2B"/>
    <w:rsid w:val="00297E7B"/>
    <w:rsid w:val="00297E84"/>
    <w:rsid w:val="002A00F2"/>
    <w:rsid w:val="002A05AC"/>
    <w:rsid w:val="002A05FB"/>
    <w:rsid w:val="002A0894"/>
    <w:rsid w:val="002A08F4"/>
    <w:rsid w:val="002A0948"/>
    <w:rsid w:val="002A0B90"/>
    <w:rsid w:val="002A0D36"/>
    <w:rsid w:val="002A0E1C"/>
    <w:rsid w:val="002A1878"/>
    <w:rsid w:val="002A1AC0"/>
    <w:rsid w:val="002A1DD2"/>
    <w:rsid w:val="002A2069"/>
    <w:rsid w:val="002A2222"/>
    <w:rsid w:val="002A23FA"/>
    <w:rsid w:val="002A24DB"/>
    <w:rsid w:val="002A2E90"/>
    <w:rsid w:val="002A3003"/>
    <w:rsid w:val="002A340E"/>
    <w:rsid w:val="002A3447"/>
    <w:rsid w:val="002A34B3"/>
    <w:rsid w:val="002A34F8"/>
    <w:rsid w:val="002A36DF"/>
    <w:rsid w:val="002A3B85"/>
    <w:rsid w:val="002A3BB8"/>
    <w:rsid w:val="002A3C7F"/>
    <w:rsid w:val="002A3E02"/>
    <w:rsid w:val="002A406E"/>
    <w:rsid w:val="002A40B4"/>
    <w:rsid w:val="002A41A4"/>
    <w:rsid w:val="002A4241"/>
    <w:rsid w:val="002A4332"/>
    <w:rsid w:val="002A475A"/>
    <w:rsid w:val="002A499B"/>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50F"/>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C8"/>
    <w:rsid w:val="002B1BEF"/>
    <w:rsid w:val="002B1D3C"/>
    <w:rsid w:val="002B1FA3"/>
    <w:rsid w:val="002B2026"/>
    <w:rsid w:val="002B210F"/>
    <w:rsid w:val="002B2244"/>
    <w:rsid w:val="002B280F"/>
    <w:rsid w:val="002B28CB"/>
    <w:rsid w:val="002B2AFF"/>
    <w:rsid w:val="002B38BA"/>
    <w:rsid w:val="002B3914"/>
    <w:rsid w:val="002B3956"/>
    <w:rsid w:val="002B3DCF"/>
    <w:rsid w:val="002B4221"/>
    <w:rsid w:val="002B43CF"/>
    <w:rsid w:val="002B4423"/>
    <w:rsid w:val="002B44A6"/>
    <w:rsid w:val="002B46A7"/>
    <w:rsid w:val="002B479A"/>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106"/>
    <w:rsid w:val="002B72EE"/>
    <w:rsid w:val="002B730A"/>
    <w:rsid w:val="002B7396"/>
    <w:rsid w:val="002B74F8"/>
    <w:rsid w:val="002B785D"/>
    <w:rsid w:val="002B7879"/>
    <w:rsid w:val="002B79BF"/>
    <w:rsid w:val="002B7B5E"/>
    <w:rsid w:val="002B7DE8"/>
    <w:rsid w:val="002C07E8"/>
    <w:rsid w:val="002C0806"/>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580"/>
    <w:rsid w:val="002C36D8"/>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C92"/>
    <w:rsid w:val="002C5F04"/>
    <w:rsid w:val="002C6008"/>
    <w:rsid w:val="002C60B0"/>
    <w:rsid w:val="002C6165"/>
    <w:rsid w:val="002C66E4"/>
    <w:rsid w:val="002C69F8"/>
    <w:rsid w:val="002C6BEC"/>
    <w:rsid w:val="002C6C0E"/>
    <w:rsid w:val="002C6EDE"/>
    <w:rsid w:val="002C72E0"/>
    <w:rsid w:val="002C738E"/>
    <w:rsid w:val="002C7472"/>
    <w:rsid w:val="002C74A1"/>
    <w:rsid w:val="002C7504"/>
    <w:rsid w:val="002C7590"/>
    <w:rsid w:val="002C76D7"/>
    <w:rsid w:val="002C77E3"/>
    <w:rsid w:val="002C7826"/>
    <w:rsid w:val="002C79F3"/>
    <w:rsid w:val="002C7A37"/>
    <w:rsid w:val="002C7C1E"/>
    <w:rsid w:val="002C7E0B"/>
    <w:rsid w:val="002C7E64"/>
    <w:rsid w:val="002C7EFC"/>
    <w:rsid w:val="002D03B6"/>
    <w:rsid w:val="002D05B5"/>
    <w:rsid w:val="002D06AD"/>
    <w:rsid w:val="002D0723"/>
    <w:rsid w:val="002D0826"/>
    <w:rsid w:val="002D08DE"/>
    <w:rsid w:val="002D08EF"/>
    <w:rsid w:val="002D098C"/>
    <w:rsid w:val="002D0CCA"/>
    <w:rsid w:val="002D0FA2"/>
    <w:rsid w:val="002D144A"/>
    <w:rsid w:val="002D15B7"/>
    <w:rsid w:val="002D1D33"/>
    <w:rsid w:val="002D1E57"/>
    <w:rsid w:val="002D2310"/>
    <w:rsid w:val="002D248D"/>
    <w:rsid w:val="002D2C7D"/>
    <w:rsid w:val="002D2EBF"/>
    <w:rsid w:val="002D3643"/>
    <w:rsid w:val="002D36B7"/>
    <w:rsid w:val="002D39B5"/>
    <w:rsid w:val="002D3C7A"/>
    <w:rsid w:val="002D3F52"/>
    <w:rsid w:val="002D404A"/>
    <w:rsid w:val="002D42BF"/>
    <w:rsid w:val="002D441D"/>
    <w:rsid w:val="002D458C"/>
    <w:rsid w:val="002D49B3"/>
    <w:rsid w:val="002D4C22"/>
    <w:rsid w:val="002D4E37"/>
    <w:rsid w:val="002D4EF7"/>
    <w:rsid w:val="002D500D"/>
    <w:rsid w:val="002D5075"/>
    <w:rsid w:val="002D5097"/>
    <w:rsid w:val="002D5292"/>
    <w:rsid w:val="002D5364"/>
    <w:rsid w:val="002D54BE"/>
    <w:rsid w:val="002D584B"/>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BFA"/>
    <w:rsid w:val="002D6C40"/>
    <w:rsid w:val="002D6F20"/>
    <w:rsid w:val="002D6F22"/>
    <w:rsid w:val="002D7257"/>
    <w:rsid w:val="002D7524"/>
    <w:rsid w:val="002D7741"/>
    <w:rsid w:val="002D77B0"/>
    <w:rsid w:val="002D7AF8"/>
    <w:rsid w:val="002D7C7A"/>
    <w:rsid w:val="002D7DB3"/>
    <w:rsid w:val="002D7F85"/>
    <w:rsid w:val="002E0005"/>
    <w:rsid w:val="002E00CB"/>
    <w:rsid w:val="002E0324"/>
    <w:rsid w:val="002E0DDB"/>
    <w:rsid w:val="002E0EE3"/>
    <w:rsid w:val="002E1098"/>
    <w:rsid w:val="002E124F"/>
    <w:rsid w:val="002E12D6"/>
    <w:rsid w:val="002E165A"/>
    <w:rsid w:val="002E1F78"/>
    <w:rsid w:val="002E2188"/>
    <w:rsid w:val="002E21E0"/>
    <w:rsid w:val="002E2458"/>
    <w:rsid w:val="002E2733"/>
    <w:rsid w:val="002E2746"/>
    <w:rsid w:val="002E284D"/>
    <w:rsid w:val="002E28D6"/>
    <w:rsid w:val="002E2F70"/>
    <w:rsid w:val="002E2FAD"/>
    <w:rsid w:val="002E31CE"/>
    <w:rsid w:val="002E355C"/>
    <w:rsid w:val="002E3BCC"/>
    <w:rsid w:val="002E3EA9"/>
    <w:rsid w:val="002E485B"/>
    <w:rsid w:val="002E49AF"/>
    <w:rsid w:val="002E4CF9"/>
    <w:rsid w:val="002E4D18"/>
    <w:rsid w:val="002E50C4"/>
    <w:rsid w:val="002E51F1"/>
    <w:rsid w:val="002E52F3"/>
    <w:rsid w:val="002E56EF"/>
    <w:rsid w:val="002E5813"/>
    <w:rsid w:val="002E5883"/>
    <w:rsid w:val="002E5E08"/>
    <w:rsid w:val="002E5EA1"/>
    <w:rsid w:val="002E5EF2"/>
    <w:rsid w:val="002E5F00"/>
    <w:rsid w:val="002E5F1D"/>
    <w:rsid w:val="002E5F1F"/>
    <w:rsid w:val="002E6044"/>
    <w:rsid w:val="002E60F7"/>
    <w:rsid w:val="002E6B6A"/>
    <w:rsid w:val="002E6C0C"/>
    <w:rsid w:val="002E6CDE"/>
    <w:rsid w:val="002E6DCA"/>
    <w:rsid w:val="002E6DE7"/>
    <w:rsid w:val="002E6F2D"/>
    <w:rsid w:val="002E7068"/>
    <w:rsid w:val="002E7403"/>
    <w:rsid w:val="002E7435"/>
    <w:rsid w:val="002E759E"/>
    <w:rsid w:val="002E7766"/>
    <w:rsid w:val="002E7777"/>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BFC"/>
    <w:rsid w:val="002F4D3D"/>
    <w:rsid w:val="002F4E94"/>
    <w:rsid w:val="002F5061"/>
    <w:rsid w:val="002F5770"/>
    <w:rsid w:val="002F57F9"/>
    <w:rsid w:val="002F5982"/>
    <w:rsid w:val="002F5A3A"/>
    <w:rsid w:val="002F5B6C"/>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C43"/>
    <w:rsid w:val="002F7E93"/>
    <w:rsid w:val="002F7F60"/>
    <w:rsid w:val="002F7FA9"/>
    <w:rsid w:val="002F7FDB"/>
    <w:rsid w:val="0030002D"/>
    <w:rsid w:val="0030018B"/>
    <w:rsid w:val="0030035E"/>
    <w:rsid w:val="00300759"/>
    <w:rsid w:val="0030089B"/>
    <w:rsid w:val="00300BB2"/>
    <w:rsid w:val="00300C0F"/>
    <w:rsid w:val="00300C41"/>
    <w:rsid w:val="00300D31"/>
    <w:rsid w:val="003012BD"/>
    <w:rsid w:val="003012BE"/>
    <w:rsid w:val="003012D8"/>
    <w:rsid w:val="00301311"/>
    <w:rsid w:val="00301540"/>
    <w:rsid w:val="00301679"/>
    <w:rsid w:val="00301A73"/>
    <w:rsid w:val="00301AF6"/>
    <w:rsid w:val="00301E6F"/>
    <w:rsid w:val="00301EC8"/>
    <w:rsid w:val="003021EE"/>
    <w:rsid w:val="00302240"/>
    <w:rsid w:val="00302691"/>
    <w:rsid w:val="0030293C"/>
    <w:rsid w:val="00302BAB"/>
    <w:rsid w:val="00302C71"/>
    <w:rsid w:val="00302DF8"/>
    <w:rsid w:val="0030333C"/>
    <w:rsid w:val="0030355E"/>
    <w:rsid w:val="0030360B"/>
    <w:rsid w:val="003038B7"/>
    <w:rsid w:val="0030393C"/>
    <w:rsid w:val="003039FD"/>
    <w:rsid w:val="00303A2F"/>
    <w:rsid w:val="00303A6D"/>
    <w:rsid w:val="00303C6A"/>
    <w:rsid w:val="00303CFB"/>
    <w:rsid w:val="00303F73"/>
    <w:rsid w:val="00303FC9"/>
    <w:rsid w:val="00303FD1"/>
    <w:rsid w:val="0030426C"/>
    <w:rsid w:val="00304582"/>
    <w:rsid w:val="003048F4"/>
    <w:rsid w:val="00304B35"/>
    <w:rsid w:val="003050A1"/>
    <w:rsid w:val="00305287"/>
    <w:rsid w:val="003052EA"/>
    <w:rsid w:val="0030532D"/>
    <w:rsid w:val="0030543B"/>
    <w:rsid w:val="0030554D"/>
    <w:rsid w:val="003059E5"/>
    <w:rsid w:val="00305DF6"/>
    <w:rsid w:val="00306063"/>
    <w:rsid w:val="003060A1"/>
    <w:rsid w:val="003061F1"/>
    <w:rsid w:val="00306254"/>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B13"/>
    <w:rsid w:val="00310C1F"/>
    <w:rsid w:val="0031122D"/>
    <w:rsid w:val="00311284"/>
    <w:rsid w:val="0031133E"/>
    <w:rsid w:val="003113E2"/>
    <w:rsid w:val="0031159E"/>
    <w:rsid w:val="00311C56"/>
    <w:rsid w:val="00311D1F"/>
    <w:rsid w:val="00311DFE"/>
    <w:rsid w:val="00311E77"/>
    <w:rsid w:val="00311F1E"/>
    <w:rsid w:val="00312217"/>
    <w:rsid w:val="00312238"/>
    <w:rsid w:val="00312279"/>
    <w:rsid w:val="003125B1"/>
    <w:rsid w:val="00312807"/>
    <w:rsid w:val="00312C7D"/>
    <w:rsid w:val="00312DCF"/>
    <w:rsid w:val="00312F67"/>
    <w:rsid w:val="0031326D"/>
    <w:rsid w:val="0031347D"/>
    <w:rsid w:val="00313726"/>
    <w:rsid w:val="003137A4"/>
    <w:rsid w:val="0031380D"/>
    <w:rsid w:val="003138F9"/>
    <w:rsid w:val="00313982"/>
    <w:rsid w:val="00313A3F"/>
    <w:rsid w:val="00313DEC"/>
    <w:rsid w:val="00314754"/>
    <w:rsid w:val="0031477E"/>
    <w:rsid w:val="00314863"/>
    <w:rsid w:val="00314888"/>
    <w:rsid w:val="00314903"/>
    <w:rsid w:val="0031498A"/>
    <w:rsid w:val="00314ADE"/>
    <w:rsid w:val="00314C1F"/>
    <w:rsid w:val="00314F97"/>
    <w:rsid w:val="00315007"/>
    <w:rsid w:val="003151B2"/>
    <w:rsid w:val="003152DB"/>
    <w:rsid w:val="0031562D"/>
    <w:rsid w:val="00315AFE"/>
    <w:rsid w:val="00315D8C"/>
    <w:rsid w:val="00315DA6"/>
    <w:rsid w:val="003161A0"/>
    <w:rsid w:val="003161D5"/>
    <w:rsid w:val="003166C4"/>
    <w:rsid w:val="00316756"/>
    <w:rsid w:val="003169CC"/>
    <w:rsid w:val="00316CD9"/>
    <w:rsid w:val="00316CDC"/>
    <w:rsid w:val="00316D8B"/>
    <w:rsid w:val="003172C1"/>
    <w:rsid w:val="00317360"/>
    <w:rsid w:val="00317558"/>
    <w:rsid w:val="0031760F"/>
    <w:rsid w:val="00317891"/>
    <w:rsid w:val="00317BF1"/>
    <w:rsid w:val="00317F1F"/>
    <w:rsid w:val="00320313"/>
    <w:rsid w:val="003204FF"/>
    <w:rsid w:val="00320856"/>
    <w:rsid w:val="00320E09"/>
    <w:rsid w:val="00321111"/>
    <w:rsid w:val="0032113F"/>
    <w:rsid w:val="00321331"/>
    <w:rsid w:val="00321359"/>
    <w:rsid w:val="0032136E"/>
    <w:rsid w:val="00321493"/>
    <w:rsid w:val="00321A2D"/>
    <w:rsid w:val="00321C3D"/>
    <w:rsid w:val="00321C9C"/>
    <w:rsid w:val="00321FFE"/>
    <w:rsid w:val="00322029"/>
    <w:rsid w:val="003223F6"/>
    <w:rsid w:val="00322470"/>
    <w:rsid w:val="0032258A"/>
    <w:rsid w:val="0032270D"/>
    <w:rsid w:val="00322AA7"/>
    <w:rsid w:val="00322DAD"/>
    <w:rsid w:val="0032304B"/>
    <w:rsid w:val="003230FE"/>
    <w:rsid w:val="003234D8"/>
    <w:rsid w:val="003236F2"/>
    <w:rsid w:val="00323EDC"/>
    <w:rsid w:val="0032468A"/>
    <w:rsid w:val="00324AD4"/>
    <w:rsid w:val="00324BB6"/>
    <w:rsid w:val="00324BFA"/>
    <w:rsid w:val="00324E6B"/>
    <w:rsid w:val="00325242"/>
    <w:rsid w:val="003254E0"/>
    <w:rsid w:val="003255BC"/>
    <w:rsid w:val="00325895"/>
    <w:rsid w:val="00325CCA"/>
    <w:rsid w:val="0032612D"/>
    <w:rsid w:val="0032625C"/>
    <w:rsid w:val="0032646B"/>
    <w:rsid w:val="003264C4"/>
    <w:rsid w:val="00326800"/>
    <w:rsid w:val="00326AEA"/>
    <w:rsid w:val="00326B6F"/>
    <w:rsid w:val="00326B87"/>
    <w:rsid w:val="00326C59"/>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0B5"/>
    <w:rsid w:val="0033113C"/>
    <w:rsid w:val="003312A2"/>
    <w:rsid w:val="00331396"/>
    <w:rsid w:val="0033143E"/>
    <w:rsid w:val="00331472"/>
    <w:rsid w:val="003318C9"/>
    <w:rsid w:val="0033197A"/>
    <w:rsid w:val="00331D21"/>
    <w:rsid w:val="00331DEE"/>
    <w:rsid w:val="00331EF5"/>
    <w:rsid w:val="00331F20"/>
    <w:rsid w:val="00331FDB"/>
    <w:rsid w:val="0033271C"/>
    <w:rsid w:val="003327D0"/>
    <w:rsid w:val="00332893"/>
    <w:rsid w:val="003328DB"/>
    <w:rsid w:val="00332C60"/>
    <w:rsid w:val="00332DE6"/>
    <w:rsid w:val="00332E6E"/>
    <w:rsid w:val="00332FDF"/>
    <w:rsid w:val="00333068"/>
    <w:rsid w:val="0033321C"/>
    <w:rsid w:val="0033328E"/>
    <w:rsid w:val="003333E8"/>
    <w:rsid w:val="003334F2"/>
    <w:rsid w:val="00333687"/>
    <w:rsid w:val="0033374B"/>
    <w:rsid w:val="00333758"/>
    <w:rsid w:val="00333988"/>
    <w:rsid w:val="00333C27"/>
    <w:rsid w:val="00333C32"/>
    <w:rsid w:val="00333F27"/>
    <w:rsid w:val="0033404B"/>
    <w:rsid w:val="0033425A"/>
    <w:rsid w:val="00334336"/>
    <w:rsid w:val="003343FF"/>
    <w:rsid w:val="00334472"/>
    <w:rsid w:val="003345F7"/>
    <w:rsid w:val="00334629"/>
    <w:rsid w:val="0033496E"/>
    <w:rsid w:val="003349A4"/>
    <w:rsid w:val="00335342"/>
    <w:rsid w:val="00335428"/>
    <w:rsid w:val="00335494"/>
    <w:rsid w:val="0033565A"/>
    <w:rsid w:val="00335705"/>
    <w:rsid w:val="0033572E"/>
    <w:rsid w:val="00335A18"/>
    <w:rsid w:val="00335B6D"/>
    <w:rsid w:val="00335D72"/>
    <w:rsid w:val="00335E9F"/>
    <w:rsid w:val="00336120"/>
    <w:rsid w:val="00336205"/>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18E"/>
    <w:rsid w:val="00341355"/>
    <w:rsid w:val="00341361"/>
    <w:rsid w:val="003414ED"/>
    <w:rsid w:val="0034189D"/>
    <w:rsid w:val="00341AEC"/>
    <w:rsid w:val="00341E0A"/>
    <w:rsid w:val="00341EBA"/>
    <w:rsid w:val="0034205A"/>
    <w:rsid w:val="003421DE"/>
    <w:rsid w:val="003426C2"/>
    <w:rsid w:val="0034294F"/>
    <w:rsid w:val="00342A57"/>
    <w:rsid w:val="00342C21"/>
    <w:rsid w:val="00342E75"/>
    <w:rsid w:val="003433A4"/>
    <w:rsid w:val="00343652"/>
    <w:rsid w:val="00343A44"/>
    <w:rsid w:val="00343B3D"/>
    <w:rsid w:val="00343D2A"/>
    <w:rsid w:val="00344271"/>
    <w:rsid w:val="00344425"/>
    <w:rsid w:val="003445A5"/>
    <w:rsid w:val="0034498A"/>
    <w:rsid w:val="00344C6D"/>
    <w:rsid w:val="00344E99"/>
    <w:rsid w:val="003454CC"/>
    <w:rsid w:val="003455D0"/>
    <w:rsid w:val="00345672"/>
    <w:rsid w:val="00345AA1"/>
    <w:rsid w:val="00345DC8"/>
    <w:rsid w:val="003460FB"/>
    <w:rsid w:val="0034616A"/>
    <w:rsid w:val="0034694E"/>
    <w:rsid w:val="00346BD4"/>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0DE2"/>
    <w:rsid w:val="003510DE"/>
    <w:rsid w:val="00351112"/>
    <w:rsid w:val="00351177"/>
    <w:rsid w:val="00351204"/>
    <w:rsid w:val="00351480"/>
    <w:rsid w:val="00351482"/>
    <w:rsid w:val="003514D0"/>
    <w:rsid w:val="0035155A"/>
    <w:rsid w:val="003516FA"/>
    <w:rsid w:val="00351725"/>
    <w:rsid w:val="00351FBA"/>
    <w:rsid w:val="00351FD5"/>
    <w:rsid w:val="0035245D"/>
    <w:rsid w:val="0035248F"/>
    <w:rsid w:val="00352699"/>
    <w:rsid w:val="00352BCC"/>
    <w:rsid w:val="00352D1B"/>
    <w:rsid w:val="00352D32"/>
    <w:rsid w:val="00352D66"/>
    <w:rsid w:val="00352E6B"/>
    <w:rsid w:val="00352F17"/>
    <w:rsid w:val="0035312F"/>
    <w:rsid w:val="003535BD"/>
    <w:rsid w:val="0035365C"/>
    <w:rsid w:val="003536EB"/>
    <w:rsid w:val="00353725"/>
    <w:rsid w:val="00353B56"/>
    <w:rsid w:val="00354031"/>
    <w:rsid w:val="00354076"/>
    <w:rsid w:val="003540CC"/>
    <w:rsid w:val="00354149"/>
    <w:rsid w:val="0035418D"/>
    <w:rsid w:val="00354341"/>
    <w:rsid w:val="003543C4"/>
    <w:rsid w:val="003543FF"/>
    <w:rsid w:val="003548FB"/>
    <w:rsid w:val="00354978"/>
    <w:rsid w:val="00354AE6"/>
    <w:rsid w:val="00354B94"/>
    <w:rsid w:val="00354D27"/>
    <w:rsid w:val="00354DCD"/>
    <w:rsid w:val="00354E98"/>
    <w:rsid w:val="00354F01"/>
    <w:rsid w:val="003554D8"/>
    <w:rsid w:val="00355793"/>
    <w:rsid w:val="00355985"/>
    <w:rsid w:val="00355A5A"/>
    <w:rsid w:val="00355C16"/>
    <w:rsid w:val="00355FB4"/>
    <w:rsid w:val="00355FD0"/>
    <w:rsid w:val="0035634D"/>
    <w:rsid w:val="003563CD"/>
    <w:rsid w:val="003563D1"/>
    <w:rsid w:val="0035642A"/>
    <w:rsid w:val="003564A8"/>
    <w:rsid w:val="003569A3"/>
    <w:rsid w:val="003569A4"/>
    <w:rsid w:val="00356A78"/>
    <w:rsid w:val="00357044"/>
    <w:rsid w:val="003570AB"/>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04"/>
    <w:rsid w:val="00361881"/>
    <w:rsid w:val="00361A17"/>
    <w:rsid w:val="00361E20"/>
    <w:rsid w:val="00361EFE"/>
    <w:rsid w:val="00361F60"/>
    <w:rsid w:val="00361FCB"/>
    <w:rsid w:val="00361FD4"/>
    <w:rsid w:val="003622A3"/>
    <w:rsid w:val="0036263A"/>
    <w:rsid w:val="00362DB4"/>
    <w:rsid w:val="00362E11"/>
    <w:rsid w:val="0036328D"/>
    <w:rsid w:val="00363303"/>
    <w:rsid w:val="0036341F"/>
    <w:rsid w:val="0036349E"/>
    <w:rsid w:val="003634C2"/>
    <w:rsid w:val="00363557"/>
    <w:rsid w:val="00363755"/>
    <w:rsid w:val="003637BF"/>
    <w:rsid w:val="00363A73"/>
    <w:rsid w:val="00363C14"/>
    <w:rsid w:val="00363CFE"/>
    <w:rsid w:val="00363D13"/>
    <w:rsid w:val="00363ECC"/>
    <w:rsid w:val="00363EE2"/>
    <w:rsid w:val="003644B4"/>
    <w:rsid w:val="003646B7"/>
    <w:rsid w:val="0036487F"/>
    <w:rsid w:val="00364905"/>
    <w:rsid w:val="00364AAB"/>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E3B"/>
    <w:rsid w:val="00367F59"/>
    <w:rsid w:val="00367FD9"/>
    <w:rsid w:val="0037005B"/>
    <w:rsid w:val="00370284"/>
    <w:rsid w:val="0037042F"/>
    <w:rsid w:val="0037074A"/>
    <w:rsid w:val="0037087A"/>
    <w:rsid w:val="00370AC0"/>
    <w:rsid w:val="00370D60"/>
    <w:rsid w:val="00370F81"/>
    <w:rsid w:val="0037106C"/>
    <w:rsid w:val="003711A6"/>
    <w:rsid w:val="003712A9"/>
    <w:rsid w:val="0037136A"/>
    <w:rsid w:val="0037140F"/>
    <w:rsid w:val="00371526"/>
    <w:rsid w:val="003715B6"/>
    <w:rsid w:val="0037165F"/>
    <w:rsid w:val="00371C80"/>
    <w:rsid w:val="003721C0"/>
    <w:rsid w:val="00372547"/>
    <w:rsid w:val="003728EA"/>
    <w:rsid w:val="00372941"/>
    <w:rsid w:val="00372E54"/>
    <w:rsid w:val="00372EA9"/>
    <w:rsid w:val="00373333"/>
    <w:rsid w:val="00373596"/>
    <w:rsid w:val="00373734"/>
    <w:rsid w:val="00373800"/>
    <w:rsid w:val="00373865"/>
    <w:rsid w:val="00373971"/>
    <w:rsid w:val="00373C7E"/>
    <w:rsid w:val="00373E1F"/>
    <w:rsid w:val="00373E71"/>
    <w:rsid w:val="00373EB4"/>
    <w:rsid w:val="0037415A"/>
    <w:rsid w:val="003741ED"/>
    <w:rsid w:val="00374241"/>
    <w:rsid w:val="00374343"/>
    <w:rsid w:val="0037435E"/>
    <w:rsid w:val="003743B1"/>
    <w:rsid w:val="00374A1D"/>
    <w:rsid w:val="003755B0"/>
    <w:rsid w:val="00375650"/>
    <w:rsid w:val="00375899"/>
    <w:rsid w:val="0037591D"/>
    <w:rsid w:val="00375B09"/>
    <w:rsid w:val="00376272"/>
    <w:rsid w:val="0037659B"/>
    <w:rsid w:val="003765A3"/>
    <w:rsid w:val="003765BF"/>
    <w:rsid w:val="003766C3"/>
    <w:rsid w:val="0037677B"/>
    <w:rsid w:val="003769A1"/>
    <w:rsid w:val="003769BC"/>
    <w:rsid w:val="003769C2"/>
    <w:rsid w:val="00376B06"/>
    <w:rsid w:val="00376B0A"/>
    <w:rsid w:val="00376BE0"/>
    <w:rsid w:val="00376E03"/>
    <w:rsid w:val="00376F80"/>
    <w:rsid w:val="00377454"/>
    <w:rsid w:val="0037757E"/>
    <w:rsid w:val="00377787"/>
    <w:rsid w:val="003779F2"/>
    <w:rsid w:val="0038013C"/>
    <w:rsid w:val="003801F8"/>
    <w:rsid w:val="0038038E"/>
    <w:rsid w:val="003803B7"/>
    <w:rsid w:val="003807AD"/>
    <w:rsid w:val="00380976"/>
    <w:rsid w:val="003809B6"/>
    <w:rsid w:val="00380A4E"/>
    <w:rsid w:val="00380BDC"/>
    <w:rsid w:val="00380CFB"/>
    <w:rsid w:val="00381326"/>
    <w:rsid w:val="0038146F"/>
    <w:rsid w:val="00381523"/>
    <w:rsid w:val="00381657"/>
    <w:rsid w:val="0038169E"/>
    <w:rsid w:val="00381C48"/>
    <w:rsid w:val="00382155"/>
    <w:rsid w:val="00382470"/>
    <w:rsid w:val="00382522"/>
    <w:rsid w:val="00382C60"/>
    <w:rsid w:val="0038317E"/>
    <w:rsid w:val="0038369B"/>
    <w:rsid w:val="00383932"/>
    <w:rsid w:val="00383D29"/>
    <w:rsid w:val="00383E18"/>
    <w:rsid w:val="00383FF3"/>
    <w:rsid w:val="0038404C"/>
    <w:rsid w:val="00384067"/>
    <w:rsid w:val="0038410C"/>
    <w:rsid w:val="00384262"/>
    <w:rsid w:val="0038446B"/>
    <w:rsid w:val="003845E6"/>
    <w:rsid w:val="00384C3F"/>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7E"/>
    <w:rsid w:val="00386FB9"/>
    <w:rsid w:val="00386FCD"/>
    <w:rsid w:val="003870E2"/>
    <w:rsid w:val="0038735C"/>
    <w:rsid w:val="00387635"/>
    <w:rsid w:val="003877DE"/>
    <w:rsid w:val="00387844"/>
    <w:rsid w:val="00387AA5"/>
    <w:rsid w:val="00387C72"/>
    <w:rsid w:val="00387E1D"/>
    <w:rsid w:val="00387EF6"/>
    <w:rsid w:val="0039016B"/>
    <w:rsid w:val="003907B6"/>
    <w:rsid w:val="00390AD0"/>
    <w:rsid w:val="00390C21"/>
    <w:rsid w:val="00391249"/>
    <w:rsid w:val="003913DE"/>
    <w:rsid w:val="00391932"/>
    <w:rsid w:val="00391980"/>
    <w:rsid w:val="00391B59"/>
    <w:rsid w:val="00391B6C"/>
    <w:rsid w:val="00391B88"/>
    <w:rsid w:val="00391E9A"/>
    <w:rsid w:val="00392183"/>
    <w:rsid w:val="003923B4"/>
    <w:rsid w:val="00392FAE"/>
    <w:rsid w:val="00392FEB"/>
    <w:rsid w:val="003930FC"/>
    <w:rsid w:val="0039315B"/>
    <w:rsid w:val="003931AD"/>
    <w:rsid w:val="00393649"/>
    <w:rsid w:val="0039391E"/>
    <w:rsid w:val="00393AAA"/>
    <w:rsid w:val="00393EC1"/>
    <w:rsid w:val="00394055"/>
    <w:rsid w:val="0039410B"/>
    <w:rsid w:val="00394314"/>
    <w:rsid w:val="00394315"/>
    <w:rsid w:val="0039432E"/>
    <w:rsid w:val="003943ED"/>
    <w:rsid w:val="0039457B"/>
    <w:rsid w:val="003945C9"/>
    <w:rsid w:val="003946FC"/>
    <w:rsid w:val="0039482A"/>
    <w:rsid w:val="00394C97"/>
    <w:rsid w:val="0039504B"/>
    <w:rsid w:val="003950DB"/>
    <w:rsid w:val="003951DE"/>
    <w:rsid w:val="003952C3"/>
    <w:rsid w:val="0039548E"/>
    <w:rsid w:val="0039552F"/>
    <w:rsid w:val="00395856"/>
    <w:rsid w:val="00395990"/>
    <w:rsid w:val="00395A3C"/>
    <w:rsid w:val="00395E13"/>
    <w:rsid w:val="00395FFE"/>
    <w:rsid w:val="003964C0"/>
    <w:rsid w:val="00396714"/>
    <w:rsid w:val="00396811"/>
    <w:rsid w:val="003969C7"/>
    <w:rsid w:val="00396AE3"/>
    <w:rsid w:val="00396C65"/>
    <w:rsid w:val="00396EA6"/>
    <w:rsid w:val="003970CE"/>
    <w:rsid w:val="00397316"/>
    <w:rsid w:val="003977E3"/>
    <w:rsid w:val="00397A33"/>
    <w:rsid w:val="00397AE4"/>
    <w:rsid w:val="003A0331"/>
    <w:rsid w:val="003A05EB"/>
    <w:rsid w:val="003A0D8C"/>
    <w:rsid w:val="003A0E01"/>
    <w:rsid w:val="003A1188"/>
    <w:rsid w:val="003A11F8"/>
    <w:rsid w:val="003A137B"/>
    <w:rsid w:val="003A152E"/>
    <w:rsid w:val="003A15B4"/>
    <w:rsid w:val="003A16BD"/>
    <w:rsid w:val="003A1DC7"/>
    <w:rsid w:val="003A22DB"/>
    <w:rsid w:val="003A248F"/>
    <w:rsid w:val="003A2569"/>
    <w:rsid w:val="003A26AB"/>
    <w:rsid w:val="003A2B07"/>
    <w:rsid w:val="003A2D3A"/>
    <w:rsid w:val="003A2ECB"/>
    <w:rsid w:val="003A2FC1"/>
    <w:rsid w:val="003A30B8"/>
    <w:rsid w:val="003A3722"/>
    <w:rsid w:val="003A39B0"/>
    <w:rsid w:val="003A3D48"/>
    <w:rsid w:val="003A409F"/>
    <w:rsid w:val="003A42F1"/>
    <w:rsid w:val="003A4386"/>
    <w:rsid w:val="003A4555"/>
    <w:rsid w:val="003A46F3"/>
    <w:rsid w:val="003A470D"/>
    <w:rsid w:val="003A4A74"/>
    <w:rsid w:val="003A4B5A"/>
    <w:rsid w:val="003A4D03"/>
    <w:rsid w:val="003A5351"/>
    <w:rsid w:val="003A539E"/>
    <w:rsid w:val="003A55EA"/>
    <w:rsid w:val="003A59F4"/>
    <w:rsid w:val="003A5CB2"/>
    <w:rsid w:val="003A5E30"/>
    <w:rsid w:val="003A6079"/>
    <w:rsid w:val="003A611F"/>
    <w:rsid w:val="003A612A"/>
    <w:rsid w:val="003A620B"/>
    <w:rsid w:val="003A6300"/>
    <w:rsid w:val="003A6355"/>
    <w:rsid w:val="003A699B"/>
    <w:rsid w:val="003A6B2C"/>
    <w:rsid w:val="003A6DD8"/>
    <w:rsid w:val="003A6FF4"/>
    <w:rsid w:val="003A703F"/>
    <w:rsid w:val="003A732E"/>
    <w:rsid w:val="003A7451"/>
    <w:rsid w:val="003A746C"/>
    <w:rsid w:val="003A7934"/>
    <w:rsid w:val="003A7AA8"/>
    <w:rsid w:val="003A7E25"/>
    <w:rsid w:val="003A7EFE"/>
    <w:rsid w:val="003B0054"/>
    <w:rsid w:val="003B0193"/>
    <w:rsid w:val="003B07AC"/>
    <w:rsid w:val="003B0C01"/>
    <w:rsid w:val="003B0DBF"/>
    <w:rsid w:val="003B12FA"/>
    <w:rsid w:val="003B13DD"/>
    <w:rsid w:val="003B177E"/>
    <w:rsid w:val="003B1793"/>
    <w:rsid w:val="003B1D6D"/>
    <w:rsid w:val="003B1FDA"/>
    <w:rsid w:val="003B219F"/>
    <w:rsid w:val="003B23AA"/>
    <w:rsid w:val="003B25FA"/>
    <w:rsid w:val="003B28E6"/>
    <w:rsid w:val="003B29EB"/>
    <w:rsid w:val="003B2B06"/>
    <w:rsid w:val="003B2B19"/>
    <w:rsid w:val="003B2B34"/>
    <w:rsid w:val="003B2C63"/>
    <w:rsid w:val="003B2D7C"/>
    <w:rsid w:val="003B30FB"/>
    <w:rsid w:val="003B3870"/>
    <w:rsid w:val="003B3B1E"/>
    <w:rsid w:val="003B3FE7"/>
    <w:rsid w:val="003B406F"/>
    <w:rsid w:val="003B42C6"/>
    <w:rsid w:val="003B45C9"/>
    <w:rsid w:val="003B52B9"/>
    <w:rsid w:val="003B5305"/>
    <w:rsid w:val="003B535E"/>
    <w:rsid w:val="003B54C7"/>
    <w:rsid w:val="003B5554"/>
    <w:rsid w:val="003B5558"/>
    <w:rsid w:val="003B5862"/>
    <w:rsid w:val="003B5BEF"/>
    <w:rsid w:val="003B5CF2"/>
    <w:rsid w:val="003B604B"/>
    <w:rsid w:val="003B60B1"/>
    <w:rsid w:val="003B6247"/>
    <w:rsid w:val="003B6288"/>
    <w:rsid w:val="003B639A"/>
    <w:rsid w:val="003B6466"/>
    <w:rsid w:val="003B6482"/>
    <w:rsid w:val="003B6844"/>
    <w:rsid w:val="003B6BF1"/>
    <w:rsid w:val="003B6CA9"/>
    <w:rsid w:val="003B6D76"/>
    <w:rsid w:val="003B6D85"/>
    <w:rsid w:val="003B6EBF"/>
    <w:rsid w:val="003B708A"/>
    <w:rsid w:val="003B76D7"/>
    <w:rsid w:val="003B774B"/>
    <w:rsid w:val="003B7D5F"/>
    <w:rsid w:val="003B7E46"/>
    <w:rsid w:val="003C01D3"/>
    <w:rsid w:val="003C03E6"/>
    <w:rsid w:val="003C07D0"/>
    <w:rsid w:val="003C0C7A"/>
    <w:rsid w:val="003C1094"/>
    <w:rsid w:val="003C118C"/>
    <w:rsid w:val="003C142E"/>
    <w:rsid w:val="003C171D"/>
    <w:rsid w:val="003C1877"/>
    <w:rsid w:val="003C1950"/>
    <w:rsid w:val="003C1B7B"/>
    <w:rsid w:val="003C1CAA"/>
    <w:rsid w:val="003C1DD3"/>
    <w:rsid w:val="003C2083"/>
    <w:rsid w:val="003C219B"/>
    <w:rsid w:val="003C23CE"/>
    <w:rsid w:val="003C274B"/>
    <w:rsid w:val="003C286D"/>
    <w:rsid w:val="003C3355"/>
    <w:rsid w:val="003C34A2"/>
    <w:rsid w:val="003C3544"/>
    <w:rsid w:val="003C35B0"/>
    <w:rsid w:val="003C3754"/>
    <w:rsid w:val="003C3758"/>
    <w:rsid w:val="003C3871"/>
    <w:rsid w:val="003C38AD"/>
    <w:rsid w:val="003C3B53"/>
    <w:rsid w:val="003C3B83"/>
    <w:rsid w:val="003C4262"/>
    <w:rsid w:val="003C4297"/>
    <w:rsid w:val="003C42A7"/>
    <w:rsid w:val="003C4560"/>
    <w:rsid w:val="003C4718"/>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75"/>
    <w:rsid w:val="003C6983"/>
    <w:rsid w:val="003C6AEC"/>
    <w:rsid w:val="003C6EF4"/>
    <w:rsid w:val="003C705C"/>
    <w:rsid w:val="003C73B3"/>
    <w:rsid w:val="003C7530"/>
    <w:rsid w:val="003C7570"/>
    <w:rsid w:val="003C7864"/>
    <w:rsid w:val="003C78A9"/>
    <w:rsid w:val="003C7A37"/>
    <w:rsid w:val="003C7A69"/>
    <w:rsid w:val="003C7DE8"/>
    <w:rsid w:val="003D0104"/>
    <w:rsid w:val="003D0298"/>
    <w:rsid w:val="003D03F8"/>
    <w:rsid w:val="003D05F2"/>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8F1"/>
    <w:rsid w:val="003D2AAA"/>
    <w:rsid w:val="003D2BB5"/>
    <w:rsid w:val="003D2D31"/>
    <w:rsid w:val="003D2EFC"/>
    <w:rsid w:val="003D2F9C"/>
    <w:rsid w:val="003D2FF0"/>
    <w:rsid w:val="003D38AC"/>
    <w:rsid w:val="003D3E03"/>
    <w:rsid w:val="003D407A"/>
    <w:rsid w:val="003D40F6"/>
    <w:rsid w:val="003D412C"/>
    <w:rsid w:val="003D4141"/>
    <w:rsid w:val="003D418E"/>
    <w:rsid w:val="003D426F"/>
    <w:rsid w:val="003D439B"/>
    <w:rsid w:val="003D4470"/>
    <w:rsid w:val="003D453A"/>
    <w:rsid w:val="003D4698"/>
    <w:rsid w:val="003D46E7"/>
    <w:rsid w:val="003D47AF"/>
    <w:rsid w:val="003D4916"/>
    <w:rsid w:val="003D4A94"/>
    <w:rsid w:val="003D4C4E"/>
    <w:rsid w:val="003D4DAA"/>
    <w:rsid w:val="003D4DF5"/>
    <w:rsid w:val="003D4E04"/>
    <w:rsid w:val="003D50DC"/>
    <w:rsid w:val="003D5468"/>
    <w:rsid w:val="003D55C3"/>
    <w:rsid w:val="003D5655"/>
    <w:rsid w:val="003D58C0"/>
    <w:rsid w:val="003D5AF4"/>
    <w:rsid w:val="003D5CB6"/>
    <w:rsid w:val="003D5DBC"/>
    <w:rsid w:val="003D5DF2"/>
    <w:rsid w:val="003D5E09"/>
    <w:rsid w:val="003D608B"/>
    <w:rsid w:val="003D60F6"/>
    <w:rsid w:val="003D61A8"/>
    <w:rsid w:val="003D6946"/>
    <w:rsid w:val="003D6B53"/>
    <w:rsid w:val="003D6BEB"/>
    <w:rsid w:val="003D6D08"/>
    <w:rsid w:val="003D71E4"/>
    <w:rsid w:val="003D730E"/>
    <w:rsid w:val="003D749D"/>
    <w:rsid w:val="003D75B9"/>
    <w:rsid w:val="003D7673"/>
    <w:rsid w:val="003D7A21"/>
    <w:rsid w:val="003D7B51"/>
    <w:rsid w:val="003E0127"/>
    <w:rsid w:val="003E033C"/>
    <w:rsid w:val="003E03F6"/>
    <w:rsid w:val="003E0443"/>
    <w:rsid w:val="003E0625"/>
    <w:rsid w:val="003E0743"/>
    <w:rsid w:val="003E0828"/>
    <w:rsid w:val="003E088F"/>
    <w:rsid w:val="003E09F7"/>
    <w:rsid w:val="003E0AB5"/>
    <w:rsid w:val="003E0AF3"/>
    <w:rsid w:val="003E10B5"/>
    <w:rsid w:val="003E125B"/>
    <w:rsid w:val="003E1650"/>
    <w:rsid w:val="003E1971"/>
    <w:rsid w:val="003E19AF"/>
    <w:rsid w:val="003E1A2D"/>
    <w:rsid w:val="003E1CC8"/>
    <w:rsid w:val="003E20E0"/>
    <w:rsid w:val="003E21A6"/>
    <w:rsid w:val="003E22A6"/>
    <w:rsid w:val="003E26A5"/>
    <w:rsid w:val="003E2854"/>
    <w:rsid w:val="003E29A5"/>
    <w:rsid w:val="003E2AF9"/>
    <w:rsid w:val="003E2D5C"/>
    <w:rsid w:val="003E2E21"/>
    <w:rsid w:val="003E3042"/>
    <w:rsid w:val="003E30D6"/>
    <w:rsid w:val="003E312B"/>
    <w:rsid w:val="003E3285"/>
    <w:rsid w:val="003E32C9"/>
    <w:rsid w:val="003E33BF"/>
    <w:rsid w:val="003E351B"/>
    <w:rsid w:val="003E3836"/>
    <w:rsid w:val="003E3968"/>
    <w:rsid w:val="003E3D71"/>
    <w:rsid w:val="003E3EEE"/>
    <w:rsid w:val="003E4665"/>
    <w:rsid w:val="003E4CE1"/>
    <w:rsid w:val="003E4F95"/>
    <w:rsid w:val="003E5095"/>
    <w:rsid w:val="003E513E"/>
    <w:rsid w:val="003E5178"/>
    <w:rsid w:val="003E5273"/>
    <w:rsid w:val="003E52E2"/>
    <w:rsid w:val="003E5568"/>
    <w:rsid w:val="003E5787"/>
    <w:rsid w:val="003E57CD"/>
    <w:rsid w:val="003E598C"/>
    <w:rsid w:val="003E5B04"/>
    <w:rsid w:val="003E5C97"/>
    <w:rsid w:val="003E5EC2"/>
    <w:rsid w:val="003E5F5F"/>
    <w:rsid w:val="003E6003"/>
    <w:rsid w:val="003E6028"/>
    <w:rsid w:val="003E6397"/>
    <w:rsid w:val="003E6487"/>
    <w:rsid w:val="003E6651"/>
    <w:rsid w:val="003E6BE4"/>
    <w:rsid w:val="003E6CD0"/>
    <w:rsid w:val="003E6E52"/>
    <w:rsid w:val="003E6E67"/>
    <w:rsid w:val="003E6FE3"/>
    <w:rsid w:val="003E7110"/>
    <w:rsid w:val="003E715C"/>
    <w:rsid w:val="003E7220"/>
    <w:rsid w:val="003E728E"/>
    <w:rsid w:val="003E72F6"/>
    <w:rsid w:val="003E74DF"/>
    <w:rsid w:val="003E757C"/>
    <w:rsid w:val="003E75E8"/>
    <w:rsid w:val="003E7639"/>
    <w:rsid w:val="003E76E9"/>
    <w:rsid w:val="003E7767"/>
    <w:rsid w:val="003E7AD2"/>
    <w:rsid w:val="003E7C1D"/>
    <w:rsid w:val="003E7DF4"/>
    <w:rsid w:val="003F002D"/>
    <w:rsid w:val="003F00AA"/>
    <w:rsid w:val="003F00DA"/>
    <w:rsid w:val="003F02CF"/>
    <w:rsid w:val="003F0864"/>
    <w:rsid w:val="003F094A"/>
    <w:rsid w:val="003F0E95"/>
    <w:rsid w:val="003F116B"/>
    <w:rsid w:val="003F1197"/>
    <w:rsid w:val="003F1325"/>
    <w:rsid w:val="003F156E"/>
    <w:rsid w:val="003F18FA"/>
    <w:rsid w:val="003F1A31"/>
    <w:rsid w:val="003F1B38"/>
    <w:rsid w:val="003F1B66"/>
    <w:rsid w:val="003F1BB7"/>
    <w:rsid w:val="003F23FD"/>
    <w:rsid w:val="003F277D"/>
    <w:rsid w:val="003F2973"/>
    <w:rsid w:val="003F2D32"/>
    <w:rsid w:val="003F3052"/>
    <w:rsid w:val="003F3442"/>
    <w:rsid w:val="003F3476"/>
    <w:rsid w:val="003F347D"/>
    <w:rsid w:val="003F38E9"/>
    <w:rsid w:val="003F3B64"/>
    <w:rsid w:val="003F3CF0"/>
    <w:rsid w:val="003F3F3C"/>
    <w:rsid w:val="003F3FC5"/>
    <w:rsid w:val="003F4570"/>
    <w:rsid w:val="003F46FC"/>
    <w:rsid w:val="003F479D"/>
    <w:rsid w:val="003F4999"/>
    <w:rsid w:val="003F4A36"/>
    <w:rsid w:val="003F4A5B"/>
    <w:rsid w:val="003F4BCC"/>
    <w:rsid w:val="003F4C86"/>
    <w:rsid w:val="003F5057"/>
    <w:rsid w:val="003F551F"/>
    <w:rsid w:val="003F5B89"/>
    <w:rsid w:val="003F5C4E"/>
    <w:rsid w:val="003F5EA3"/>
    <w:rsid w:val="003F5EB7"/>
    <w:rsid w:val="003F5ED9"/>
    <w:rsid w:val="003F60CA"/>
    <w:rsid w:val="003F63DF"/>
    <w:rsid w:val="003F67FF"/>
    <w:rsid w:val="003F6853"/>
    <w:rsid w:val="003F68E7"/>
    <w:rsid w:val="003F6D89"/>
    <w:rsid w:val="003F6F01"/>
    <w:rsid w:val="003F7154"/>
    <w:rsid w:val="003F75AF"/>
    <w:rsid w:val="003F773E"/>
    <w:rsid w:val="003F77B6"/>
    <w:rsid w:val="003F78CD"/>
    <w:rsid w:val="003F7CB0"/>
    <w:rsid w:val="003F7E34"/>
    <w:rsid w:val="004000D8"/>
    <w:rsid w:val="004000E7"/>
    <w:rsid w:val="00400571"/>
    <w:rsid w:val="00400624"/>
    <w:rsid w:val="004009B5"/>
    <w:rsid w:val="00400E4B"/>
    <w:rsid w:val="00400FF4"/>
    <w:rsid w:val="00401744"/>
    <w:rsid w:val="004018CD"/>
    <w:rsid w:val="00401BD2"/>
    <w:rsid w:val="00402294"/>
    <w:rsid w:val="00402325"/>
    <w:rsid w:val="00402508"/>
    <w:rsid w:val="00402753"/>
    <w:rsid w:val="00402941"/>
    <w:rsid w:val="00402CA3"/>
    <w:rsid w:val="00402D10"/>
    <w:rsid w:val="00402D12"/>
    <w:rsid w:val="00402DD4"/>
    <w:rsid w:val="00402E0D"/>
    <w:rsid w:val="00402E70"/>
    <w:rsid w:val="00402FE8"/>
    <w:rsid w:val="004030ED"/>
    <w:rsid w:val="0040325F"/>
    <w:rsid w:val="004033B1"/>
    <w:rsid w:val="004034BD"/>
    <w:rsid w:val="0040350B"/>
    <w:rsid w:val="00403542"/>
    <w:rsid w:val="00403575"/>
    <w:rsid w:val="00403874"/>
    <w:rsid w:val="0040395A"/>
    <w:rsid w:val="00403AC4"/>
    <w:rsid w:val="00403CA8"/>
    <w:rsid w:val="00403D05"/>
    <w:rsid w:val="00403EE1"/>
    <w:rsid w:val="00403F1A"/>
    <w:rsid w:val="00403F6E"/>
    <w:rsid w:val="0040414C"/>
    <w:rsid w:val="00404152"/>
    <w:rsid w:val="00404659"/>
    <w:rsid w:val="0040490C"/>
    <w:rsid w:val="00404A9A"/>
    <w:rsid w:val="00404BA0"/>
    <w:rsid w:val="00404E66"/>
    <w:rsid w:val="00405105"/>
    <w:rsid w:val="0040512E"/>
    <w:rsid w:val="004052AD"/>
    <w:rsid w:val="00405302"/>
    <w:rsid w:val="004053D3"/>
    <w:rsid w:val="00405469"/>
    <w:rsid w:val="00405493"/>
    <w:rsid w:val="0040566F"/>
    <w:rsid w:val="004056FB"/>
    <w:rsid w:val="0040582F"/>
    <w:rsid w:val="00405846"/>
    <w:rsid w:val="00406010"/>
    <w:rsid w:val="004060ED"/>
    <w:rsid w:val="004062C5"/>
    <w:rsid w:val="00406479"/>
    <w:rsid w:val="004067B6"/>
    <w:rsid w:val="0040683C"/>
    <w:rsid w:val="00406A61"/>
    <w:rsid w:val="00406B88"/>
    <w:rsid w:val="00406CCF"/>
    <w:rsid w:val="00406E51"/>
    <w:rsid w:val="0040700E"/>
    <w:rsid w:val="00407855"/>
    <w:rsid w:val="0041009A"/>
    <w:rsid w:val="004101CC"/>
    <w:rsid w:val="0041025F"/>
    <w:rsid w:val="004106C6"/>
    <w:rsid w:val="00410755"/>
    <w:rsid w:val="00410968"/>
    <w:rsid w:val="00410A42"/>
    <w:rsid w:val="00410A5C"/>
    <w:rsid w:val="00410AB4"/>
    <w:rsid w:val="00410C13"/>
    <w:rsid w:val="00410F86"/>
    <w:rsid w:val="004111C2"/>
    <w:rsid w:val="0041129D"/>
    <w:rsid w:val="00411765"/>
    <w:rsid w:val="00411AD8"/>
    <w:rsid w:val="00411C3E"/>
    <w:rsid w:val="00411C71"/>
    <w:rsid w:val="00411E46"/>
    <w:rsid w:val="00411E5C"/>
    <w:rsid w:val="00412035"/>
    <w:rsid w:val="0041210F"/>
    <w:rsid w:val="0041220C"/>
    <w:rsid w:val="00412383"/>
    <w:rsid w:val="004124BB"/>
    <w:rsid w:val="0041277E"/>
    <w:rsid w:val="004127FD"/>
    <w:rsid w:val="004128F3"/>
    <w:rsid w:val="00412933"/>
    <w:rsid w:val="00412BBC"/>
    <w:rsid w:val="00413B02"/>
    <w:rsid w:val="00413D23"/>
    <w:rsid w:val="00413D76"/>
    <w:rsid w:val="00414072"/>
    <w:rsid w:val="004141D6"/>
    <w:rsid w:val="004143A7"/>
    <w:rsid w:val="00414494"/>
    <w:rsid w:val="0041449E"/>
    <w:rsid w:val="004147BD"/>
    <w:rsid w:val="00414A42"/>
    <w:rsid w:val="00414E13"/>
    <w:rsid w:val="00414F84"/>
    <w:rsid w:val="004151E7"/>
    <w:rsid w:val="004152FB"/>
    <w:rsid w:val="004153CF"/>
    <w:rsid w:val="00415816"/>
    <w:rsid w:val="004158BE"/>
    <w:rsid w:val="004159A3"/>
    <w:rsid w:val="00415F4B"/>
    <w:rsid w:val="0041610A"/>
    <w:rsid w:val="004162AC"/>
    <w:rsid w:val="00416660"/>
    <w:rsid w:val="004167EF"/>
    <w:rsid w:val="0041705B"/>
    <w:rsid w:val="0041708F"/>
    <w:rsid w:val="004171A9"/>
    <w:rsid w:val="0041727D"/>
    <w:rsid w:val="00417359"/>
    <w:rsid w:val="00417415"/>
    <w:rsid w:val="0041756F"/>
    <w:rsid w:val="00417A48"/>
    <w:rsid w:val="00417C8E"/>
    <w:rsid w:val="00417CFD"/>
    <w:rsid w:val="00417D6D"/>
    <w:rsid w:val="0042022C"/>
    <w:rsid w:val="004202B5"/>
    <w:rsid w:val="0042030D"/>
    <w:rsid w:val="0042040B"/>
    <w:rsid w:val="0042061C"/>
    <w:rsid w:val="00420674"/>
    <w:rsid w:val="00420992"/>
    <w:rsid w:val="00420D91"/>
    <w:rsid w:val="00420FC6"/>
    <w:rsid w:val="00421205"/>
    <w:rsid w:val="004213DE"/>
    <w:rsid w:val="0042146D"/>
    <w:rsid w:val="00421504"/>
    <w:rsid w:val="0042158C"/>
    <w:rsid w:val="00421BCD"/>
    <w:rsid w:val="00421EBC"/>
    <w:rsid w:val="004220EC"/>
    <w:rsid w:val="004221BB"/>
    <w:rsid w:val="004222A1"/>
    <w:rsid w:val="00422425"/>
    <w:rsid w:val="004226EE"/>
    <w:rsid w:val="0042286D"/>
    <w:rsid w:val="00422AC8"/>
    <w:rsid w:val="00422C69"/>
    <w:rsid w:val="00422FB5"/>
    <w:rsid w:val="0042307D"/>
    <w:rsid w:val="00423217"/>
    <w:rsid w:val="00423412"/>
    <w:rsid w:val="00423468"/>
    <w:rsid w:val="004235B0"/>
    <w:rsid w:val="0042372F"/>
    <w:rsid w:val="00423A93"/>
    <w:rsid w:val="00423EA5"/>
    <w:rsid w:val="00424047"/>
    <w:rsid w:val="00424133"/>
    <w:rsid w:val="00424220"/>
    <w:rsid w:val="004243F8"/>
    <w:rsid w:val="00424460"/>
    <w:rsid w:val="00424518"/>
    <w:rsid w:val="00424948"/>
    <w:rsid w:val="00424EC5"/>
    <w:rsid w:val="00424F84"/>
    <w:rsid w:val="00425328"/>
    <w:rsid w:val="00425335"/>
    <w:rsid w:val="004253D2"/>
    <w:rsid w:val="00425425"/>
    <w:rsid w:val="0042580A"/>
    <w:rsid w:val="00425A4F"/>
    <w:rsid w:val="00425AFE"/>
    <w:rsid w:val="00425C36"/>
    <w:rsid w:val="00425D6D"/>
    <w:rsid w:val="004261F6"/>
    <w:rsid w:val="0042635F"/>
    <w:rsid w:val="004266D5"/>
    <w:rsid w:val="00426830"/>
    <w:rsid w:val="004268F2"/>
    <w:rsid w:val="00426B43"/>
    <w:rsid w:val="00426C29"/>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5B6"/>
    <w:rsid w:val="0043074F"/>
    <w:rsid w:val="004309AD"/>
    <w:rsid w:val="00430B74"/>
    <w:rsid w:val="00430CB3"/>
    <w:rsid w:val="00430F5F"/>
    <w:rsid w:val="00431084"/>
    <w:rsid w:val="00431467"/>
    <w:rsid w:val="0043157F"/>
    <w:rsid w:val="00431716"/>
    <w:rsid w:val="0043189D"/>
    <w:rsid w:val="004318B0"/>
    <w:rsid w:val="004319BA"/>
    <w:rsid w:val="00431DAC"/>
    <w:rsid w:val="00431EE3"/>
    <w:rsid w:val="00431F66"/>
    <w:rsid w:val="00431FC1"/>
    <w:rsid w:val="00432286"/>
    <w:rsid w:val="00432358"/>
    <w:rsid w:val="004325EC"/>
    <w:rsid w:val="00432640"/>
    <w:rsid w:val="004327D7"/>
    <w:rsid w:val="00432927"/>
    <w:rsid w:val="00432AB9"/>
    <w:rsid w:val="00432C32"/>
    <w:rsid w:val="00433378"/>
    <w:rsid w:val="004333D6"/>
    <w:rsid w:val="004333E9"/>
    <w:rsid w:val="004334F7"/>
    <w:rsid w:val="0043360A"/>
    <w:rsid w:val="00433C76"/>
    <w:rsid w:val="00433C94"/>
    <w:rsid w:val="00433E7F"/>
    <w:rsid w:val="00433EE6"/>
    <w:rsid w:val="004341CA"/>
    <w:rsid w:val="00434220"/>
    <w:rsid w:val="0043458B"/>
    <w:rsid w:val="004345BC"/>
    <w:rsid w:val="00434664"/>
    <w:rsid w:val="00434861"/>
    <w:rsid w:val="00434E08"/>
    <w:rsid w:val="004350C0"/>
    <w:rsid w:val="004351A9"/>
    <w:rsid w:val="004351EA"/>
    <w:rsid w:val="004351F0"/>
    <w:rsid w:val="00435380"/>
    <w:rsid w:val="004354D9"/>
    <w:rsid w:val="004354FD"/>
    <w:rsid w:val="004357EC"/>
    <w:rsid w:val="004359AE"/>
    <w:rsid w:val="00435BA1"/>
    <w:rsid w:val="00435BEA"/>
    <w:rsid w:val="00435F5A"/>
    <w:rsid w:val="00435FD2"/>
    <w:rsid w:val="00436036"/>
    <w:rsid w:val="0043620A"/>
    <w:rsid w:val="00436361"/>
    <w:rsid w:val="0043637B"/>
    <w:rsid w:val="004363B7"/>
    <w:rsid w:val="00436443"/>
    <w:rsid w:val="00436448"/>
    <w:rsid w:val="00436595"/>
    <w:rsid w:val="0043684F"/>
    <w:rsid w:val="00436B20"/>
    <w:rsid w:val="0043714D"/>
    <w:rsid w:val="004372C0"/>
    <w:rsid w:val="004373AD"/>
    <w:rsid w:val="004375ED"/>
    <w:rsid w:val="00437651"/>
    <w:rsid w:val="0043775E"/>
    <w:rsid w:val="004378B6"/>
    <w:rsid w:val="00437C15"/>
    <w:rsid w:val="00437D9B"/>
    <w:rsid w:val="00437DC8"/>
    <w:rsid w:val="00437E8A"/>
    <w:rsid w:val="00437F36"/>
    <w:rsid w:val="0044004F"/>
    <w:rsid w:val="004405AB"/>
    <w:rsid w:val="00440848"/>
    <w:rsid w:val="00440998"/>
    <w:rsid w:val="00440AE5"/>
    <w:rsid w:val="00440BD2"/>
    <w:rsid w:val="00440BF5"/>
    <w:rsid w:val="00440CDE"/>
    <w:rsid w:val="00440D70"/>
    <w:rsid w:val="00440DB7"/>
    <w:rsid w:val="00440FD2"/>
    <w:rsid w:val="004412D5"/>
    <w:rsid w:val="0044138A"/>
    <w:rsid w:val="00441473"/>
    <w:rsid w:val="0044156A"/>
    <w:rsid w:val="004417B0"/>
    <w:rsid w:val="00441830"/>
    <w:rsid w:val="00441CE1"/>
    <w:rsid w:val="00441D69"/>
    <w:rsid w:val="00441EEF"/>
    <w:rsid w:val="00441FBA"/>
    <w:rsid w:val="00442296"/>
    <w:rsid w:val="00442387"/>
    <w:rsid w:val="004424CA"/>
    <w:rsid w:val="004425BA"/>
    <w:rsid w:val="00442974"/>
    <w:rsid w:val="00442FC4"/>
    <w:rsid w:val="00443158"/>
    <w:rsid w:val="004433D8"/>
    <w:rsid w:val="00443939"/>
    <w:rsid w:val="004439EB"/>
    <w:rsid w:val="00443A46"/>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24"/>
    <w:rsid w:val="004467F3"/>
    <w:rsid w:val="00446AA8"/>
    <w:rsid w:val="00446B57"/>
    <w:rsid w:val="0044726E"/>
    <w:rsid w:val="00447322"/>
    <w:rsid w:val="004473D0"/>
    <w:rsid w:val="00447527"/>
    <w:rsid w:val="00447777"/>
    <w:rsid w:val="004478BB"/>
    <w:rsid w:val="00447E87"/>
    <w:rsid w:val="00447F72"/>
    <w:rsid w:val="004500F8"/>
    <w:rsid w:val="00450110"/>
    <w:rsid w:val="0045013C"/>
    <w:rsid w:val="00450393"/>
    <w:rsid w:val="00450744"/>
    <w:rsid w:val="00450B9C"/>
    <w:rsid w:val="00450F0B"/>
    <w:rsid w:val="00451365"/>
    <w:rsid w:val="004513D1"/>
    <w:rsid w:val="00451408"/>
    <w:rsid w:val="004514B4"/>
    <w:rsid w:val="00451B2E"/>
    <w:rsid w:val="00451CD9"/>
    <w:rsid w:val="00451CF5"/>
    <w:rsid w:val="00451EF6"/>
    <w:rsid w:val="00452092"/>
    <w:rsid w:val="0045250A"/>
    <w:rsid w:val="004525A8"/>
    <w:rsid w:val="004525F6"/>
    <w:rsid w:val="004526AE"/>
    <w:rsid w:val="00452E47"/>
    <w:rsid w:val="00453390"/>
    <w:rsid w:val="004533B3"/>
    <w:rsid w:val="0045354F"/>
    <w:rsid w:val="00453566"/>
    <w:rsid w:val="0045375A"/>
    <w:rsid w:val="00453D53"/>
    <w:rsid w:val="00453F8B"/>
    <w:rsid w:val="0045423C"/>
    <w:rsid w:val="00454916"/>
    <w:rsid w:val="004549D2"/>
    <w:rsid w:val="00454B69"/>
    <w:rsid w:val="00454C3B"/>
    <w:rsid w:val="00454D62"/>
    <w:rsid w:val="00455406"/>
    <w:rsid w:val="004555E7"/>
    <w:rsid w:val="0045584E"/>
    <w:rsid w:val="00455D1C"/>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073"/>
    <w:rsid w:val="00460359"/>
    <w:rsid w:val="00460471"/>
    <w:rsid w:val="0046061B"/>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695"/>
    <w:rsid w:val="00464820"/>
    <w:rsid w:val="00464925"/>
    <w:rsid w:val="00464A67"/>
    <w:rsid w:val="00464DAF"/>
    <w:rsid w:val="00464ECA"/>
    <w:rsid w:val="00464FB1"/>
    <w:rsid w:val="00465020"/>
    <w:rsid w:val="00465854"/>
    <w:rsid w:val="00465871"/>
    <w:rsid w:val="00465BFB"/>
    <w:rsid w:val="00465F14"/>
    <w:rsid w:val="00465FA2"/>
    <w:rsid w:val="00466287"/>
    <w:rsid w:val="0046634B"/>
    <w:rsid w:val="004667E0"/>
    <w:rsid w:val="00466831"/>
    <w:rsid w:val="00466880"/>
    <w:rsid w:val="0046693C"/>
    <w:rsid w:val="00467078"/>
    <w:rsid w:val="004670D8"/>
    <w:rsid w:val="00467180"/>
    <w:rsid w:val="0046774D"/>
    <w:rsid w:val="00467B62"/>
    <w:rsid w:val="00467BFE"/>
    <w:rsid w:val="00467C4A"/>
    <w:rsid w:val="00467FE1"/>
    <w:rsid w:val="0047014A"/>
    <w:rsid w:val="0047050F"/>
    <w:rsid w:val="00470960"/>
    <w:rsid w:val="00470989"/>
    <w:rsid w:val="00470AAD"/>
    <w:rsid w:val="00470BA8"/>
    <w:rsid w:val="00470CDC"/>
    <w:rsid w:val="00470D7C"/>
    <w:rsid w:val="0047105F"/>
    <w:rsid w:val="004710BB"/>
    <w:rsid w:val="00471270"/>
    <w:rsid w:val="004713AC"/>
    <w:rsid w:val="00471512"/>
    <w:rsid w:val="00471540"/>
    <w:rsid w:val="00471582"/>
    <w:rsid w:val="00471ACC"/>
    <w:rsid w:val="00471C5B"/>
    <w:rsid w:val="00471CCE"/>
    <w:rsid w:val="00471FA1"/>
    <w:rsid w:val="004720D4"/>
    <w:rsid w:val="00472276"/>
    <w:rsid w:val="004726A2"/>
    <w:rsid w:val="004726B5"/>
    <w:rsid w:val="004726BC"/>
    <w:rsid w:val="0047279A"/>
    <w:rsid w:val="004728B4"/>
    <w:rsid w:val="00472A0A"/>
    <w:rsid w:val="00472CA3"/>
    <w:rsid w:val="00472CE5"/>
    <w:rsid w:val="00472E9E"/>
    <w:rsid w:val="00473223"/>
    <w:rsid w:val="004732AE"/>
    <w:rsid w:val="00473472"/>
    <w:rsid w:val="0047357E"/>
    <w:rsid w:val="0047380E"/>
    <w:rsid w:val="00473D2D"/>
    <w:rsid w:val="004741FC"/>
    <w:rsid w:val="0047437D"/>
    <w:rsid w:val="004743B9"/>
    <w:rsid w:val="00474520"/>
    <w:rsid w:val="0047454A"/>
    <w:rsid w:val="0047457D"/>
    <w:rsid w:val="00474695"/>
    <w:rsid w:val="0047476C"/>
    <w:rsid w:val="00474783"/>
    <w:rsid w:val="00474849"/>
    <w:rsid w:val="00474A9F"/>
    <w:rsid w:val="00474B00"/>
    <w:rsid w:val="00474BA1"/>
    <w:rsid w:val="00474DF0"/>
    <w:rsid w:val="00474F77"/>
    <w:rsid w:val="004751BB"/>
    <w:rsid w:val="004754F5"/>
    <w:rsid w:val="004755D3"/>
    <w:rsid w:val="004757F3"/>
    <w:rsid w:val="00475D15"/>
    <w:rsid w:val="00475EAD"/>
    <w:rsid w:val="004761A6"/>
    <w:rsid w:val="004761BD"/>
    <w:rsid w:val="004762BA"/>
    <w:rsid w:val="004762FC"/>
    <w:rsid w:val="00476324"/>
    <w:rsid w:val="00476666"/>
    <w:rsid w:val="00476763"/>
    <w:rsid w:val="004767CE"/>
    <w:rsid w:val="00476955"/>
    <w:rsid w:val="00476B28"/>
    <w:rsid w:val="00476BA8"/>
    <w:rsid w:val="00476E7F"/>
    <w:rsid w:val="00476ED8"/>
    <w:rsid w:val="004770C6"/>
    <w:rsid w:val="00477126"/>
    <w:rsid w:val="004773D3"/>
    <w:rsid w:val="004774FE"/>
    <w:rsid w:val="0047752A"/>
    <w:rsid w:val="0047772D"/>
    <w:rsid w:val="004779D0"/>
    <w:rsid w:val="00477AE2"/>
    <w:rsid w:val="00477BCB"/>
    <w:rsid w:val="00477C3C"/>
    <w:rsid w:val="00477CAB"/>
    <w:rsid w:val="00477D18"/>
    <w:rsid w:val="004807B0"/>
    <w:rsid w:val="004809E4"/>
    <w:rsid w:val="00480A56"/>
    <w:rsid w:val="00480D0E"/>
    <w:rsid w:val="00480EE1"/>
    <w:rsid w:val="00480F75"/>
    <w:rsid w:val="004810BA"/>
    <w:rsid w:val="0048130C"/>
    <w:rsid w:val="00481557"/>
    <w:rsid w:val="00481647"/>
    <w:rsid w:val="00481883"/>
    <w:rsid w:val="00481B93"/>
    <w:rsid w:val="00481CCB"/>
    <w:rsid w:val="00481D6F"/>
    <w:rsid w:val="00481EA8"/>
    <w:rsid w:val="00481EDC"/>
    <w:rsid w:val="004820E6"/>
    <w:rsid w:val="00482204"/>
    <w:rsid w:val="004824EE"/>
    <w:rsid w:val="00482711"/>
    <w:rsid w:val="00482723"/>
    <w:rsid w:val="0048281F"/>
    <w:rsid w:val="00482846"/>
    <w:rsid w:val="00482B15"/>
    <w:rsid w:val="00482CB0"/>
    <w:rsid w:val="00482D40"/>
    <w:rsid w:val="0048310C"/>
    <w:rsid w:val="004834C4"/>
    <w:rsid w:val="00483561"/>
    <w:rsid w:val="0048394A"/>
    <w:rsid w:val="00483EA3"/>
    <w:rsid w:val="00484203"/>
    <w:rsid w:val="00484374"/>
    <w:rsid w:val="0048448F"/>
    <w:rsid w:val="0048470B"/>
    <w:rsid w:val="00484AE2"/>
    <w:rsid w:val="00484B02"/>
    <w:rsid w:val="00484B70"/>
    <w:rsid w:val="00484DDF"/>
    <w:rsid w:val="004853C3"/>
    <w:rsid w:val="0048548C"/>
    <w:rsid w:val="004854E6"/>
    <w:rsid w:val="00485AC0"/>
    <w:rsid w:val="00485B6E"/>
    <w:rsid w:val="00485C20"/>
    <w:rsid w:val="00485EBF"/>
    <w:rsid w:val="00486087"/>
    <w:rsid w:val="004865DA"/>
    <w:rsid w:val="0048664A"/>
    <w:rsid w:val="00486B90"/>
    <w:rsid w:val="00486BDD"/>
    <w:rsid w:val="00486D52"/>
    <w:rsid w:val="00486F81"/>
    <w:rsid w:val="00487113"/>
    <w:rsid w:val="00487382"/>
    <w:rsid w:val="00487586"/>
    <w:rsid w:val="00487661"/>
    <w:rsid w:val="004876D9"/>
    <w:rsid w:val="0048784C"/>
    <w:rsid w:val="00487D9B"/>
    <w:rsid w:val="00487FBD"/>
    <w:rsid w:val="00490076"/>
    <w:rsid w:val="0049018D"/>
    <w:rsid w:val="004901AE"/>
    <w:rsid w:val="0049025F"/>
    <w:rsid w:val="00490291"/>
    <w:rsid w:val="00490415"/>
    <w:rsid w:val="00490B86"/>
    <w:rsid w:val="00490C09"/>
    <w:rsid w:val="00490C4F"/>
    <w:rsid w:val="00490CD8"/>
    <w:rsid w:val="00490D4B"/>
    <w:rsid w:val="0049108D"/>
    <w:rsid w:val="00491262"/>
    <w:rsid w:val="00491342"/>
    <w:rsid w:val="00491362"/>
    <w:rsid w:val="0049152E"/>
    <w:rsid w:val="004915E9"/>
    <w:rsid w:val="00491687"/>
    <w:rsid w:val="00491850"/>
    <w:rsid w:val="00491866"/>
    <w:rsid w:val="00491F8A"/>
    <w:rsid w:val="004920E9"/>
    <w:rsid w:val="00492249"/>
    <w:rsid w:val="00492B37"/>
    <w:rsid w:val="00492D16"/>
    <w:rsid w:val="00493191"/>
    <w:rsid w:val="004933E8"/>
    <w:rsid w:val="00493738"/>
    <w:rsid w:val="00493777"/>
    <w:rsid w:val="00493848"/>
    <w:rsid w:val="004939E6"/>
    <w:rsid w:val="00493A0B"/>
    <w:rsid w:val="00493ADE"/>
    <w:rsid w:val="00493B47"/>
    <w:rsid w:val="00493D2B"/>
    <w:rsid w:val="00493DDC"/>
    <w:rsid w:val="00493EDF"/>
    <w:rsid w:val="0049400F"/>
    <w:rsid w:val="004943A0"/>
    <w:rsid w:val="004948DC"/>
    <w:rsid w:val="00494AAC"/>
    <w:rsid w:val="00494D4A"/>
    <w:rsid w:val="00494F7E"/>
    <w:rsid w:val="00495332"/>
    <w:rsid w:val="00495479"/>
    <w:rsid w:val="00495592"/>
    <w:rsid w:val="00495BC9"/>
    <w:rsid w:val="00495D72"/>
    <w:rsid w:val="00495E4B"/>
    <w:rsid w:val="004960AD"/>
    <w:rsid w:val="00496193"/>
    <w:rsid w:val="00496466"/>
    <w:rsid w:val="0049652A"/>
    <w:rsid w:val="00496563"/>
    <w:rsid w:val="00496662"/>
    <w:rsid w:val="004967DB"/>
    <w:rsid w:val="004969D6"/>
    <w:rsid w:val="00496A37"/>
    <w:rsid w:val="00496ECC"/>
    <w:rsid w:val="00496EDB"/>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1040"/>
    <w:rsid w:val="004A12DB"/>
    <w:rsid w:val="004A1634"/>
    <w:rsid w:val="004A18B8"/>
    <w:rsid w:val="004A193F"/>
    <w:rsid w:val="004A1A5A"/>
    <w:rsid w:val="004A1CF8"/>
    <w:rsid w:val="004A20B2"/>
    <w:rsid w:val="004A2285"/>
    <w:rsid w:val="004A2376"/>
    <w:rsid w:val="004A249F"/>
    <w:rsid w:val="004A2B55"/>
    <w:rsid w:val="004A2F6A"/>
    <w:rsid w:val="004A31B2"/>
    <w:rsid w:val="004A334B"/>
    <w:rsid w:val="004A350F"/>
    <w:rsid w:val="004A366E"/>
    <w:rsid w:val="004A37EC"/>
    <w:rsid w:val="004A3C46"/>
    <w:rsid w:val="004A3DE6"/>
    <w:rsid w:val="004A3F9C"/>
    <w:rsid w:val="004A407E"/>
    <w:rsid w:val="004A40B0"/>
    <w:rsid w:val="004A429C"/>
    <w:rsid w:val="004A4353"/>
    <w:rsid w:val="004A47F8"/>
    <w:rsid w:val="004A4A9F"/>
    <w:rsid w:val="004A4BA0"/>
    <w:rsid w:val="004A4C68"/>
    <w:rsid w:val="004A4C88"/>
    <w:rsid w:val="004A4CB0"/>
    <w:rsid w:val="004A4CDC"/>
    <w:rsid w:val="004A4FF1"/>
    <w:rsid w:val="004A5215"/>
    <w:rsid w:val="004A586E"/>
    <w:rsid w:val="004A5892"/>
    <w:rsid w:val="004A5B03"/>
    <w:rsid w:val="004A5ED5"/>
    <w:rsid w:val="004A5F09"/>
    <w:rsid w:val="004A6142"/>
    <w:rsid w:val="004A6566"/>
    <w:rsid w:val="004A6574"/>
    <w:rsid w:val="004A6794"/>
    <w:rsid w:val="004A67FC"/>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039"/>
    <w:rsid w:val="004B2181"/>
    <w:rsid w:val="004B2262"/>
    <w:rsid w:val="004B232E"/>
    <w:rsid w:val="004B28FB"/>
    <w:rsid w:val="004B2A65"/>
    <w:rsid w:val="004B2B15"/>
    <w:rsid w:val="004B2F30"/>
    <w:rsid w:val="004B304B"/>
    <w:rsid w:val="004B306C"/>
    <w:rsid w:val="004B3192"/>
    <w:rsid w:val="004B35B4"/>
    <w:rsid w:val="004B3C8E"/>
    <w:rsid w:val="004B3D7E"/>
    <w:rsid w:val="004B3F62"/>
    <w:rsid w:val="004B41A3"/>
    <w:rsid w:val="004B439A"/>
    <w:rsid w:val="004B43D4"/>
    <w:rsid w:val="004B48D9"/>
    <w:rsid w:val="004B4932"/>
    <w:rsid w:val="004B49FB"/>
    <w:rsid w:val="004B5003"/>
    <w:rsid w:val="004B5402"/>
    <w:rsid w:val="004B553F"/>
    <w:rsid w:val="004B55C0"/>
    <w:rsid w:val="004B5708"/>
    <w:rsid w:val="004B598A"/>
    <w:rsid w:val="004B5B3B"/>
    <w:rsid w:val="004B5B8D"/>
    <w:rsid w:val="004B5D0D"/>
    <w:rsid w:val="004B5F54"/>
    <w:rsid w:val="004B6167"/>
    <w:rsid w:val="004B6277"/>
    <w:rsid w:val="004B65EC"/>
    <w:rsid w:val="004B6A7F"/>
    <w:rsid w:val="004B7127"/>
    <w:rsid w:val="004B71D9"/>
    <w:rsid w:val="004B73ED"/>
    <w:rsid w:val="004B75DF"/>
    <w:rsid w:val="004B7A1B"/>
    <w:rsid w:val="004B7A3E"/>
    <w:rsid w:val="004B7AD9"/>
    <w:rsid w:val="004C000F"/>
    <w:rsid w:val="004C026B"/>
    <w:rsid w:val="004C04C5"/>
    <w:rsid w:val="004C0570"/>
    <w:rsid w:val="004C06D7"/>
    <w:rsid w:val="004C06ED"/>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601"/>
    <w:rsid w:val="004C296F"/>
    <w:rsid w:val="004C2AF0"/>
    <w:rsid w:val="004C2C81"/>
    <w:rsid w:val="004C2E4E"/>
    <w:rsid w:val="004C2FE0"/>
    <w:rsid w:val="004C342D"/>
    <w:rsid w:val="004C34AA"/>
    <w:rsid w:val="004C3AC8"/>
    <w:rsid w:val="004C3BF5"/>
    <w:rsid w:val="004C3DC7"/>
    <w:rsid w:val="004C411E"/>
    <w:rsid w:val="004C456C"/>
    <w:rsid w:val="004C4DDD"/>
    <w:rsid w:val="004C4FCD"/>
    <w:rsid w:val="004C531C"/>
    <w:rsid w:val="004C576F"/>
    <w:rsid w:val="004C57B6"/>
    <w:rsid w:val="004C5AD3"/>
    <w:rsid w:val="004C5B0F"/>
    <w:rsid w:val="004C5E0C"/>
    <w:rsid w:val="004C6002"/>
    <w:rsid w:val="004C6070"/>
    <w:rsid w:val="004C615F"/>
    <w:rsid w:val="004C61F7"/>
    <w:rsid w:val="004C625F"/>
    <w:rsid w:val="004C64C0"/>
    <w:rsid w:val="004C6537"/>
    <w:rsid w:val="004C6780"/>
    <w:rsid w:val="004C6820"/>
    <w:rsid w:val="004C6BCB"/>
    <w:rsid w:val="004C6D19"/>
    <w:rsid w:val="004C6E41"/>
    <w:rsid w:val="004C6EC6"/>
    <w:rsid w:val="004C7157"/>
    <w:rsid w:val="004C71E8"/>
    <w:rsid w:val="004C7502"/>
    <w:rsid w:val="004C7780"/>
    <w:rsid w:val="004C77C2"/>
    <w:rsid w:val="004C7E22"/>
    <w:rsid w:val="004D00CC"/>
    <w:rsid w:val="004D0310"/>
    <w:rsid w:val="004D0709"/>
    <w:rsid w:val="004D094A"/>
    <w:rsid w:val="004D0B0C"/>
    <w:rsid w:val="004D0CAB"/>
    <w:rsid w:val="004D0D83"/>
    <w:rsid w:val="004D0F68"/>
    <w:rsid w:val="004D0FA1"/>
    <w:rsid w:val="004D0FC8"/>
    <w:rsid w:val="004D0FE6"/>
    <w:rsid w:val="004D1085"/>
    <w:rsid w:val="004D1161"/>
    <w:rsid w:val="004D117A"/>
    <w:rsid w:val="004D11CF"/>
    <w:rsid w:val="004D140B"/>
    <w:rsid w:val="004D1BE1"/>
    <w:rsid w:val="004D1C32"/>
    <w:rsid w:val="004D2189"/>
    <w:rsid w:val="004D22E4"/>
    <w:rsid w:val="004D249E"/>
    <w:rsid w:val="004D24A2"/>
    <w:rsid w:val="004D29A0"/>
    <w:rsid w:val="004D2DB9"/>
    <w:rsid w:val="004D365F"/>
    <w:rsid w:val="004D3683"/>
    <w:rsid w:val="004D382B"/>
    <w:rsid w:val="004D3AA1"/>
    <w:rsid w:val="004D3AC5"/>
    <w:rsid w:val="004D3DA6"/>
    <w:rsid w:val="004D3F6A"/>
    <w:rsid w:val="004D4065"/>
    <w:rsid w:val="004D4171"/>
    <w:rsid w:val="004D431F"/>
    <w:rsid w:val="004D43CE"/>
    <w:rsid w:val="004D446E"/>
    <w:rsid w:val="004D45BE"/>
    <w:rsid w:val="004D4687"/>
    <w:rsid w:val="004D4852"/>
    <w:rsid w:val="004D4BFC"/>
    <w:rsid w:val="004D4C4D"/>
    <w:rsid w:val="004D4DF1"/>
    <w:rsid w:val="004D5477"/>
    <w:rsid w:val="004D5661"/>
    <w:rsid w:val="004D569D"/>
    <w:rsid w:val="004D57EA"/>
    <w:rsid w:val="004D5D1B"/>
    <w:rsid w:val="004D5F27"/>
    <w:rsid w:val="004D5FCE"/>
    <w:rsid w:val="004D600F"/>
    <w:rsid w:val="004D6060"/>
    <w:rsid w:val="004D609F"/>
    <w:rsid w:val="004D62D1"/>
    <w:rsid w:val="004D65AA"/>
    <w:rsid w:val="004D6CD2"/>
    <w:rsid w:val="004D6E6A"/>
    <w:rsid w:val="004D7383"/>
    <w:rsid w:val="004D7448"/>
    <w:rsid w:val="004D7491"/>
    <w:rsid w:val="004D7762"/>
    <w:rsid w:val="004D779A"/>
    <w:rsid w:val="004D7C71"/>
    <w:rsid w:val="004D7C87"/>
    <w:rsid w:val="004E000E"/>
    <w:rsid w:val="004E0180"/>
    <w:rsid w:val="004E02EE"/>
    <w:rsid w:val="004E0661"/>
    <w:rsid w:val="004E0957"/>
    <w:rsid w:val="004E0AA7"/>
    <w:rsid w:val="004E0D23"/>
    <w:rsid w:val="004E0F74"/>
    <w:rsid w:val="004E1212"/>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40"/>
    <w:rsid w:val="004E4981"/>
    <w:rsid w:val="004E4B9F"/>
    <w:rsid w:val="004E4C9C"/>
    <w:rsid w:val="004E4D97"/>
    <w:rsid w:val="004E4E6B"/>
    <w:rsid w:val="004E50C9"/>
    <w:rsid w:val="004E52A4"/>
    <w:rsid w:val="004E56A3"/>
    <w:rsid w:val="004E59E4"/>
    <w:rsid w:val="004E5A16"/>
    <w:rsid w:val="004E5AF3"/>
    <w:rsid w:val="004E5B3D"/>
    <w:rsid w:val="004E5DEA"/>
    <w:rsid w:val="004E5F8D"/>
    <w:rsid w:val="004E6455"/>
    <w:rsid w:val="004E65FA"/>
    <w:rsid w:val="004E6879"/>
    <w:rsid w:val="004E68F1"/>
    <w:rsid w:val="004E6922"/>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0DDB"/>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D7C"/>
    <w:rsid w:val="004F2E84"/>
    <w:rsid w:val="004F30A1"/>
    <w:rsid w:val="004F3361"/>
    <w:rsid w:val="004F38D7"/>
    <w:rsid w:val="004F39BD"/>
    <w:rsid w:val="004F39C0"/>
    <w:rsid w:val="004F3A9F"/>
    <w:rsid w:val="004F411F"/>
    <w:rsid w:val="004F45F3"/>
    <w:rsid w:val="004F4827"/>
    <w:rsid w:val="004F4970"/>
    <w:rsid w:val="004F4AB6"/>
    <w:rsid w:val="004F54F2"/>
    <w:rsid w:val="004F54F7"/>
    <w:rsid w:val="004F5645"/>
    <w:rsid w:val="004F5665"/>
    <w:rsid w:val="004F5784"/>
    <w:rsid w:val="004F58DB"/>
    <w:rsid w:val="004F5B0A"/>
    <w:rsid w:val="004F5B33"/>
    <w:rsid w:val="004F5B41"/>
    <w:rsid w:val="004F5CC3"/>
    <w:rsid w:val="004F5E21"/>
    <w:rsid w:val="004F5EBF"/>
    <w:rsid w:val="004F6201"/>
    <w:rsid w:val="004F621E"/>
    <w:rsid w:val="004F6A50"/>
    <w:rsid w:val="004F6AE1"/>
    <w:rsid w:val="004F6CAA"/>
    <w:rsid w:val="004F6CF9"/>
    <w:rsid w:val="004F70A2"/>
    <w:rsid w:val="004F7120"/>
    <w:rsid w:val="004F74B4"/>
    <w:rsid w:val="004F7870"/>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646"/>
    <w:rsid w:val="00501713"/>
    <w:rsid w:val="0050176C"/>
    <w:rsid w:val="005019EB"/>
    <w:rsid w:val="00501CB0"/>
    <w:rsid w:val="00501F1B"/>
    <w:rsid w:val="00501F86"/>
    <w:rsid w:val="00501FEE"/>
    <w:rsid w:val="005021C3"/>
    <w:rsid w:val="00502356"/>
    <w:rsid w:val="00502420"/>
    <w:rsid w:val="00502467"/>
    <w:rsid w:val="00502680"/>
    <w:rsid w:val="0050293D"/>
    <w:rsid w:val="00502CDE"/>
    <w:rsid w:val="00502D65"/>
    <w:rsid w:val="00503251"/>
    <w:rsid w:val="0050383D"/>
    <w:rsid w:val="00503CDC"/>
    <w:rsid w:val="00503D13"/>
    <w:rsid w:val="00503D8A"/>
    <w:rsid w:val="00503F79"/>
    <w:rsid w:val="00503FC7"/>
    <w:rsid w:val="00504862"/>
    <w:rsid w:val="00504910"/>
    <w:rsid w:val="0050498D"/>
    <w:rsid w:val="00504C0F"/>
    <w:rsid w:val="00504CAA"/>
    <w:rsid w:val="00504EFF"/>
    <w:rsid w:val="00504FCF"/>
    <w:rsid w:val="0050517D"/>
    <w:rsid w:val="0050549B"/>
    <w:rsid w:val="0050582E"/>
    <w:rsid w:val="005058D5"/>
    <w:rsid w:val="00505E93"/>
    <w:rsid w:val="00505FEE"/>
    <w:rsid w:val="005060F1"/>
    <w:rsid w:val="005061F5"/>
    <w:rsid w:val="0050626C"/>
    <w:rsid w:val="00506487"/>
    <w:rsid w:val="005066EA"/>
    <w:rsid w:val="00506758"/>
    <w:rsid w:val="005067AF"/>
    <w:rsid w:val="00506A8D"/>
    <w:rsid w:val="00506EE0"/>
    <w:rsid w:val="0050721A"/>
    <w:rsid w:val="00507609"/>
    <w:rsid w:val="00507655"/>
    <w:rsid w:val="00507C4C"/>
    <w:rsid w:val="00507E89"/>
    <w:rsid w:val="005103CB"/>
    <w:rsid w:val="00510637"/>
    <w:rsid w:val="005109D4"/>
    <w:rsid w:val="00510D3E"/>
    <w:rsid w:val="00510DEA"/>
    <w:rsid w:val="00511141"/>
    <w:rsid w:val="00511641"/>
    <w:rsid w:val="00511990"/>
    <w:rsid w:val="005119B0"/>
    <w:rsid w:val="00511C8F"/>
    <w:rsid w:val="00511ED8"/>
    <w:rsid w:val="005120C1"/>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91E"/>
    <w:rsid w:val="00514B02"/>
    <w:rsid w:val="00514DB9"/>
    <w:rsid w:val="00514DBF"/>
    <w:rsid w:val="00515092"/>
    <w:rsid w:val="00515227"/>
    <w:rsid w:val="005159C6"/>
    <w:rsid w:val="00515A03"/>
    <w:rsid w:val="00515BD9"/>
    <w:rsid w:val="00515D94"/>
    <w:rsid w:val="00515DAE"/>
    <w:rsid w:val="00515FE3"/>
    <w:rsid w:val="00516264"/>
    <w:rsid w:val="00516344"/>
    <w:rsid w:val="00516420"/>
    <w:rsid w:val="00516517"/>
    <w:rsid w:val="005169EB"/>
    <w:rsid w:val="00516A43"/>
    <w:rsid w:val="00516E7A"/>
    <w:rsid w:val="005174F4"/>
    <w:rsid w:val="0051771E"/>
    <w:rsid w:val="00517BF3"/>
    <w:rsid w:val="00517E16"/>
    <w:rsid w:val="0052006F"/>
    <w:rsid w:val="0052029E"/>
    <w:rsid w:val="005202FB"/>
    <w:rsid w:val="005204EE"/>
    <w:rsid w:val="00520699"/>
    <w:rsid w:val="0052083A"/>
    <w:rsid w:val="00520AD0"/>
    <w:rsid w:val="00520C63"/>
    <w:rsid w:val="00520CB2"/>
    <w:rsid w:val="00520E4B"/>
    <w:rsid w:val="0052102D"/>
    <w:rsid w:val="005210C2"/>
    <w:rsid w:val="0052128D"/>
    <w:rsid w:val="00521558"/>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4C0"/>
    <w:rsid w:val="005248A5"/>
    <w:rsid w:val="00524992"/>
    <w:rsid w:val="00524AD5"/>
    <w:rsid w:val="00524D7A"/>
    <w:rsid w:val="00524FD3"/>
    <w:rsid w:val="00525347"/>
    <w:rsid w:val="005254C8"/>
    <w:rsid w:val="005254CE"/>
    <w:rsid w:val="0052572A"/>
    <w:rsid w:val="0052586B"/>
    <w:rsid w:val="00525AB0"/>
    <w:rsid w:val="00525BC7"/>
    <w:rsid w:val="00525F2B"/>
    <w:rsid w:val="00526126"/>
    <w:rsid w:val="005261CF"/>
    <w:rsid w:val="0052655F"/>
    <w:rsid w:val="00526CB2"/>
    <w:rsid w:val="00526D56"/>
    <w:rsid w:val="00527077"/>
    <w:rsid w:val="005273B6"/>
    <w:rsid w:val="005273C4"/>
    <w:rsid w:val="00527774"/>
    <w:rsid w:val="00527797"/>
    <w:rsid w:val="0052788D"/>
    <w:rsid w:val="00527B53"/>
    <w:rsid w:val="00530067"/>
    <w:rsid w:val="0053020B"/>
    <w:rsid w:val="00530215"/>
    <w:rsid w:val="005303A6"/>
    <w:rsid w:val="0053041B"/>
    <w:rsid w:val="005308B4"/>
    <w:rsid w:val="00530AC7"/>
    <w:rsid w:val="00530C6D"/>
    <w:rsid w:val="00530CB5"/>
    <w:rsid w:val="00530D8B"/>
    <w:rsid w:val="00530EDE"/>
    <w:rsid w:val="005310EB"/>
    <w:rsid w:val="00531E40"/>
    <w:rsid w:val="00531EAE"/>
    <w:rsid w:val="005320E2"/>
    <w:rsid w:val="005321E0"/>
    <w:rsid w:val="0053278F"/>
    <w:rsid w:val="00532950"/>
    <w:rsid w:val="00532A4D"/>
    <w:rsid w:val="00532ABB"/>
    <w:rsid w:val="00532AED"/>
    <w:rsid w:val="00532B59"/>
    <w:rsid w:val="00532CD2"/>
    <w:rsid w:val="00532FDC"/>
    <w:rsid w:val="00533272"/>
    <w:rsid w:val="00533A2F"/>
    <w:rsid w:val="00533B1C"/>
    <w:rsid w:val="00533B86"/>
    <w:rsid w:val="00533CAB"/>
    <w:rsid w:val="00533F3A"/>
    <w:rsid w:val="00533FB9"/>
    <w:rsid w:val="0053407D"/>
    <w:rsid w:val="005343A2"/>
    <w:rsid w:val="005343D7"/>
    <w:rsid w:val="0053456C"/>
    <w:rsid w:val="005345EB"/>
    <w:rsid w:val="00534B53"/>
    <w:rsid w:val="00534BA8"/>
    <w:rsid w:val="00534E26"/>
    <w:rsid w:val="00535111"/>
    <w:rsid w:val="005352A3"/>
    <w:rsid w:val="005353CF"/>
    <w:rsid w:val="0053550E"/>
    <w:rsid w:val="005355AE"/>
    <w:rsid w:val="0053572B"/>
    <w:rsid w:val="005357D0"/>
    <w:rsid w:val="00535D58"/>
    <w:rsid w:val="00535DC1"/>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0C1"/>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05"/>
    <w:rsid w:val="0054283F"/>
    <w:rsid w:val="0054299C"/>
    <w:rsid w:val="00542A55"/>
    <w:rsid w:val="00542EEB"/>
    <w:rsid w:val="005434E7"/>
    <w:rsid w:val="005434F2"/>
    <w:rsid w:val="00543801"/>
    <w:rsid w:val="005438A2"/>
    <w:rsid w:val="00543A95"/>
    <w:rsid w:val="00543D2C"/>
    <w:rsid w:val="00543E36"/>
    <w:rsid w:val="005444F9"/>
    <w:rsid w:val="005446F3"/>
    <w:rsid w:val="00544908"/>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AAA"/>
    <w:rsid w:val="00547C85"/>
    <w:rsid w:val="005500BE"/>
    <w:rsid w:val="00550250"/>
    <w:rsid w:val="00550661"/>
    <w:rsid w:val="005506DC"/>
    <w:rsid w:val="005507D9"/>
    <w:rsid w:val="00550871"/>
    <w:rsid w:val="005508CA"/>
    <w:rsid w:val="005508D3"/>
    <w:rsid w:val="00550BE5"/>
    <w:rsid w:val="0055150B"/>
    <w:rsid w:val="00551786"/>
    <w:rsid w:val="005519DB"/>
    <w:rsid w:val="00551AF8"/>
    <w:rsid w:val="005520A2"/>
    <w:rsid w:val="005521B2"/>
    <w:rsid w:val="00552535"/>
    <w:rsid w:val="005525E0"/>
    <w:rsid w:val="0055267A"/>
    <w:rsid w:val="0055275C"/>
    <w:rsid w:val="00552845"/>
    <w:rsid w:val="005528AA"/>
    <w:rsid w:val="0055297A"/>
    <w:rsid w:val="00552C21"/>
    <w:rsid w:val="00552D8C"/>
    <w:rsid w:val="00552E81"/>
    <w:rsid w:val="00552FF1"/>
    <w:rsid w:val="005531DA"/>
    <w:rsid w:val="00553704"/>
    <w:rsid w:val="005538EE"/>
    <w:rsid w:val="00553A66"/>
    <w:rsid w:val="00553BF5"/>
    <w:rsid w:val="00554273"/>
    <w:rsid w:val="00554399"/>
    <w:rsid w:val="005543A0"/>
    <w:rsid w:val="005543FA"/>
    <w:rsid w:val="00554576"/>
    <w:rsid w:val="005545CA"/>
    <w:rsid w:val="0055464E"/>
    <w:rsid w:val="00554AF0"/>
    <w:rsid w:val="00554BC7"/>
    <w:rsid w:val="00554DD7"/>
    <w:rsid w:val="00554E6E"/>
    <w:rsid w:val="0055505D"/>
    <w:rsid w:val="0055533B"/>
    <w:rsid w:val="0055537C"/>
    <w:rsid w:val="00555447"/>
    <w:rsid w:val="00555456"/>
    <w:rsid w:val="0055574F"/>
    <w:rsid w:val="005559F2"/>
    <w:rsid w:val="00555A5E"/>
    <w:rsid w:val="005566B6"/>
    <w:rsid w:val="005566EA"/>
    <w:rsid w:val="005567E4"/>
    <w:rsid w:val="00556977"/>
    <w:rsid w:val="00556AA9"/>
    <w:rsid w:val="00556D44"/>
    <w:rsid w:val="0055713D"/>
    <w:rsid w:val="00557197"/>
    <w:rsid w:val="005572FD"/>
    <w:rsid w:val="00557813"/>
    <w:rsid w:val="00557A20"/>
    <w:rsid w:val="00557B3C"/>
    <w:rsid w:val="00557B76"/>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40C"/>
    <w:rsid w:val="0056156D"/>
    <w:rsid w:val="00561BED"/>
    <w:rsid w:val="0056230C"/>
    <w:rsid w:val="00562588"/>
    <w:rsid w:val="0056263C"/>
    <w:rsid w:val="0056270A"/>
    <w:rsid w:val="0056293A"/>
    <w:rsid w:val="00562AFB"/>
    <w:rsid w:val="00562BFE"/>
    <w:rsid w:val="00562CCC"/>
    <w:rsid w:val="00562E02"/>
    <w:rsid w:val="0056326C"/>
    <w:rsid w:val="005633A3"/>
    <w:rsid w:val="005633F4"/>
    <w:rsid w:val="00563454"/>
    <w:rsid w:val="00563706"/>
    <w:rsid w:val="005637C6"/>
    <w:rsid w:val="0056399C"/>
    <w:rsid w:val="00563A75"/>
    <w:rsid w:val="00563E49"/>
    <w:rsid w:val="00563E80"/>
    <w:rsid w:val="00563F65"/>
    <w:rsid w:val="00563FEE"/>
    <w:rsid w:val="005641DF"/>
    <w:rsid w:val="0056426F"/>
    <w:rsid w:val="00564291"/>
    <w:rsid w:val="00564629"/>
    <w:rsid w:val="005647DA"/>
    <w:rsid w:val="0056488E"/>
    <w:rsid w:val="00564C2D"/>
    <w:rsid w:val="00564F6B"/>
    <w:rsid w:val="005651F0"/>
    <w:rsid w:val="0056522E"/>
    <w:rsid w:val="0056548C"/>
    <w:rsid w:val="005655F6"/>
    <w:rsid w:val="00565669"/>
    <w:rsid w:val="00565F05"/>
    <w:rsid w:val="005660DE"/>
    <w:rsid w:val="005661DF"/>
    <w:rsid w:val="0056648C"/>
    <w:rsid w:val="005664DB"/>
    <w:rsid w:val="00566781"/>
    <w:rsid w:val="00566AFB"/>
    <w:rsid w:val="00566D63"/>
    <w:rsid w:val="00566E6C"/>
    <w:rsid w:val="00567035"/>
    <w:rsid w:val="0056723C"/>
    <w:rsid w:val="0056729B"/>
    <w:rsid w:val="00567680"/>
    <w:rsid w:val="00567A22"/>
    <w:rsid w:val="00567A52"/>
    <w:rsid w:val="00567AAA"/>
    <w:rsid w:val="00567B57"/>
    <w:rsid w:val="00567C7E"/>
    <w:rsid w:val="0057041F"/>
    <w:rsid w:val="00570C70"/>
    <w:rsid w:val="00571109"/>
    <w:rsid w:val="00571430"/>
    <w:rsid w:val="00571994"/>
    <w:rsid w:val="00571A7A"/>
    <w:rsid w:val="00571C05"/>
    <w:rsid w:val="005722C1"/>
    <w:rsid w:val="00572CB4"/>
    <w:rsid w:val="00572CD1"/>
    <w:rsid w:val="00572D1F"/>
    <w:rsid w:val="0057319D"/>
    <w:rsid w:val="0057337A"/>
    <w:rsid w:val="00573385"/>
    <w:rsid w:val="00573731"/>
    <w:rsid w:val="00573DDE"/>
    <w:rsid w:val="00573E94"/>
    <w:rsid w:val="00574134"/>
    <w:rsid w:val="00574205"/>
    <w:rsid w:val="00574821"/>
    <w:rsid w:val="00575051"/>
    <w:rsid w:val="00575201"/>
    <w:rsid w:val="0057535E"/>
    <w:rsid w:val="005754A5"/>
    <w:rsid w:val="00575733"/>
    <w:rsid w:val="00575EC4"/>
    <w:rsid w:val="00575F0F"/>
    <w:rsid w:val="00575FE2"/>
    <w:rsid w:val="005761C8"/>
    <w:rsid w:val="0057626F"/>
    <w:rsid w:val="005762DC"/>
    <w:rsid w:val="00576436"/>
    <w:rsid w:val="00576621"/>
    <w:rsid w:val="005767AB"/>
    <w:rsid w:val="005767C1"/>
    <w:rsid w:val="00576879"/>
    <w:rsid w:val="00576B54"/>
    <w:rsid w:val="00576DE4"/>
    <w:rsid w:val="00576FA0"/>
    <w:rsid w:val="00576FF1"/>
    <w:rsid w:val="00577002"/>
    <w:rsid w:val="005770C0"/>
    <w:rsid w:val="0057726B"/>
    <w:rsid w:val="005772DD"/>
    <w:rsid w:val="0057758A"/>
    <w:rsid w:val="005775F5"/>
    <w:rsid w:val="005775F8"/>
    <w:rsid w:val="00577688"/>
    <w:rsid w:val="00577844"/>
    <w:rsid w:val="00577A84"/>
    <w:rsid w:val="00577B21"/>
    <w:rsid w:val="00577D51"/>
    <w:rsid w:val="00577F49"/>
    <w:rsid w:val="0058012F"/>
    <w:rsid w:val="005802F4"/>
    <w:rsid w:val="0058045D"/>
    <w:rsid w:val="005805BD"/>
    <w:rsid w:val="005808BF"/>
    <w:rsid w:val="00580A4B"/>
    <w:rsid w:val="00580A5B"/>
    <w:rsid w:val="00580D86"/>
    <w:rsid w:val="00580DDD"/>
    <w:rsid w:val="0058102A"/>
    <w:rsid w:val="00581073"/>
    <w:rsid w:val="00581545"/>
    <w:rsid w:val="0058157C"/>
    <w:rsid w:val="0058157F"/>
    <w:rsid w:val="00581804"/>
    <w:rsid w:val="00581A1E"/>
    <w:rsid w:val="005821E8"/>
    <w:rsid w:val="00582223"/>
    <w:rsid w:val="00582507"/>
    <w:rsid w:val="00582B5C"/>
    <w:rsid w:val="00582DE2"/>
    <w:rsid w:val="005831D5"/>
    <w:rsid w:val="00583258"/>
    <w:rsid w:val="00583689"/>
    <w:rsid w:val="005837E4"/>
    <w:rsid w:val="00583C28"/>
    <w:rsid w:val="00583F25"/>
    <w:rsid w:val="00584079"/>
    <w:rsid w:val="0058417D"/>
    <w:rsid w:val="00584366"/>
    <w:rsid w:val="005843CE"/>
    <w:rsid w:val="005846E2"/>
    <w:rsid w:val="0058496F"/>
    <w:rsid w:val="005849AC"/>
    <w:rsid w:val="00584C0E"/>
    <w:rsid w:val="00584EB7"/>
    <w:rsid w:val="00584EF3"/>
    <w:rsid w:val="005853AD"/>
    <w:rsid w:val="00585429"/>
    <w:rsid w:val="00585495"/>
    <w:rsid w:val="00585B25"/>
    <w:rsid w:val="00585E61"/>
    <w:rsid w:val="00585F60"/>
    <w:rsid w:val="005860DA"/>
    <w:rsid w:val="00586766"/>
    <w:rsid w:val="00586DCC"/>
    <w:rsid w:val="005870C5"/>
    <w:rsid w:val="00587291"/>
    <w:rsid w:val="0058733A"/>
    <w:rsid w:val="005873E5"/>
    <w:rsid w:val="00587584"/>
    <w:rsid w:val="005875B1"/>
    <w:rsid w:val="00587835"/>
    <w:rsid w:val="00587A47"/>
    <w:rsid w:val="00587D32"/>
    <w:rsid w:val="00587F5E"/>
    <w:rsid w:val="005904ED"/>
    <w:rsid w:val="00590574"/>
    <w:rsid w:val="00590680"/>
    <w:rsid w:val="00590977"/>
    <w:rsid w:val="005909F8"/>
    <w:rsid w:val="00590A05"/>
    <w:rsid w:val="00590AB8"/>
    <w:rsid w:val="00590D03"/>
    <w:rsid w:val="00591132"/>
    <w:rsid w:val="00591136"/>
    <w:rsid w:val="00591843"/>
    <w:rsid w:val="00591863"/>
    <w:rsid w:val="0059186B"/>
    <w:rsid w:val="00591C76"/>
    <w:rsid w:val="00591D2F"/>
    <w:rsid w:val="005921E4"/>
    <w:rsid w:val="00592729"/>
    <w:rsid w:val="005929FC"/>
    <w:rsid w:val="00592C7C"/>
    <w:rsid w:val="005932A5"/>
    <w:rsid w:val="0059335B"/>
    <w:rsid w:val="00593439"/>
    <w:rsid w:val="0059344B"/>
    <w:rsid w:val="00593B7C"/>
    <w:rsid w:val="00593D5A"/>
    <w:rsid w:val="00593E41"/>
    <w:rsid w:val="005942AC"/>
    <w:rsid w:val="00594592"/>
    <w:rsid w:val="00594652"/>
    <w:rsid w:val="005947ED"/>
    <w:rsid w:val="00594AC3"/>
    <w:rsid w:val="005950BD"/>
    <w:rsid w:val="0059522B"/>
    <w:rsid w:val="00595245"/>
    <w:rsid w:val="00595754"/>
    <w:rsid w:val="00595797"/>
    <w:rsid w:val="005957EC"/>
    <w:rsid w:val="00595C11"/>
    <w:rsid w:val="00595DE7"/>
    <w:rsid w:val="0059675E"/>
    <w:rsid w:val="00596808"/>
    <w:rsid w:val="005968AE"/>
    <w:rsid w:val="005968BA"/>
    <w:rsid w:val="005968D4"/>
    <w:rsid w:val="0059699A"/>
    <w:rsid w:val="00596A87"/>
    <w:rsid w:val="00596B50"/>
    <w:rsid w:val="00596E1D"/>
    <w:rsid w:val="00596FB6"/>
    <w:rsid w:val="005970CC"/>
    <w:rsid w:val="0059720C"/>
    <w:rsid w:val="005972E7"/>
    <w:rsid w:val="00597658"/>
    <w:rsid w:val="0059775D"/>
    <w:rsid w:val="00597901"/>
    <w:rsid w:val="00597A6B"/>
    <w:rsid w:val="005A0120"/>
    <w:rsid w:val="005A026A"/>
    <w:rsid w:val="005A02B1"/>
    <w:rsid w:val="005A08BD"/>
    <w:rsid w:val="005A0D09"/>
    <w:rsid w:val="005A190E"/>
    <w:rsid w:val="005A1EEC"/>
    <w:rsid w:val="005A1EF3"/>
    <w:rsid w:val="005A1FA8"/>
    <w:rsid w:val="005A20C5"/>
    <w:rsid w:val="005A2131"/>
    <w:rsid w:val="005A236D"/>
    <w:rsid w:val="005A262C"/>
    <w:rsid w:val="005A2977"/>
    <w:rsid w:val="005A2EBD"/>
    <w:rsid w:val="005A2F34"/>
    <w:rsid w:val="005A30D6"/>
    <w:rsid w:val="005A33A4"/>
    <w:rsid w:val="005A3C62"/>
    <w:rsid w:val="005A3DB5"/>
    <w:rsid w:val="005A4051"/>
    <w:rsid w:val="005A40B5"/>
    <w:rsid w:val="005A411B"/>
    <w:rsid w:val="005A4159"/>
    <w:rsid w:val="005A41CF"/>
    <w:rsid w:val="005A4916"/>
    <w:rsid w:val="005A49B4"/>
    <w:rsid w:val="005A50F9"/>
    <w:rsid w:val="005A51B5"/>
    <w:rsid w:val="005A526C"/>
    <w:rsid w:val="005A541B"/>
    <w:rsid w:val="005A5466"/>
    <w:rsid w:val="005A551F"/>
    <w:rsid w:val="005A5528"/>
    <w:rsid w:val="005A5547"/>
    <w:rsid w:val="005A563D"/>
    <w:rsid w:val="005A59C3"/>
    <w:rsid w:val="005A5A88"/>
    <w:rsid w:val="005A5D37"/>
    <w:rsid w:val="005A5E28"/>
    <w:rsid w:val="005A634E"/>
    <w:rsid w:val="005A6531"/>
    <w:rsid w:val="005A65F0"/>
    <w:rsid w:val="005A67FA"/>
    <w:rsid w:val="005A6EF2"/>
    <w:rsid w:val="005A72E6"/>
    <w:rsid w:val="005A736B"/>
    <w:rsid w:val="005A7547"/>
    <w:rsid w:val="005A754C"/>
    <w:rsid w:val="005A7590"/>
    <w:rsid w:val="005A7737"/>
    <w:rsid w:val="005A7764"/>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465"/>
    <w:rsid w:val="005B2782"/>
    <w:rsid w:val="005B2998"/>
    <w:rsid w:val="005B2C66"/>
    <w:rsid w:val="005B2D03"/>
    <w:rsid w:val="005B2D2F"/>
    <w:rsid w:val="005B2EBD"/>
    <w:rsid w:val="005B3074"/>
    <w:rsid w:val="005B36E5"/>
    <w:rsid w:val="005B3790"/>
    <w:rsid w:val="005B3C25"/>
    <w:rsid w:val="005B3C92"/>
    <w:rsid w:val="005B3CF3"/>
    <w:rsid w:val="005B3D63"/>
    <w:rsid w:val="005B3D65"/>
    <w:rsid w:val="005B408E"/>
    <w:rsid w:val="005B4336"/>
    <w:rsid w:val="005B44E2"/>
    <w:rsid w:val="005B4785"/>
    <w:rsid w:val="005B4BA7"/>
    <w:rsid w:val="005B4BD9"/>
    <w:rsid w:val="005B4D84"/>
    <w:rsid w:val="005B4FDA"/>
    <w:rsid w:val="005B53FC"/>
    <w:rsid w:val="005B546F"/>
    <w:rsid w:val="005B5A8A"/>
    <w:rsid w:val="005B5B1C"/>
    <w:rsid w:val="005B5B3D"/>
    <w:rsid w:val="005B5B8F"/>
    <w:rsid w:val="005B5C04"/>
    <w:rsid w:val="005B6467"/>
    <w:rsid w:val="005B65B4"/>
    <w:rsid w:val="005B67D5"/>
    <w:rsid w:val="005B6970"/>
    <w:rsid w:val="005B6A6A"/>
    <w:rsid w:val="005B6C40"/>
    <w:rsid w:val="005B6D7E"/>
    <w:rsid w:val="005B6E2A"/>
    <w:rsid w:val="005B6EBD"/>
    <w:rsid w:val="005B6F68"/>
    <w:rsid w:val="005B6F9F"/>
    <w:rsid w:val="005B700D"/>
    <w:rsid w:val="005B716E"/>
    <w:rsid w:val="005B71E0"/>
    <w:rsid w:val="005B73C3"/>
    <w:rsid w:val="005B7534"/>
    <w:rsid w:val="005B76D6"/>
    <w:rsid w:val="005B7987"/>
    <w:rsid w:val="005B7994"/>
    <w:rsid w:val="005B7B7C"/>
    <w:rsid w:val="005B7B9F"/>
    <w:rsid w:val="005B7D95"/>
    <w:rsid w:val="005C0072"/>
    <w:rsid w:val="005C010C"/>
    <w:rsid w:val="005C0173"/>
    <w:rsid w:val="005C0203"/>
    <w:rsid w:val="005C061F"/>
    <w:rsid w:val="005C06B0"/>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79A"/>
    <w:rsid w:val="005C2AAF"/>
    <w:rsid w:val="005C2AB7"/>
    <w:rsid w:val="005C2AFE"/>
    <w:rsid w:val="005C2E7B"/>
    <w:rsid w:val="005C3155"/>
    <w:rsid w:val="005C320F"/>
    <w:rsid w:val="005C336E"/>
    <w:rsid w:val="005C352E"/>
    <w:rsid w:val="005C357F"/>
    <w:rsid w:val="005C3953"/>
    <w:rsid w:val="005C3B80"/>
    <w:rsid w:val="005C3BB8"/>
    <w:rsid w:val="005C4355"/>
    <w:rsid w:val="005C4680"/>
    <w:rsid w:val="005C4761"/>
    <w:rsid w:val="005C48A1"/>
    <w:rsid w:val="005C4FB3"/>
    <w:rsid w:val="005C52B4"/>
    <w:rsid w:val="005C52D0"/>
    <w:rsid w:val="005C5308"/>
    <w:rsid w:val="005C5509"/>
    <w:rsid w:val="005C569B"/>
    <w:rsid w:val="005C56B6"/>
    <w:rsid w:val="005C5812"/>
    <w:rsid w:val="005C5880"/>
    <w:rsid w:val="005C58FA"/>
    <w:rsid w:val="005C5955"/>
    <w:rsid w:val="005C5E20"/>
    <w:rsid w:val="005C6202"/>
    <w:rsid w:val="005C635E"/>
    <w:rsid w:val="005C6399"/>
    <w:rsid w:val="005C63F7"/>
    <w:rsid w:val="005C64F1"/>
    <w:rsid w:val="005C651F"/>
    <w:rsid w:val="005C6709"/>
    <w:rsid w:val="005C67D1"/>
    <w:rsid w:val="005C690E"/>
    <w:rsid w:val="005C6995"/>
    <w:rsid w:val="005C69DC"/>
    <w:rsid w:val="005C6A4E"/>
    <w:rsid w:val="005C6B09"/>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5E9"/>
    <w:rsid w:val="005D26D1"/>
    <w:rsid w:val="005D2791"/>
    <w:rsid w:val="005D2834"/>
    <w:rsid w:val="005D29A8"/>
    <w:rsid w:val="005D2A83"/>
    <w:rsid w:val="005D2BA6"/>
    <w:rsid w:val="005D315E"/>
    <w:rsid w:val="005D32DA"/>
    <w:rsid w:val="005D3515"/>
    <w:rsid w:val="005D35A7"/>
    <w:rsid w:val="005D35D3"/>
    <w:rsid w:val="005D35F8"/>
    <w:rsid w:val="005D3731"/>
    <w:rsid w:val="005D3896"/>
    <w:rsid w:val="005D3E7D"/>
    <w:rsid w:val="005D429C"/>
    <w:rsid w:val="005D4443"/>
    <w:rsid w:val="005D4474"/>
    <w:rsid w:val="005D4590"/>
    <w:rsid w:val="005D4703"/>
    <w:rsid w:val="005D477F"/>
    <w:rsid w:val="005D489A"/>
    <w:rsid w:val="005D4B7E"/>
    <w:rsid w:val="005D4DA7"/>
    <w:rsid w:val="005D4EA9"/>
    <w:rsid w:val="005D4F29"/>
    <w:rsid w:val="005D50DB"/>
    <w:rsid w:val="005D5347"/>
    <w:rsid w:val="005D5626"/>
    <w:rsid w:val="005D573F"/>
    <w:rsid w:val="005D5789"/>
    <w:rsid w:val="005D578A"/>
    <w:rsid w:val="005D5A98"/>
    <w:rsid w:val="005D5AA4"/>
    <w:rsid w:val="005D5B1F"/>
    <w:rsid w:val="005D5C38"/>
    <w:rsid w:val="005D5D37"/>
    <w:rsid w:val="005D5DBD"/>
    <w:rsid w:val="005D5E41"/>
    <w:rsid w:val="005D6429"/>
    <w:rsid w:val="005D6970"/>
    <w:rsid w:val="005D6A8A"/>
    <w:rsid w:val="005D6AFB"/>
    <w:rsid w:val="005D6D37"/>
    <w:rsid w:val="005D6E03"/>
    <w:rsid w:val="005D7022"/>
    <w:rsid w:val="005D7225"/>
    <w:rsid w:val="005D7541"/>
    <w:rsid w:val="005D765D"/>
    <w:rsid w:val="005D768B"/>
    <w:rsid w:val="005D7BC3"/>
    <w:rsid w:val="005D7BE3"/>
    <w:rsid w:val="005D7D30"/>
    <w:rsid w:val="005D7E5A"/>
    <w:rsid w:val="005E039A"/>
    <w:rsid w:val="005E0593"/>
    <w:rsid w:val="005E0DD9"/>
    <w:rsid w:val="005E0EB4"/>
    <w:rsid w:val="005E1105"/>
    <w:rsid w:val="005E17D2"/>
    <w:rsid w:val="005E1A23"/>
    <w:rsid w:val="005E1A56"/>
    <w:rsid w:val="005E1D96"/>
    <w:rsid w:val="005E1D9D"/>
    <w:rsid w:val="005E1EDB"/>
    <w:rsid w:val="005E2122"/>
    <w:rsid w:val="005E217C"/>
    <w:rsid w:val="005E227D"/>
    <w:rsid w:val="005E22B6"/>
    <w:rsid w:val="005E267E"/>
    <w:rsid w:val="005E2734"/>
    <w:rsid w:val="005E2789"/>
    <w:rsid w:val="005E2969"/>
    <w:rsid w:val="005E296C"/>
    <w:rsid w:val="005E2CAE"/>
    <w:rsid w:val="005E2CC1"/>
    <w:rsid w:val="005E3012"/>
    <w:rsid w:val="005E3097"/>
    <w:rsid w:val="005E3303"/>
    <w:rsid w:val="005E3325"/>
    <w:rsid w:val="005E3705"/>
    <w:rsid w:val="005E37CB"/>
    <w:rsid w:val="005E384D"/>
    <w:rsid w:val="005E3C78"/>
    <w:rsid w:val="005E3C8A"/>
    <w:rsid w:val="005E3D60"/>
    <w:rsid w:val="005E3E54"/>
    <w:rsid w:val="005E3F3F"/>
    <w:rsid w:val="005E4005"/>
    <w:rsid w:val="005E4202"/>
    <w:rsid w:val="005E4369"/>
    <w:rsid w:val="005E43E9"/>
    <w:rsid w:val="005E492D"/>
    <w:rsid w:val="005E4999"/>
    <w:rsid w:val="005E4D14"/>
    <w:rsid w:val="005E4DCE"/>
    <w:rsid w:val="005E4E30"/>
    <w:rsid w:val="005E5043"/>
    <w:rsid w:val="005E50C9"/>
    <w:rsid w:val="005E51F2"/>
    <w:rsid w:val="005E5295"/>
    <w:rsid w:val="005E52E7"/>
    <w:rsid w:val="005E541A"/>
    <w:rsid w:val="005E54AC"/>
    <w:rsid w:val="005E57EE"/>
    <w:rsid w:val="005E59BE"/>
    <w:rsid w:val="005E5AEF"/>
    <w:rsid w:val="005E5BC8"/>
    <w:rsid w:val="005E6147"/>
    <w:rsid w:val="005E6448"/>
    <w:rsid w:val="005E663B"/>
    <w:rsid w:val="005E66BD"/>
    <w:rsid w:val="005E66D9"/>
    <w:rsid w:val="005E672E"/>
    <w:rsid w:val="005E6802"/>
    <w:rsid w:val="005E68E5"/>
    <w:rsid w:val="005E6AAE"/>
    <w:rsid w:val="005E6B34"/>
    <w:rsid w:val="005E6D66"/>
    <w:rsid w:val="005E6EA7"/>
    <w:rsid w:val="005E6F37"/>
    <w:rsid w:val="005E7316"/>
    <w:rsid w:val="005E74BD"/>
    <w:rsid w:val="005E7760"/>
    <w:rsid w:val="005E77F1"/>
    <w:rsid w:val="005E7972"/>
    <w:rsid w:val="005E7B57"/>
    <w:rsid w:val="005E7CB8"/>
    <w:rsid w:val="005E7CD7"/>
    <w:rsid w:val="005E7DFE"/>
    <w:rsid w:val="005F00DF"/>
    <w:rsid w:val="005F01DC"/>
    <w:rsid w:val="005F023A"/>
    <w:rsid w:val="005F027E"/>
    <w:rsid w:val="005F0642"/>
    <w:rsid w:val="005F0814"/>
    <w:rsid w:val="005F08EC"/>
    <w:rsid w:val="005F0A1F"/>
    <w:rsid w:val="005F0A48"/>
    <w:rsid w:val="005F0AEE"/>
    <w:rsid w:val="005F1308"/>
    <w:rsid w:val="005F159B"/>
    <w:rsid w:val="005F1849"/>
    <w:rsid w:val="005F1939"/>
    <w:rsid w:val="005F1BC4"/>
    <w:rsid w:val="005F2146"/>
    <w:rsid w:val="005F2551"/>
    <w:rsid w:val="005F2802"/>
    <w:rsid w:val="005F2B64"/>
    <w:rsid w:val="005F2FA2"/>
    <w:rsid w:val="005F2FC0"/>
    <w:rsid w:val="005F3147"/>
    <w:rsid w:val="005F32DA"/>
    <w:rsid w:val="005F3375"/>
    <w:rsid w:val="005F344F"/>
    <w:rsid w:val="005F35DD"/>
    <w:rsid w:val="005F36CA"/>
    <w:rsid w:val="005F3957"/>
    <w:rsid w:val="005F3AD7"/>
    <w:rsid w:val="005F3B95"/>
    <w:rsid w:val="005F3CAB"/>
    <w:rsid w:val="005F3DED"/>
    <w:rsid w:val="005F3EBB"/>
    <w:rsid w:val="005F3F8D"/>
    <w:rsid w:val="005F41C9"/>
    <w:rsid w:val="005F43A3"/>
    <w:rsid w:val="005F4436"/>
    <w:rsid w:val="005F494C"/>
    <w:rsid w:val="005F4ADE"/>
    <w:rsid w:val="005F4B82"/>
    <w:rsid w:val="005F4D9F"/>
    <w:rsid w:val="005F4EE0"/>
    <w:rsid w:val="005F4EF5"/>
    <w:rsid w:val="005F4F2D"/>
    <w:rsid w:val="005F50A0"/>
    <w:rsid w:val="005F50F8"/>
    <w:rsid w:val="005F5119"/>
    <w:rsid w:val="005F51E5"/>
    <w:rsid w:val="005F5267"/>
    <w:rsid w:val="005F53BF"/>
    <w:rsid w:val="005F5960"/>
    <w:rsid w:val="005F5B00"/>
    <w:rsid w:val="005F5CA5"/>
    <w:rsid w:val="005F616D"/>
    <w:rsid w:val="005F677E"/>
    <w:rsid w:val="005F695C"/>
    <w:rsid w:val="005F6A39"/>
    <w:rsid w:val="005F6D0D"/>
    <w:rsid w:val="005F6D25"/>
    <w:rsid w:val="005F6DD0"/>
    <w:rsid w:val="005F6E0C"/>
    <w:rsid w:val="005F6E40"/>
    <w:rsid w:val="005F700E"/>
    <w:rsid w:val="005F717D"/>
    <w:rsid w:val="005F737F"/>
    <w:rsid w:val="005F7621"/>
    <w:rsid w:val="005F7B92"/>
    <w:rsid w:val="005F7E24"/>
    <w:rsid w:val="0060009B"/>
    <w:rsid w:val="006003A5"/>
    <w:rsid w:val="006005F0"/>
    <w:rsid w:val="0060099A"/>
    <w:rsid w:val="00600CC3"/>
    <w:rsid w:val="00600F60"/>
    <w:rsid w:val="00601006"/>
    <w:rsid w:val="0060112D"/>
    <w:rsid w:val="006012DD"/>
    <w:rsid w:val="00601525"/>
    <w:rsid w:val="00601761"/>
    <w:rsid w:val="006017E6"/>
    <w:rsid w:val="00601C54"/>
    <w:rsid w:val="00601D26"/>
    <w:rsid w:val="00601D4D"/>
    <w:rsid w:val="00601F7C"/>
    <w:rsid w:val="006021B1"/>
    <w:rsid w:val="006022D5"/>
    <w:rsid w:val="006023A7"/>
    <w:rsid w:val="0060244F"/>
    <w:rsid w:val="006024C5"/>
    <w:rsid w:val="006027B9"/>
    <w:rsid w:val="0060289A"/>
    <w:rsid w:val="0060291E"/>
    <w:rsid w:val="006029C4"/>
    <w:rsid w:val="006029C7"/>
    <w:rsid w:val="00602A77"/>
    <w:rsid w:val="00602E1D"/>
    <w:rsid w:val="00602E75"/>
    <w:rsid w:val="006036A2"/>
    <w:rsid w:val="00603BB1"/>
    <w:rsid w:val="00603F05"/>
    <w:rsid w:val="00604210"/>
    <w:rsid w:val="0060438A"/>
    <w:rsid w:val="006043F5"/>
    <w:rsid w:val="0060463D"/>
    <w:rsid w:val="00604B2A"/>
    <w:rsid w:val="00604BFD"/>
    <w:rsid w:val="00604D14"/>
    <w:rsid w:val="00604DEC"/>
    <w:rsid w:val="00605106"/>
    <w:rsid w:val="00605209"/>
    <w:rsid w:val="006053AB"/>
    <w:rsid w:val="00605841"/>
    <w:rsid w:val="00605C12"/>
    <w:rsid w:val="00605C4B"/>
    <w:rsid w:val="00605C69"/>
    <w:rsid w:val="00605D1C"/>
    <w:rsid w:val="00605F08"/>
    <w:rsid w:val="00605F75"/>
    <w:rsid w:val="00605FAF"/>
    <w:rsid w:val="00606298"/>
    <w:rsid w:val="006064A8"/>
    <w:rsid w:val="0060664C"/>
    <w:rsid w:val="00606669"/>
    <w:rsid w:val="00606819"/>
    <w:rsid w:val="00606B36"/>
    <w:rsid w:val="00606EC8"/>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629"/>
    <w:rsid w:val="00611907"/>
    <w:rsid w:val="00611A0F"/>
    <w:rsid w:val="00611A1D"/>
    <w:rsid w:val="00611AD8"/>
    <w:rsid w:val="00611AE2"/>
    <w:rsid w:val="00611ED2"/>
    <w:rsid w:val="00611FB2"/>
    <w:rsid w:val="0061280E"/>
    <w:rsid w:val="00612936"/>
    <w:rsid w:val="00612D0C"/>
    <w:rsid w:val="00612DAC"/>
    <w:rsid w:val="006133B2"/>
    <w:rsid w:val="006134CC"/>
    <w:rsid w:val="00613533"/>
    <w:rsid w:val="00613937"/>
    <w:rsid w:val="00613A71"/>
    <w:rsid w:val="00613B9A"/>
    <w:rsid w:val="00613BB4"/>
    <w:rsid w:val="00613C1B"/>
    <w:rsid w:val="00613CAA"/>
    <w:rsid w:val="00613DDB"/>
    <w:rsid w:val="00613DF4"/>
    <w:rsid w:val="0061405E"/>
    <w:rsid w:val="006142DD"/>
    <w:rsid w:val="0061433C"/>
    <w:rsid w:val="0061443C"/>
    <w:rsid w:val="00614691"/>
    <w:rsid w:val="00614DD4"/>
    <w:rsid w:val="0061505F"/>
    <w:rsid w:val="006153C8"/>
    <w:rsid w:val="0061540C"/>
    <w:rsid w:val="006155C9"/>
    <w:rsid w:val="00615724"/>
    <w:rsid w:val="0061588F"/>
    <w:rsid w:val="0061597C"/>
    <w:rsid w:val="00615EC4"/>
    <w:rsid w:val="0061602F"/>
    <w:rsid w:val="006160C1"/>
    <w:rsid w:val="006161C8"/>
    <w:rsid w:val="0061623D"/>
    <w:rsid w:val="0061639A"/>
    <w:rsid w:val="00616461"/>
    <w:rsid w:val="0061666E"/>
    <w:rsid w:val="0061689C"/>
    <w:rsid w:val="00616F34"/>
    <w:rsid w:val="00616F53"/>
    <w:rsid w:val="00617783"/>
    <w:rsid w:val="00617862"/>
    <w:rsid w:val="00617B83"/>
    <w:rsid w:val="00617DDD"/>
    <w:rsid w:val="006207AC"/>
    <w:rsid w:val="00620C6F"/>
    <w:rsid w:val="00620FDC"/>
    <w:rsid w:val="00621245"/>
    <w:rsid w:val="00621456"/>
    <w:rsid w:val="006215B7"/>
    <w:rsid w:val="00621C76"/>
    <w:rsid w:val="006220DE"/>
    <w:rsid w:val="0062211F"/>
    <w:rsid w:val="00622755"/>
    <w:rsid w:val="00622A8F"/>
    <w:rsid w:val="00622FF5"/>
    <w:rsid w:val="00623059"/>
    <w:rsid w:val="006231C0"/>
    <w:rsid w:val="00623320"/>
    <w:rsid w:val="006233F2"/>
    <w:rsid w:val="00623553"/>
    <w:rsid w:val="006237FD"/>
    <w:rsid w:val="00623C19"/>
    <w:rsid w:val="00623C64"/>
    <w:rsid w:val="00623DD5"/>
    <w:rsid w:val="00623F04"/>
    <w:rsid w:val="00623FB4"/>
    <w:rsid w:val="006240F6"/>
    <w:rsid w:val="00624128"/>
    <w:rsid w:val="006243FD"/>
    <w:rsid w:val="0062448C"/>
    <w:rsid w:val="00624686"/>
    <w:rsid w:val="006247B1"/>
    <w:rsid w:val="00624D88"/>
    <w:rsid w:val="00624DAF"/>
    <w:rsid w:val="00624EC5"/>
    <w:rsid w:val="00624F8A"/>
    <w:rsid w:val="0062524D"/>
    <w:rsid w:val="0062534B"/>
    <w:rsid w:val="00625477"/>
    <w:rsid w:val="006254F1"/>
    <w:rsid w:val="00625966"/>
    <w:rsid w:val="00625D7D"/>
    <w:rsid w:val="006260C1"/>
    <w:rsid w:val="00626351"/>
    <w:rsid w:val="006265A1"/>
    <w:rsid w:val="00626646"/>
    <w:rsid w:val="0062697C"/>
    <w:rsid w:val="00626C16"/>
    <w:rsid w:val="00626DD3"/>
    <w:rsid w:val="006271C5"/>
    <w:rsid w:val="0062730A"/>
    <w:rsid w:val="00627478"/>
    <w:rsid w:val="00627743"/>
    <w:rsid w:val="006278DB"/>
    <w:rsid w:val="00627E90"/>
    <w:rsid w:val="006302CC"/>
    <w:rsid w:val="0063077E"/>
    <w:rsid w:val="00630C04"/>
    <w:rsid w:val="00630CF2"/>
    <w:rsid w:val="00630FD3"/>
    <w:rsid w:val="00631484"/>
    <w:rsid w:val="00631684"/>
    <w:rsid w:val="006316F3"/>
    <w:rsid w:val="0063174A"/>
    <w:rsid w:val="00631822"/>
    <w:rsid w:val="00631837"/>
    <w:rsid w:val="00631A0C"/>
    <w:rsid w:val="00631BEF"/>
    <w:rsid w:val="00631C86"/>
    <w:rsid w:val="00631CD9"/>
    <w:rsid w:val="00631D78"/>
    <w:rsid w:val="00632099"/>
    <w:rsid w:val="006320FC"/>
    <w:rsid w:val="006327B8"/>
    <w:rsid w:val="0063296A"/>
    <w:rsid w:val="00632A8B"/>
    <w:rsid w:val="00632C88"/>
    <w:rsid w:val="00632EAB"/>
    <w:rsid w:val="00632EDB"/>
    <w:rsid w:val="00632FA6"/>
    <w:rsid w:val="00633298"/>
    <w:rsid w:val="0063336C"/>
    <w:rsid w:val="006333EB"/>
    <w:rsid w:val="006334CE"/>
    <w:rsid w:val="00633526"/>
    <w:rsid w:val="006335F3"/>
    <w:rsid w:val="0063371C"/>
    <w:rsid w:val="006337E3"/>
    <w:rsid w:val="00633907"/>
    <w:rsid w:val="0063422C"/>
    <w:rsid w:val="006342F7"/>
    <w:rsid w:val="00634520"/>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BE6"/>
    <w:rsid w:val="00636CE4"/>
    <w:rsid w:val="00637000"/>
    <w:rsid w:val="00637098"/>
    <w:rsid w:val="00637191"/>
    <w:rsid w:val="00637305"/>
    <w:rsid w:val="00637939"/>
    <w:rsid w:val="006379B7"/>
    <w:rsid w:val="00637D89"/>
    <w:rsid w:val="00640106"/>
    <w:rsid w:val="00640137"/>
    <w:rsid w:val="006403A7"/>
    <w:rsid w:val="006406E1"/>
    <w:rsid w:val="00640711"/>
    <w:rsid w:val="006408F5"/>
    <w:rsid w:val="0064098D"/>
    <w:rsid w:val="006409CC"/>
    <w:rsid w:val="00640C70"/>
    <w:rsid w:val="00640DD8"/>
    <w:rsid w:val="00640DF6"/>
    <w:rsid w:val="00640F9D"/>
    <w:rsid w:val="00641298"/>
    <w:rsid w:val="006414A0"/>
    <w:rsid w:val="006415EF"/>
    <w:rsid w:val="006417FA"/>
    <w:rsid w:val="00641936"/>
    <w:rsid w:val="00641A83"/>
    <w:rsid w:val="00641BEE"/>
    <w:rsid w:val="00641F9C"/>
    <w:rsid w:val="00642391"/>
    <w:rsid w:val="006424A2"/>
    <w:rsid w:val="0064264F"/>
    <w:rsid w:val="00642864"/>
    <w:rsid w:val="006428AE"/>
    <w:rsid w:val="00642961"/>
    <w:rsid w:val="00642BCF"/>
    <w:rsid w:val="00642D21"/>
    <w:rsid w:val="00643649"/>
    <w:rsid w:val="00643753"/>
    <w:rsid w:val="006437FA"/>
    <w:rsid w:val="006438C7"/>
    <w:rsid w:val="006439C4"/>
    <w:rsid w:val="00643A2A"/>
    <w:rsid w:val="00643A7E"/>
    <w:rsid w:val="00643AD6"/>
    <w:rsid w:val="00643DAD"/>
    <w:rsid w:val="0064412E"/>
    <w:rsid w:val="00644395"/>
    <w:rsid w:val="006443F0"/>
    <w:rsid w:val="00644473"/>
    <w:rsid w:val="00644838"/>
    <w:rsid w:val="00644967"/>
    <w:rsid w:val="006449BF"/>
    <w:rsid w:val="00644BFA"/>
    <w:rsid w:val="00644C9B"/>
    <w:rsid w:val="00644CFF"/>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8D"/>
    <w:rsid w:val="006465DD"/>
    <w:rsid w:val="00646789"/>
    <w:rsid w:val="0064693D"/>
    <w:rsid w:val="00646E9A"/>
    <w:rsid w:val="00647635"/>
    <w:rsid w:val="00647FC7"/>
    <w:rsid w:val="006500A7"/>
    <w:rsid w:val="006503CC"/>
    <w:rsid w:val="006503E5"/>
    <w:rsid w:val="006503FF"/>
    <w:rsid w:val="00650413"/>
    <w:rsid w:val="00650508"/>
    <w:rsid w:val="0065059A"/>
    <w:rsid w:val="00650808"/>
    <w:rsid w:val="00650B22"/>
    <w:rsid w:val="00650CF0"/>
    <w:rsid w:val="00650DE9"/>
    <w:rsid w:val="006511F9"/>
    <w:rsid w:val="00651231"/>
    <w:rsid w:val="0065131B"/>
    <w:rsid w:val="00651773"/>
    <w:rsid w:val="00651C05"/>
    <w:rsid w:val="00651CDB"/>
    <w:rsid w:val="00651D39"/>
    <w:rsid w:val="00651DA7"/>
    <w:rsid w:val="00651EA6"/>
    <w:rsid w:val="00651F48"/>
    <w:rsid w:val="006520E2"/>
    <w:rsid w:val="00652120"/>
    <w:rsid w:val="0065218C"/>
    <w:rsid w:val="00652723"/>
    <w:rsid w:val="006527FB"/>
    <w:rsid w:val="0065299C"/>
    <w:rsid w:val="00652B1A"/>
    <w:rsid w:val="00652CFD"/>
    <w:rsid w:val="00652D67"/>
    <w:rsid w:val="0065317B"/>
    <w:rsid w:val="006531EC"/>
    <w:rsid w:val="0065333D"/>
    <w:rsid w:val="0065345A"/>
    <w:rsid w:val="006537C2"/>
    <w:rsid w:val="006540CB"/>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731"/>
    <w:rsid w:val="00657B5E"/>
    <w:rsid w:val="00657B7A"/>
    <w:rsid w:val="00657D80"/>
    <w:rsid w:val="00657E1B"/>
    <w:rsid w:val="00659138"/>
    <w:rsid w:val="006607B9"/>
    <w:rsid w:val="00660953"/>
    <w:rsid w:val="0066097E"/>
    <w:rsid w:val="00661096"/>
    <w:rsid w:val="006610C0"/>
    <w:rsid w:val="0066121D"/>
    <w:rsid w:val="00661316"/>
    <w:rsid w:val="00661321"/>
    <w:rsid w:val="00661612"/>
    <w:rsid w:val="0066188C"/>
    <w:rsid w:val="0066213A"/>
    <w:rsid w:val="00662641"/>
    <w:rsid w:val="0066265C"/>
    <w:rsid w:val="006626E6"/>
    <w:rsid w:val="006628A7"/>
    <w:rsid w:val="006629AB"/>
    <w:rsid w:val="00662BBD"/>
    <w:rsid w:val="00662DBD"/>
    <w:rsid w:val="00662E1A"/>
    <w:rsid w:val="00662E4A"/>
    <w:rsid w:val="006630F5"/>
    <w:rsid w:val="0066384F"/>
    <w:rsid w:val="00663A3D"/>
    <w:rsid w:val="00663A46"/>
    <w:rsid w:val="00663BB0"/>
    <w:rsid w:val="00663D98"/>
    <w:rsid w:val="00663E74"/>
    <w:rsid w:val="00663F62"/>
    <w:rsid w:val="006640FB"/>
    <w:rsid w:val="00664A0E"/>
    <w:rsid w:val="00664A64"/>
    <w:rsid w:val="00664B01"/>
    <w:rsid w:val="00664D85"/>
    <w:rsid w:val="00664EAD"/>
    <w:rsid w:val="00664EDC"/>
    <w:rsid w:val="00665370"/>
    <w:rsid w:val="0066547B"/>
    <w:rsid w:val="006654E6"/>
    <w:rsid w:val="006657ED"/>
    <w:rsid w:val="00665B0E"/>
    <w:rsid w:val="00665BCE"/>
    <w:rsid w:val="00665BD7"/>
    <w:rsid w:val="00665CF4"/>
    <w:rsid w:val="00665D1C"/>
    <w:rsid w:val="00665E2C"/>
    <w:rsid w:val="00665FE3"/>
    <w:rsid w:val="006660A8"/>
    <w:rsid w:val="00666188"/>
    <w:rsid w:val="0066624D"/>
    <w:rsid w:val="006662EB"/>
    <w:rsid w:val="00666468"/>
    <w:rsid w:val="006664F4"/>
    <w:rsid w:val="006668CB"/>
    <w:rsid w:val="00666908"/>
    <w:rsid w:val="00666959"/>
    <w:rsid w:val="00666A34"/>
    <w:rsid w:val="00666B41"/>
    <w:rsid w:val="00666C89"/>
    <w:rsid w:val="00666FB1"/>
    <w:rsid w:val="00667019"/>
    <w:rsid w:val="0066703A"/>
    <w:rsid w:val="006670EC"/>
    <w:rsid w:val="006671CD"/>
    <w:rsid w:val="006674A8"/>
    <w:rsid w:val="00667777"/>
    <w:rsid w:val="006677C4"/>
    <w:rsid w:val="00667928"/>
    <w:rsid w:val="00667C1C"/>
    <w:rsid w:val="00667D2D"/>
    <w:rsid w:val="00667D90"/>
    <w:rsid w:val="00667DC7"/>
    <w:rsid w:val="00670041"/>
    <w:rsid w:val="00670197"/>
    <w:rsid w:val="0067029D"/>
    <w:rsid w:val="006703E9"/>
    <w:rsid w:val="006704E0"/>
    <w:rsid w:val="0067086D"/>
    <w:rsid w:val="006708C6"/>
    <w:rsid w:val="00670A2E"/>
    <w:rsid w:val="00670A53"/>
    <w:rsid w:val="00670A96"/>
    <w:rsid w:val="00670B2A"/>
    <w:rsid w:val="00670B48"/>
    <w:rsid w:val="00670DC8"/>
    <w:rsid w:val="0067144A"/>
    <w:rsid w:val="00671A0D"/>
    <w:rsid w:val="00671FA2"/>
    <w:rsid w:val="00672461"/>
    <w:rsid w:val="00672670"/>
    <w:rsid w:val="006726D5"/>
    <w:rsid w:val="00672791"/>
    <w:rsid w:val="00672951"/>
    <w:rsid w:val="00672C52"/>
    <w:rsid w:val="00673006"/>
    <w:rsid w:val="0067320B"/>
    <w:rsid w:val="006733A6"/>
    <w:rsid w:val="006733DE"/>
    <w:rsid w:val="006736A4"/>
    <w:rsid w:val="00673D4C"/>
    <w:rsid w:val="006741EB"/>
    <w:rsid w:val="006743A1"/>
    <w:rsid w:val="0067440D"/>
    <w:rsid w:val="006746D9"/>
    <w:rsid w:val="00674739"/>
    <w:rsid w:val="006748C4"/>
    <w:rsid w:val="006749E8"/>
    <w:rsid w:val="006749F3"/>
    <w:rsid w:val="00674A07"/>
    <w:rsid w:val="00674CEA"/>
    <w:rsid w:val="00674E7E"/>
    <w:rsid w:val="006752C3"/>
    <w:rsid w:val="00675333"/>
    <w:rsid w:val="006753DD"/>
    <w:rsid w:val="006754A4"/>
    <w:rsid w:val="0067556D"/>
    <w:rsid w:val="00675913"/>
    <w:rsid w:val="006759A9"/>
    <w:rsid w:val="0067610C"/>
    <w:rsid w:val="00676558"/>
    <w:rsid w:val="006765A5"/>
    <w:rsid w:val="00676812"/>
    <w:rsid w:val="006771C7"/>
    <w:rsid w:val="00677474"/>
    <w:rsid w:val="006777CD"/>
    <w:rsid w:val="00677841"/>
    <w:rsid w:val="00677897"/>
    <w:rsid w:val="006778A2"/>
    <w:rsid w:val="00677AFF"/>
    <w:rsid w:val="00677B94"/>
    <w:rsid w:val="00677CD3"/>
    <w:rsid w:val="00677EC8"/>
    <w:rsid w:val="0068019D"/>
    <w:rsid w:val="006801DC"/>
    <w:rsid w:val="00680449"/>
    <w:rsid w:val="00680590"/>
    <w:rsid w:val="00680902"/>
    <w:rsid w:val="0068097C"/>
    <w:rsid w:val="00680CB5"/>
    <w:rsid w:val="00680D17"/>
    <w:rsid w:val="00680E63"/>
    <w:rsid w:val="00680EB4"/>
    <w:rsid w:val="00680F54"/>
    <w:rsid w:val="00681178"/>
    <w:rsid w:val="006811CC"/>
    <w:rsid w:val="006811FF"/>
    <w:rsid w:val="0068145A"/>
    <w:rsid w:val="006814EE"/>
    <w:rsid w:val="0068150D"/>
    <w:rsid w:val="006817C4"/>
    <w:rsid w:val="0068181D"/>
    <w:rsid w:val="00681A9A"/>
    <w:rsid w:val="00681C36"/>
    <w:rsid w:val="00681D51"/>
    <w:rsid w:val="00681DA6"/>
    <w:rsid w:val="00681EFB"/>
    <w:rsid w:val="00682049"/>
    <w:rsid w:val="00682548"/>
    <w:rsid w:val="0068274A"/>
    <w:rsid w:val="00682C9B"/>
    <w:rsid w:val="00682CAB"/>
    <w:rsid w:val="00682D1D"/>
    <w:rsid w:val="00682DD9"/>
    <w:rsid w:val="00683133"/>
    <w:rsid w:val="00683233"/>
    <w:rsid w:val="006833B2"/>
    <w:rsid w:val="0068342D"/>
    <w:rsid w:val="0068360A"/>
    <w:rsid w:val="00683786"/>
    <w:rsid w:val="0068396E"/>
    <w:rsid w:val="0068397A"/>
    <w:rsid w:val="00683A94"/>
    <w:rsid w:val="00683D10"/>
    <w:rsid w:val="00683E2C"/>
    <w:rsid w:val="00684192"/>
    <w:rsid w:val="00684302"/>
    <w:rsid w:val="00684509"/>
    <w:rsid w:val="00684A84"/>
    <w:rsid w:val="00684C6F"/>
    <w:rsid w:val="00684EE8"/>
    <w:rsid w:val="00684F92"/>
    <w:rsid w:val="00684FF9"/>
    <w:rsid w:val="00685526"/>
    <w:rsid w:val="0068559E"/>
    <w:rsid w:val="006858C8"/>
    <w:rsid w:val="00685E67"/>
    <w:rsid w:val="0068657D"/>
    <w:rsid w:val="006866D3"/>
    <w:rsid w:val="00687042"/>
    <w:rsid w:val="006875CB"/>
    <w:rsid w:val="006876CA"/>
    <w:rsid w:val="00687856"/>
    <w:rsid w:val="00687874"/>
    <w:rsid w:val="006878B9"/>
    <w:rsid w:val="00687C2B"/>
    <w:rsid w:val="00687D20"/>
    <w:rsid w:val="00687EE6"/>
    <w:rsid w:val="00687F36"/>
    <w:rsid w:val="0069039F"/>
    <w:rsid w:val="00690467"/>
    <w:rsid w:val="00690553"/>
    <w:rsid w:val="00690591"/>
    <w:rsid w:val="00690864"/>
    <w:rsid w:val="006909E2"/>
    <w:rsid w:val="00690DE4"/>
    <w:rsid w:val="0069109F"/>
    <w:rsid w:val="006914FD"/>
    <w:rsid w:val="00691501"/>
    <w:rsid w:val="006916BD"/>
    <w:rsid w:val="0069184E"/>
    <w:rsid w:val="00691BDE"/>
    <w:rsid w:val="00691D17"/>
    <w:rsid w:val="00692042"/>
    <w:rsid w:val="00692325"/>
    <w:rsid w:val="006923BB"/>
    <w:rsid w:val="006924E4"/>
    <w:rsid w:val="006927A0"/>
    <w:rsid w:val="00692AF8"/>
    <w:rsid w:val="00692B4D"/>
    <w:rsid w:val="00692B53"/>
    <w:rsid w:val="00692E69"/>
    <w:rsid w:val="0069312B"/>
    <w:rsid w:val="00693195"/>
    <w:rsid w:val="00693236"/>
    <w:rsid w:val="0069326F"/>
    <w:rsid w:val="0069340D"/>
    <w:rsid w:val="006938CD"/>
    <w:rsid w:val="00693BC3"/>
    <w:rsid w:val="00693C96"/>
    <w:rsid w:val="00693D7E"/>
    <w:rsid w:val="00693D97"/>
    <w:rsid w:val="00693F5E"/>
    <w:rsid w:val="006940F5"/>
    <w:rsid w:val="0069425E"/>
    <w:rsid w:val="00694264"/>
    <w:rsid w:val="0069431F"/>
    <w:rsid w:val="00694404"/>
    <w:rsid w:val="00694533"/>
    <w:rsid w:val="00694607"/>
    <w:rsid w:val="006946EA"/>
    <w:rsid w:val="00694725"/>
    <w:rsid w:val="00694767"/>
    <w:rsid w:val="00694957"/>
    <w:rsid w:val="006949AF"/>
    <w:rsid w:val="00694CA3"/>
    <w:rsid w:val="00694D9B"/>
    <w:rsid w:val="00694DC7"/>
    <w:rsid w:val="00694EC5"/>
    <w:rsid w:val="00694FF8"/>
    <w:rsid w:val="006951FD"/>
    <w:rsid w:val="00695274"/>
    <w:rsid w:val="006955B7"/>
    <w:rsid w:val="00695640"/>
    <w:rsid w:val="00695665"/>
    <w:rsid w:val="006956B4"/>
    <w:rsid w:val="00695761"/>
    <w:rsid w:val="00695BC2"/>
    <w:rsid w:val="00695CA4"/>
    <w:rsid w:val="00695FCE"/>
    <w:rsid w:val="00696154"/>
    <w:rsid w:val="006964EC"/>
    <w:rsid w:val="006965D3"/>
    <w:rsid w:val="00696907"/>
    <w:rsid w:val="00696A0B"/>
    <w:rsid w:val="00696BAF"/>
    <w:rsid w:val="00696E5E"/>
    <w:rsid w:val="0069710D"/>
    <w:rsid w:val="0069736D"/>
    <w:rsid w:val="006975B4"/>
    <w:rsid w:val="006975D2"/>
    <w:rsid w:val="00697667"/>
    <w:rsid w:val="0069772F"/>
    <w:rsid w:val="006979A5"/>
    <w:rsid w:val="006979C6"/>
    <w:rsid w:val="006A04CD"/>
    <w:rsid w:val="006A0AB6"/>
    <w:rsid w:val="006A0EE2"/>
    <w:rsid w:val="006A1224"/>
    <w:rsid w:val="006A1698"/>
    <w:rsid w:val="006A1984"/>
    <w:rsid w:val="006A1A33"/>
    <w:rsid w:val="006A1B48"/>
    <w:rsid w:val="006A1D45"/>
    <w:rsid w:val="006A2166"/>
    <w:rsid w:val="006A21A6"/>
    <w:rsid w:val="006A252D"/>
    <w:rsid w:val="006A2A91"/>
    <w:rsid w:val="006A2B00"/>
    <w:rsid w:val="006A2C0E"/>
    <w:rsid w:val="006A2C4E"/>
    <w:rsid w:val="006A2DF0"/>
    <w:rsid w:val="006A2E39"/>
    <w:rsid w:val="006A2EE3"/>
    <w:rsid w:val="006A2F82"/>
    <w:rsid w:val="006A3075"/>
    <w:rsid w:val="006A30FE"/>
    <w:rsid w:val="006A349C"/>
    <w:rsid w:val="006A35FB"/>
    <w:rsid w:val="006A39BD"/>
    <w:rsid w:val="006A3E3C"/>
    <w:rsid w:val="006A3ED7"/>
    <w:rsid w:val="006A434A"/>
    <w:rsid w:val="006A43E4"/>
    <w:rsid w:val="006A4BBD"/>
    <w:rsid w:val="006A4E10"/>
    <w:rsid w:val="006A526E"/>
    <w:rsid w:val="006A596B"/>
    <w:rsid w:val="006A5980"/>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6DC"/>
    <w:rsid w:val="006A7824"/>
    <w:rsid w:val="006A78D0"/>
    <w:rsid w:val="006A79D0"/>
    <w:rsid w:val="006A7A07"/>
    <w:rsid w:val="006A7FC9"/>
    <w:rsid w:val="006B0214"/>
    <w:rsid w:val="006B02DF"/>
    <w:rsid w:val="006B0AB1"/>
    <w:rsid w:val="006B0AD4"/>
    <w:rsid w:val="006B1174"/>
    <w:rsid w:val="006B16C6"/>
    <w:rsid w:val="006B18B7"/>
    <w:rsid w:val="006B19B7"/>
    <w:rsid w:val="006B1AE1"/>
    <w:rsid w:val="006B1B6C"/>
    <w:rsid w:val="006B1BD5"/>
    <w:rsid w:val="006B1BF3"/>
    <w:rsid w:val="006B1E0C"/>
    <w:rsid w:val="006B21F5"/>
    <w:rsid w:val="006B27CB"/>
    <w:rsid w:val="006B322E"/>
    <w:rsid w:val="006B35C0"/>
    <w:rsid w:val="006B3A28"/>
    <w:rsid w:val="006B3A6A"/>
    <w:rsid w:val="006B3CFB"/>
    <w:rsid w:val="006B3E28"/>
    <w:rsid w:val="006B4511"/>
    <w:rsid w:val="006B4659"/>
    <w:rsid w:val="006B465A"/>
    <w:rsid w:val="006B4A38"/>
    <w:rsid w:val="006B4ABF"/>
    <w:rsid w:val="006B4BDF"/>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5C5"/>
    <w:rsid w:val="006B76A2"/>
    <w:rsid w:val="006B773D"/>
    <w:rsid w:val="006B77EE"/>
    <w:rsid w:val="006B7932"/>
    <w:rsid w:val="006B79A7"/>
    <w:rsid w:val="006B7A2D"/>
    <w:rsid w:val="006B7A87"/>
    <w:rsid w:val="006B7AE1"/>
    <w:rsid w:val="006B7D2B"/>
    <w:rsid w:val="006C02EA"/>
    <w:rsid w:val="006C0687"/>
    <w:rsid w:val="006C088C"/>
    <w:rsid w:val="006C0D75"/>
    <w:rsid w:val="006C116D"/>
    <w:rsid w:val="006C1210"/>
    <w:rsid w:val="006C122A"/>
    <w:rsid w:val="006C1233"/>
    <w:rsid w:val="006C1249"/>
    <w:rsid w:val="006C1390"/>
    <w:rsid w:val="006C15CE"/>
    <w:rsid w:val="006C17BE"/>
    <w:rsid w:val="006C181F"/>
    <w:rsid w:val="006C1BEB"/>
    <w:rsid w:val="006C1CDE"/>
    <w:rsid w:val="006C1CF9"/>
    <w:rsid w:val="006C1DC3"/>
    <w:rsid w:val="006C1F75"/>
    <w:rsid w:val="006C220B"/>
    <w:rsid w:val="006C224D"/>
    <w:rsid w:val="006C2442"/>
    <w:rsid w:val="006C2471"/>
    <w:rsid w:val="006C2665"/>
    <w:rsid w:val="006C29B3"/>
    <w:rsid w:val="006C2A8C"/>
    <w:rsid w:val="006C2BA9"/>
    <w:rsid w:val="006C2C3A"/>
    <w:rsid w:val="006C2CF5"/>
    <w:rsid w:val="006C2EB2"/>
    <w:rsid w:val="006C2F74"/>
    <w:rsid w:val="006C3376"/>
    <w:rsid w:val="006C3903"/>
    <w:rsid w:val="006C3BAB"/>
    <w:rsid w:val="006C3C94"/>
    <w:rsid w:val="006C3DD2"/>
    <w:rsid w:val="006C3F51"/>
    <w:rsid w:val="006C4008"/>
    <w:rsid w:val="006C4901"/>
    <w:rsid w:val="006C4936"/>
    <w:rsid w:val="006C4AB1"/>
    <w:rsid w:val="006C4BAB"/>
    <w:rsid w:val="006C4F6B"/>
    <w:rsid w:val="006C5592"/>
    <w:rsid w:val="006C56DC"/>
    <w:rsid w:val="006C5782"/>
    <w:rsid w:val="006C578F"/>
    <w:rsid w:val="006C5C96"/>
    <w:rsid w:val="006C5F08"/>
    <w:rsid w:val="006C60A7"/>
    <w:rsid w:val="006C667B"/>
    <w:rsid w:val="006C6754"/>
    <w:rsid w:val="006C71D5"/>
    <w:rsid w:val="006C7890"/>
    <w:rsid w:val="006C7D02"/>
    <w:rsid w:val="006C7D31"/>
    <w:rsid w:val="006C7D9F"/>
    <w:rsid w:val="006C7EA6"/>
    <w:rsid w:val="006D00C7"/>
    <w:rsid w:val="006D0389"/>
    <w:rsid w:val="006D074C"/>
    <w:rsid w:val="006D077A"/>
    <w:rsid w:val="006D0E95"/>
    <w:rsid w:val="006D1151"/>
    <w:rsid w:val="006D116B"/>
    <w:rsid w:val="006D16DC"/>
    <w:rsid w:val="006D17A0"/>
    <w:rsid w:val="006D1A97"/>
    <w:rsid w:val="006D1B28"/>
    <w:rsid w:val="006D205E"/>
    <w:rsid w:val="006D21CD"/>
    <w:rsid w:val="006D2392"/>
    <w:rsid w:val="006D2430"/>
    <w:rsid w:val="006D2627"/>
    <w:rsid w:val="006D267B"/>
    <w:rsid w:val="006D2C21"/>
    <w:rsid w:val="006D2F88"/>
    <w:rsid w:val="006D3035"/>
    <w:rsid w:val="006D3217"/>
    <w:rsid w:val="006D339F"/>
    <w:rsid w:val="006D341C"/>
    <w:rsid w:val="006D362B"/>
    <w:rsid w:val="006D386A"/>
    <w:rsid w:val="006D3A8C"/>
    <w:rsid w:val="006D3C5B"/>
    <w:rsid w:val="006D40EF"/>
    <w:rsid w:val="006D41AB"/>
    <w:rsid w:val="006D4516"/>
    <w:rsid w:val="006D4590"/>
    <w:rsid w:val="006D484E"/>
    <w:rsid w:val="006D49DF"/>
    <w:rsid w:val="006D4A06"/>
    <w:rsid w:val="006D4C00"/>
    <w:rsid w:val="006D4F47"/>
    <w:rsid w:val="006D541F"/>
    <w:rsid w:val="006D54CC"/>
    <w:rsid w:val="006D563E"/>
    <w:rsid w:val="006D57AA"/>
    <w:rsid w:val="006D586E"/>
    <w:rsid w:val="006D5972"/>
    <w:rsid w:val="006D59D6"/>
    <w:rsid w:val="006D59DB"/>
    <w:rsid w:val="006D5FA7"/>
    <w:rsid w:val="006D637D"/>
    <w:rsid w:val="006D6408"/>
    <w:rsid w:val="006D6558"/>
    <w:rsid w:val="006D65F1"/>
    <w:rsid w:val="006D6C22"/>
    <w:rsid w:val="006D6FAA"/>
    <w:rsid w:val="006D7018"/>
    <w:rsid w:val="006D703A"/>
    <w:rsid w:val="006D722E"/>
    <w:rsid w:val="006D725B"/>
    <w:rsid w:val="006D754E"/>
    <w:rsid w:val="006D760B"/>
    <w:rsid w:val="006D784F"/>
    <w:rsid w:val="006D7AF6"/>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6B2"/>
    <w:rsid w:val="006E196B"/>
    <w:rsid w:val="006E1A50"/>
    <w:rsid w:val="006E1BE6"/>
    <w:rsid w:val="006E1CA5"/>
    <w:rsid w:val="006E1D36"/>
    <w:rsid w:val="006E2090"/>
    <w:rsid w:val="006E220D"/>
    <w:rsid w:val="006E241A"/>
    <w:rsid w:val="006E253B"/>
    <w:rsid w:val="006E28FC"/>
    <w:rsid w:val="006E2A2D"/>
    <w:rsid w:val="006E2AA6"/>
    <w:rsid w:val="006E2B3D"/>
    <w:rsid w:val="006E2BE9"/>
    <w:rsid w:val="006E2F57"/>
    <w:rsid w:val="006E3112"/>
    <w:rsid w:val="006E31A8"/>
    <w:rsid w:val="006E3507"/>
    <w:rsid w:val="006E3802"/>
    <w:rsid w:val="006E388C"/>
    <w:rsid w:val="006E3A24"/>
    <w:rsid w:val="006E3CAD"/>
    <w:rsid w:val="006E4006"/>
    <w:rsid w:val="006E42FD"/>
    <w:rsid w:val="006E44E3"/>
    <w:rsid w:val="006E482D"/>
    <w:rsid w:val="006E4971"/>
    <w:rsid w:val="006E4A38"/>
    <w:rsid w:val="006E4ACC"/>
    <w:rsid w:val="006E4B21"/>
    <w:rsid w:val="006E4B56"/>
    <w:rsid w:val="006E4B67"/>
    <w:rsid w:val="006E51C5"/>
    <w:rsid w:val="006E5359"/>
    <w:rsid w:val="006E5487"/>
    <w:rsid w:val="006E5550"/>
    <w:rsid w:val="006E58B1"/>
    <w:rsid w:val="006E5B18"/>
    <w:rsid w:val="006E5C00"/>
    <w:rsid w:val="006E5E46"/>
    <w:rsid w:val="006E5F4F"/>
    <w:rsid w:val="006E6088"/>
    <w:rsid w:val="006E63A6"/>
    <w:rsid w:val="006E63E0"/>
    <w:rsid w:val="006E67F4"/>
    <w:rsid w:val="006E76C6"/>
    <w:rsid w:val="006E7843"/>
    <w:rsid w:val="006E7962"/>
    <w:rsid w:val="006E7A49"/>
    <w:rsid w:val="006E7AAB"/>
    <w:rsid w:val="006E7BF0"/>
    <w:rsid w:val="006F008B"/>
    <w:rsid w:val="006F036F"/>
    <w:rsid w:val="006F05DD"/>
    <w:rsid w:val="006F05EA"/>
    <w:rsid w:val="006F0756"/>
    <w:rsid w:val="006F0BCC"/>
    <w:rsid w:val="006F0DD3"/>
    <w:rsid w:val="006F0F66"/>
    <w:rsid w:val="006F1458"/>
    <w:rsid w:val="006F164D"/>
    <w:rsid w:val="006F1A39"/>
    <w:rsid w:val="006F1A3C"/>
    <w:rsid w:val="006F1A7E"/>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9CD"/>
    <w:rsid w:val="006F49E7"/>
    <w:rsid w:val="006F4C91"/>
    <w:rsid w:val="006F4DE9"/>
    <w:rsid w:val="006F4DF0"/>
    <w:rsid w:val="006F4EED"/>
    <w:rsid w:val="006F4F7D"/>
    <w:rsid w:val="006F5549"/>
    <w:rsid w:val="006F55EA"/>
    <w:rsid w:val="006F5600"/>
    <w:rsid w:val="006F565B"/>
    <w:rsid w:val="006F566E"/>
    <w:rsid w:val="006F5751"/>
    <w:rsid w:val="006F5B37"/>
    <w:rsid w:val="006F5C6C"/>
    <w:rsid w:val="006F60E8"/>
    <w:rsid w:val="006F6132"/>
    <w:rsid w:val="006F63F0"/>
    <w:rsid w:val="006F66FF"/>
    <w:rsid w:val="006F6708"/>
    <w:rsid w:val="006F685A"/>
    <w:rsid w:val="006F6990"/>
    <w:rsid w:val="006F6B02"/>
    <w:rsid w:val="006F6D78"/>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4A"/>
    <w:rsid w:val="0070046C"/>
    <w:rsid w:val="007004CD"/>
    <w:rsid w:val="0070052D"/>
    <w:rsid w:val="00700538"/>
    <w:rsid w:val="00700A49"/>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9E0"/>
    <w:rsid w:val="00702C35"/>
    <w:rsid w:val="00702CF8"/>
    <w:rsid w:val="00702D05"/>
    <w:rsid w:val="00702F4D"/>
    <w:rsid w:val="007031FF"/>
    <w:rsid w:val="0070323F"/>
    <w:rsid w:val="0070334D"/>
    <w:rsid w:val="0070349F"/>
    <w:rsid w:val="00703635"/>
    <w:rsid w:val="007038C3"/>
    <w:rsid w:val="007038FB"/>
    <w:rsid w:val="00703BE6"/>
    <w:rsid w:val="0070419F"/>
    <w:rsid w:val="007049D2"/>
    <w:rsid w:val="00704A45"/>
    <w:rsid w:val="00704C45"/>
    <w:rsid w:val="00704C4F"/>
    <w:rsid w:val="007053B4"/>
    <w:rsid w:val="007053DC"/>
    <w:rsid w:val="007054AA"/>
    <w:rsid w:val="00705520"/>
    <w:rsid w:val="00705625"/>
    <w:rsid w:val="00705875"/>
    <w:rsid w:val="007058B7"/>
    <w:rsid w:val="007059E6"/>
    <w:rsid w:val="00705ABF"/>
    <w:rsid w:val="00706145"/>
    <w:rsid w:val="007064F0"/>
    <w:rsid w:val="00706796"/>
    <w:rsid w:val="00706830"/>
    <w:rsid w:val="00706D18"/>
    <w:rsid w:val="00706D58"/>
    <w:rsid w:val="00706DCB"/>
    <w:rsid w:val="0070709C"/>
    <w:rsid w:val="0070715E"/>
    <w:rsid w:val="007071E7"/>
    <w:rsid w:val="007076D7"/>
    <w:rsid w:val="0070784C"/>
    <w:rsid w:val="007078AA"/>
    <w:rsid w:val="00707A21"/>
    <w:rsid w:val="00707B22"/>
    <w:rsid w:val="00707E6F"/>
    <w:rsid w:val="0071005B"/>
    <w:rsid w:val="00710103"/>
    <w:rsid w:val="00710225"/>
    <w:rsid w:val="00710529"/>
    <w:rsid w:val="007105A7"/>
    <w:rsid w:val="00710A31"/>
    <w:rsid w:val="00710B34"/>
    <w:rsid w:val="00711243"/>
    <w:rsid w:val="0071129B"/>
    <w:rsid w:val="007117C5"/>
    <w:rsid w:val="00711934"/>
    <w:rsid w:val="00711A4E"/>
    <w:rsid w:val="00711AA1"/>
    <w:rsid w:val="00711B20"/>
    <w:rsid w:val="00711D32"/>
    <w:rsid w:val="00712093"/>
    <w:rsid w:val="00712457"/>
    <w:rsid w:val="00712691"/>
    <w:rsid w:val="00712B34"/>
    <w:rsid w:val="00712E3F"/>
    <w:rsid w:val="00713521"/>
    <w:rsid w:val="00713ADC"/>
    <w:rsid w:val="00713E70"/>
    <w:rsid w:val="007140DE"/>
    <w:rsid w:val="0071420A"/>
    <w:rsid w:val="007142FE"/>
    <w:rsid w:val="007147DF"/>
    <w:rsid w:val="00714BF7"/>
    <w:rsid w:val="0071500B"/>
    <w:rsid w:val="007153B2"/>
    <w:rsid w:val="00715506"/>
    <w:rsid w:val="00715635"/>
    <w:rsid w:val="00715759"/>
    <w:rsid w:val="007159BD"/>
    <w:rsid w:val="00715D0E"/>
    <w:rsid w:val="00715D64"/>
    <w:rsid w:val="00715D66"/>
    <w:rsid w:val="0071617C"/>
    <w:rsid w:val="00716368"/>
    <w:rsid w:val="0071655F"/>
    <w:rsid w:val="0071656C"/>
    <w:rsid w:val="007167DB"/>
    <w:rsid w:val="00716F69"/>
    <w:rsid w:val="00717093"/>
    <w:rsid w:val="0071736B"/>
    <w:rsid w:val="00717635"/>
    <w:rsid w:val="0071773D"/>
    <w:rsid w:val="007177EA"/>
    <w:rsid w:val="007179F3"/>
    <w:rsid w:val="007179F8"/>
    <w:rsid w:val="00717B10"/>
    <w:rsid w:val="00717D8F"/>
    <w:rsid w:val="00720680"/>
    <w:rsid w:val="00720FD6"/>
    <w:rsid w:val="0072114C"/>
    <w:rsid w:val="00721170"/>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4E6"/>
    <w:rsid w:val="007235EF"/>
    <w:rsid w:val="007236CD"/>
    <w:rsid w:val="00723A24"/>
    <w:rsid w:val="00723AC6"/>
    <w:rsid w:val="00723B0A"/>
    <w:rsid w:val="00723C3C"/>
    <w:rsid w:val="00724073"/>
    <w:rsid w:val="007240B9"/>
    <w:rsid w:val="00724121"/>
    <w:rsid w:val="00724173"/>
    <w:rsid w:val="0072420B"/>
    <w:rsid w:val="00724312"/>
    <w:rsid w:val="007245C9"/>
    <w:rsid w:val="007245CF"/>
    <w:rsid w:val="0072476F"/>
    <w:rsid w:val="00724C1F"/>
    <w:rsid w:val="00724FB8"/>
    <w:rsid w:val="007251F7"/>
    <w:rsid w:val="00725406"/>
    <w:rsid w:val="007255FD"/>
    <w:rsid w:val="00725641"/>
    <w:rsid w:val="0072573C"/>
    <w:rsid w:val="007257FB"/>
    <w:rsid w:val="00725E1E"/>
    <w:rsid w:val="00725EBE"/>
    <w:rsid w:val="00725F18"/>
    <w:rsid w:val="007263C9"/>
    <w:rsid w:val="00726597"/>
    <w:rsid w:val="0072662F"/>
    <w:rsid w:val="00726876"/>
    <w:rsid w:val="00726A52"/>
    <w:rsid w:val="00726C14"/>
    <w:rsid w:val="00727060"/>
    <w:rsid w:val="007274AA"/>
    <w:rsid w:val="00727BF6"/>
    <w:rsid w:val="00727CDE"/>
    <w:rsid w:val="00727D04"/>
    <w:rsid w:val="00727E31"/>
    <w:rsid w:val="007300E2"/>
    <w:rsid w:val="00730A86"/>
    <w:rsid w:val="00730B20"/>
    <w:rsid w:val="00730F54"/>
    <w:rsid w:val="00730F9A"/>
    <w:rsid w:val="00731417"/>
    <w:rsid w:val="00731423"/>
    <w:rsid w:val="007315B5"/>
    <w:rsid w:val="0073176A"/>
    <w:rsid w:val="0073199C"/>
    <w:rsid w:val="007319E2"/>
    <w:rsid w:val="00731E71"/>
    <w:rsid w:val="00731EB6"/>
    <w:rsid w:val="0073207B"/>
    <w:rsid w:val="00732090"/>
    <w:rsid w:val="007320C8"/>
    <w:rsid w:val="007323E8"/>
    <w:rsid w:val="00733090"/>
    <w:rsid w:val="007332B5"/>
    <w:rsid w:val="00733465"/>
    <w:rsid w:val="00733A78"/>
    <w:rsid w:val="00733BA0"/>
    <w:rsid w:val="00733C70"/>
    <w:rsid w:val="00733D25"/>
    <w:rsid w:val="00733DC9"/>
    <w:rsid w:val="007340A0"/>
    <w:rsid w:val="00734232"/>
    <w:rsid w:val="007342CB"/>
    <w:rsid w:val="007343ED"/>
    <w:rsid w:val="007345C8"/>
    <w:rsid w:val="00734756"/>
    <w:rsid w:val="0073487F"/>
    <w:rsid w:val="007348D1"/>
    <w:rsid w:val="0073492B"/>
    <w:rsid w:val="007349E9"/>
    <w:rsid w:val="00734B89"/>
    <w:rsid w:val="00734F4F"/>
    <w:rsid w:val="00735082"/>
    <w:rsid w:val="007351FF"/>
    <w:rsid w:val="00735412"/>
    <w:rsid w:val="0073547E"/>
    <w:rsid w:val="007354B1"/>
    <w:rsid w:val="00735616"/>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DF3"/>
    <w:rsid w:val="00736EB0"/>
    <w:rsid w:val="00737438"/>
    <w:rsid w:val="00737528"/>
    <w:rsid w:val="0073781C"/>
    <w:rsid w:val="0073792C"/>
    <w:rsid w:val="00737C58"/>
    <w:rsid w:val="00737C74"/>
    <w:rsid w:val="00737C75"/>
    <w:rsid w:val="00740A7D"/>
    <w:rsid w:val="00740B55"/>
    <w:rsid w:val="00740B66"/>
    <w:rsid w:val="00740C81"/>
    <w:rsid w:val="00740CD2"/>
    <w:rsid w:val="00740D35"/>
    <w:rsid w:val="00740D62"/>
    <w:rsid w:val="00740F2E"/>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BAA"/>
    <w:rsid w:val="00742C26"/>
    <w:rsid w:val="00742C79"/>
    <w:rsid w:val="007431A3"/>
    <w:rsid w:val="0074363F"/>
    <w:rsid w:val="00743968"/>
    <w:rsid w:val="00743997"/>
    <w:rsid w:val="00744122"/>
    <w:rsid w:val="007441DE"/>
    <w:rsid w:val="00744330"/>
    <w:rsid w:val="0074435C"/>
    <w:rsid w:val="007447B5"/>
    <w:rsid w:val="0074488D"/>
    <w:rsid w:val="00744B2D"/>
    <w:rsid w:val="00744B30"/>
    <w:rsid w:val="00744E7D"/>
    <w:rsid w:val="00745234"/>
    <w:rsid w:val="007453AE"/>
    <w:rsid w:val="00745466"/>
    <w:rsid w:val="00745475"/>
    <w:rsid w:val="0074565C"/>
    <w:rsid w:val="0074574E"/>
    <w:rsid w:val="00745A10"/>
    <w:rsid w:val="00745B66"/>
    <w:rsid w:val="00745D5A"/>
    <w:rsid w:val="007460C7"/>
    <w:rsid w:val="007460D4"/>
    <w:rsid w:val="007461C7"/>
    <w:rsid w:val="007468B8"/>
    <w:rsid w:val="00746A45"/>
    <w:rsid w:val="00746DFC"/>
    <w:rsid w:val="00746EE1"/>
    <w:rsid w:val="00746F04"/>
    <w:rsid w:val="00746F13"/>
    <w:rsid w:val="00747009"/>
    <w:rsid w:val="007471C4"/>
    <w:rsid w:val="0074729E"/>
    <w:rsid w:val="00747807"/>
    <w:rsid w:val="00747A5A"/>
    <w:rsid w:val="00747AAE"/>
    <w:rsid w:val="00747AF7"/>
    <w:rsid w:val="00747CE1"/>
    <w:rsid w:val="00747E8A"/>
    <w:rsid w:val="00747F33"/>
    <w:rsid w:val="00747F60"/>
    <w:rsid w:val="007501FE"/>
    <w:rsid w:val="007503A2"/>
    <w:rsid w:val="00750524"/>
    <w:rsid w:val="00750618"/>
    <w:rsid w:val="0075063C"/>
    <w:rsid w:val="007508A6"/>
    <w:rsid w:val="00750A0A"/>
    <w:rsid w:val="00750D08"/>
    <w:rsid w:val="007510DC"/>
    <w:rsid w:val="007510F5"/>
    <w:rsid w:val="007512F9"/>
    <w:rsid w:val="007517E7"/>
    <w:rsid w:val="00751871"/>
    <w:rsid w:val="00751A89"/>
    <w:rsid w:val="00751AB2"/>
    <w:rsid w:val="00751B8F"/>
    <w:rsid w:val="00751E08"/>
    <w:rsid w:val="007521CF"/>
    <w:rsid w:val="00752422"/>
    <w:rsid w:val="0075276D"/>
    <w:rsid w:val="00752D5A"/>
    <w:rsid w:val="00752DD6"/>
    <w:rsid w:val="00752F79"/>
    <w:rsid w:val="0075315A"/>
    <w:rsid w:val="007531C7"/>
    <w:rsid w:val="0075349B"/>
    <w:rsid w:val="00753880"/>
    <w:rsid w:val="00753926"/>
    <w:rsid w:val="00753B1C"/>
    <w:rsid w:val="00753D5F"/>
    <w:rsid w:val="00753DD0"/>
    <w:rsid w:val="00753E8F"/>
    <w:rsid w:val="0075404D"/>
    <w:rsid w:val="00754085"/>
    <w:rsid w:val="007542EC"/>
    <w:rsid w:val="00754422"/>
    <w:rsid w:val="007547F8"/>
    <w:rsid w:val="00754850"/>
    <w:rsid w:val="007549C4"/>
    <w:rsid w:val="00754C14"/>
    <w:rsid w:val="00754C3B"/>
    <w:rsid w:val="00754DFA"/>
    <w:rsid w:val="00754E0A"/>
    <w:rsid w:val="00755068"/>
    <w:rsid w:val="00755284"/>
    <w:rsid w:val="0075534F"/>
    <w:rsid w:val="0075539A"/>
    <w:rsid w:val="007555DC"/>
    <w:rsid w:val="0075564C"/>
    <w:rsid w:val="007556F3"/>
    <w:rsid w:val="0075583E"/>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57C"/>
    <w:rsid w:val="007578BF"/>
    <w:rsid w:val="007579D3"/>
    <w:rsid w:val="00757A06"/>
    <w:rsid w:val="00757BFE"/>
    <w:rsid w:val="00757E2B"/>
    <w:rsid w:val="00757E51"/>
    <w:rsid w:val="0076056F"/>
    <w:rsid w:val="00760585"/>
    <w:rsid w:val="00760916"/>
    <w:rsid w:val="00760AFD"/>
    <w:rsid w:val="00760B27"/>
    <w:rsid w:val="00760B48"/>
    <w:rsid w:val="00760B5C"/>
    <w:rsid w:val="00760C5B"/>
    <w:rsid w:val="0076119E"/>
    <w:rsid w:val="00761263"/>
    <w:rsid w:val="007614F8"/>
    <w:rsid w:val="00761CA4"/>
    <w:rsid w:val="00761E0C"/>
    <w:rsid w:val="00762159"/>
    <w:rsid w:val="00762382"/>
    <w:rsid w:val="007626CC"/>
    <w:rsid w:val="0076279E"/>
    <w:rsid w:val="00762FC5"/>
    <w:rsid w:val="007630E5"/>
    <w:rsid w:val="007635BE"/>
    <w:rsid w:val="00763806"/>
    <w:rsid w:val="00763A9A"/>
    <w:rsid w:val="00763EE4"/>
    <w:rsid w:val="00763F73"/>
    <w:rsid w:val="007642B8"/>
    <w:rsid w:val="00764402"/>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5D0E"/>
    <w:rsid w:val="0076625C"/>
    <w:rsid w:val="00766265"/>
    <w:rsid w:val="0076648A"/>
    <w:rsid w:val="007669B7"/>
    <w:rsid w:val="00766BBE"/>
    <w:rsid w:val="00766CEF"/>
    <w:rsid w:val="00766E48"/>
    <w:rsid w:val="00766EC1"/>
    <w:rsid w:val="00767285"/>
    <w:rsid w:val="007673E4"/>
    <w:rsid w:val="007676B0"/>
    <w:rsid w:val="007676CD"/>
    <w:rsid w:val="007677E9"/>
    <w:rsid w:val="00767F55"/>
    <w:rsid w:val="007700BF"/>
    <w:rsid w:val="007700C6"/>
    <w:rsid w:val="007703BD"/>
    <w:rsid w:val="007705CD"/>
    <w:rsid w:val="007706CD"/>
    <w:rsid w:val="00770AB4"/>
    <w:rsid w:val="00770B7A"/>
    <w:rsid w:val="00770BED"/>
    <w:rsid w:val="00770C44"/>
    <w:rsid w:val="00770C6F"/>
    <w:rsid w:val="00770C99"/>
    <w:rsid w:val="00770E0F"/>
    <w:rsid w:val="00771336"/>
    <w:rsid w:val="0077145F"/>
    <w:rsid w:val="007715E5"/>
    <w:rsid w:val="00771A1C"/>
    <w:rsid w:val="00771AFF"/>
    <w:rsid w:val="00771F3F"/>
    <w:rsid w:val="00772125"/>
    <w:rsid w:val="00772243"/>
    <w:rsid w:val="007723AC"/>
    <w:rsid w:val="007723C5"/>
    <w:rsid w:val="00772B34"/>
    <w:rsid w:val="00772B44"/>
    <w:rsid w:val="00772E57"/>
    <w:rsid w:val="00772EA6"/>
    <w:rsid w:val="00772F5F"/>
    <w:rsid w:val="00772F72"/>
    <w:rsid w:val="00772FF6"/>
    <w:rsid w:val="00773420"/>
    <w:rsid w:val="0077352F"/>
    <w:rsid w:val="00773537"/>
    <w:rsid w:val="0077353F"/>
    <w:rsid w:val="00773655"/>
    <w:rsid w:val="007739A1"/>
    <w:rsid w:val="00773B6B"/>
    <w:rsid w:val="00773C1B"/>
    <w:rsid w:val="00773DE4"/>
    <w:rsid w:val="00773FDF"/>
    <w:rsid w:val="007742DB"/>
    <w:rsid w:val="00774321"/>
    <w:rsid w:val="007743D8"/>
    <w:rsid w:val="00774593"/>
    <w:rsid w:val="00774883"/>
    <w:rsid w:val="0077507C"/>
    <w:rsid w:val="007751EB"/>
    <w:rsid w:val="0077584D"/>
    <w:rsid w:val="00775899"/>
    <w:rsid w:val="007758DB"/>
    <w:rsid w:val="007759D3"/>
    <w:rsid w:val="00775A53"/>
    <w:rsid w:val="00775C04"/>
    <w:rsid w:val="00775D97"/>
    <w:rsid w:val="007760EB"/>
    <w:rsid w:val="007761E0"/>
    <w:rsid w:val="00776A72"/>
    <w:rsid w:val="00776CB3"/>
    <w:rsid w:val="00777017"/>
    <w:rsid w:val="0077706C"/>
    <w:rsid w:val="00777079"/>
    <w:rsid w:val="00777289"/>
    <w:rsid w:val="007777FD"/>
    <w:rsid w:val="00777924"/>
    <w:rsid w:val="00777928"/>
    <w:rsid w:val="00777CDD"/>
    <w:rsid w:val="00777E56"/>
    <w:rsid w:val="00780042"/>
    <w:rsid w:val="0078013A"/>
    <w:rsid w:val="00780183"/>
    <w:rsid w:val="007802A5"/>
    <w:rsid w:val="00780417"/>
    <w:rsid w:val="007805B2"/>
    <w:rsid w:val="0078071E"/>
    <w:rsid w:val="00780CD4"/>
    <w:rsid w:val="00780DB4"/>
    <w:rsid w:val="00780F94"/>
    <w:rsid w:val="0078119E"/>
    <w:rsid w:val="00781473"/>
    <w:rsid w:val="0078149B"/>
    <w:rsid w:val="007815FB"/>
    <w:rsid w:val="0078181D"/>
    <w:rsid w:val="00781B62"/>
    <w:rsid w:val="00781B84"/>
    <w:rsid w:val="00781CDE"/>
    <w:rsid w:val="00781D22"/>
    <w:rsid w:val="00781D54"/>
    <w:rsid w:val="00781DAB"/>
    <w:rsid w:val="00781F56"/>
    <w:rsid w:val="00782365"/>
    <w:rsid w:val="007823C7"/>
    <w:rsid w:val="007826F4"/>
    <w:rsid w:val="007827EC"/>
    <w:rsid w:val="00782841"/>
    <w:rsid w:val="007828F0"/>
    <w:rsid w:val="00783351"/>
    <w:rsid w:val="007833A5"/>
    <w:rsid w:val="00783448"/>
    <w:rsid w:val="007834F2"/>
    <w:rsid w:val="00783747"/>
    <w:rsid w:val="00783784"/>
    <w:rsid w:val="00783869"/>
    <w:rsid w:val="00783BA4"/>
    <w:rsid w:val="00783E5A"/>
    <w:rsid w:val="0078464B"/>
    <w:rsid w:val="007848C1"/>
    <w:rsid w:val="00784BD4"/>
    <w:rsid w:val="00784BFE"/>
    <w:rsid w:val="00784F62"/>
    <w:rsid w:val="007851A7"/>
    <w:rsid w:val="007853A7"/>
    <w:rsid w:val="00785412"/>
    <w:rsid w:val="0078583B"/>
    <w:rsid w:val="007859CB"/>
    <w:rsid w:val="00785D69"/>
    <w:rsid w:val="00785E5B"/>
    <w:rsid w:val="00785F69"/>
    <w:rsid w:val="007861B7"/>
    <w:rsid w:val="0078666A"/>
    <w:rsid w:val="0078666B"/>
    <w:rsid w:val="0078672B"/>
    <w:rsid w:val="00786D20"/>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39E"/>
    <w:rsid w:val="0079258C"/>
    <w:rsid w:val="00792D4C"/>
    <w:rsid w:val="00793215"/>
    <w:rsid w:val="0079341F"/>
    <w:rsid w:val="00793536"/>
    <w:rsid w:val="007935B8"/>
    <w:rsid w:val="00793608"/>
    <w:rsid w:val="0079379A"/>
    <w:rsid w:val="00793B05"/>
    <w:rsid w:val="00794127"/>
    <w:rsid w:val="0079412F"/>
    <w:rsid w:val="007941E1"/>
    <w:rsid w:val="007944A2"/>
    <w:rsid w:val="00794748"/>
    <w:rsid w:val="007947D5"/>
    <w:rsid w:val="00794870"/>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6B3"/>
    <w:rsid w:val="00796882"/>
    <w:rsid w:val="007969A7"/>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397"/>
    <w:rsid w:val="007A187C"/>
    <w:rsid w:val="007A1974"/>
    <w:rsid w:val="007A1A67"/>
    <w:rsid w:val="007A1E11"/>
    <w:rsid w:val="007A1E7B"/>
    <w:rsid w:val="007A219D"/>
    <w:rsid w:val="007A224A"/>
    <w:rsid w:val="007A238D"/>
    <w:rsid w:val="007A25E4"/>
    <w:rsid w:val="007A277D"/>
    <w:rsid w:val="007A28F1"/>
    <w:rsid w:val="007A2995"/>
    <w:rsid w:val="007A2B5E"/>
    <w:rsid w:val="007A2B9A"/>
    <w:rsid w:val="007A2C4A"/>
    <w:rsid w:val="007A2DF9"/>
    <w:rsid w:val="007A3104"/>
    <w:rsid w:val="007A3156"/>
    <w:rsid w:val="007A32CC"/>
    <w:rsid w:val="007A33DC"/>
    <w:rsid w:val="007A33F2"/>
    <w:rsid w:val="007A3A26"/>
    <w:rsid w:val="007A3C6A"/>
    <w:rsid w:val="007A3DE9"/>
    <w:rsid w:val="007A3E66"/>
    <w:rsid w:val="007A40FA"/>
    <w:rsid w:val="007A41F6"/>
    <w:rsid w:val="007A42E8"/>
    <w:rsid w:val="007A4368"/>
    <w:rsid w:val="007A46EC"/>
    <w:rsid w:val="007A483F"/>
    <w:rsid w:val="007A49B8"/>
    <w:rsid w:val="007A4BD4"/>
    <w:rsid w:val="007A4D3B"/>
    <w:rsid w:val="007A4DC8"/>
    <w:rsid w:val="007A515E"/>
    <w:rsid w:val="007A51A0"/>
    <w:rsid w:val="007A544D"/>
    <w:rsid w:val="007A564A"/>
    <w:rsid w:val="007A5F2E"/>
    <w:rsid w:val="007A60EE"/>
    <w:rsid w:val="007A612A"/>
    <w:rsid w:val="007A634A"/>
    <w:rsid w:val="007A6590"/>
    <w:rsid w:val="007A69BB"/>
    <w:rsid w:val="007A6AAE"/>
    <w:rsid w:val="007A6DA3"/>
    <w:rsid w:val="007A7208"/>
    <w:rsid w:val="007A7538"/>
    <w:rsid w:val="007A75A6"/>
    <w:rsid w:val="007A7716"/>
    <w:rsid w:val="007A784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51D"/>
    <w:rsid w:val="007B2B2A"/>
    <w:rsid w:val="007B2C82"/>
    <w:rsid w:val="007B2CB5"/>
    <w:rsid w:val="007B2DEC"/>
    <w:rsid w:val="007B2E69"/>
    <w:rsid w:val="007B2E8B"/>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4F79"/>
    <w:rsid w:val="007B51CD"/>
    <w:rsid w:val="007B5519"/>
    <w:rsid w:val="007B56A3"/>
    <w:rsid w:val="007B5857"/>
    <w:rsid w:val="007B58F1"/>
    <w:rsid w:val="007B5A24"/>
    <w:rsid w:val="007B5C1A"/>
    <w:rsid w:val="007B5DF9"/>
    <w:rsid w:val="007B5F29"/>
    <w:rsid w:val="007B64EA"/>
    <w:rsid w:val="007B68A8"/>
    <w:rsid w:val="007B69FB"/>
    <w:rsid w:val="007B6E3D"/>
    <w:rsid w:val="007B6E44"/>
    <w:rsid w:val="007B73E9"/>
    <w:rsid w:val="007B7992"/>
    <w:rsid w:val="007B79E3"/>
    <w:rsid w:val="007B7A3E"/>
    <w:rsid w:val="007B7DD4"/>
    <w:rsid w:val="007B7F05"/>
    <w:rsid w:val="007B7F8D"/>
    <w:rsid w:val="007BD654"/>
    <w:rsid w:val="007C037D"/>
    <w:rsid w:val="007C0631"/>
    <w:rsid w:val="007C0993"/>
    <w:rsid w:val="007C0FD0"/>
    <w:rsid w:val="007C12EF"/>
    <w:rsid w:val="007C13B5"/>
    <w:rsid w:val="007C187F"/>
    <w:rsid w:val="007C1A1F"/>
    <w:rsid w:val="007C1EDF"/>
    <w:rsid w:val="007C21F3"/>
    <w:rsid w:val="007C228D"/>
    <w:rsid w:val="007C2587"/>
    <w:rsid w:val="007C2677"/>
    <w:rsid w:val="007C283F"/>
    <w:rsid w:val="007C28E1"/>
    <w:rsid w:val="007C2F16"/>
    <w:rsid w:val="007C327B"/>
    <w:rsid w:val="007C35C6"/>
    <w:rsid w:val="007C36A6"/>
    <w:rsid w:val="007C3791"/>
    <w:rsid w:val="007C3C1B"/>
    <w:rsid w:val="007C3FDB"/>
    <w:rsid w:val="007C4262"/>
    <w:rsid w:val="007C4372"/>
    <w:rsid w:val="007C4535"/>
    <w:rsid w:val="007C45CC"/>
    <w:rsid w:val="007C496A"/>
    <w:rsid w:val="007C50F5"/>
    <w:rsid w:val="007C5169"/>
    <w:rsid w:val="007C53D6"/>
    <w:rsid w:val="007C546C"/>
    <w:rsid w:val="007C57FB"/>
    <w:rsid w:val="007C5907"/>
    <w:rsid w:val="007C5CD1"/>
    <w:rsid w:val="007C5CFB"/>
    <w:rsid w:val="007C5FB8"/>
    <w:rsid w:val="007C604D"/>
    <w:rsid w:val="007C605F"/>
    <w:rsid w:val="007C6219"/>
    <w:rsid w:val="007C623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7A7"/>
    <w:rsid w:val="007D0B47"/>
    <w:rsid w:val="007D0B6F"/>
    <w:rsid w:val="007D0D5D"/>
    <w:rsid w:val="007D111F"/>
    <w:rsid w:val="007D1272"/>
    <w:rsid w:val="007D1489"/>
    <w:rsid w:val="007D17A8"/>
    <w:rsid w:val="007D1872"/>
    <w:rsid w:val="007D1FA1"/>
    <w:rsid w:val="007D212B"/>
    <w:rsid w:val="007D22D5"/>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1E9"/>
    <w:rsid w:val="007D5232"/>
    <w:rsid w:val="007D5277"/>
    <w:rsid w:val="007D5387"/>
    <w:rsid w:val="007D53F7"/>
    <w:rsid w:val="007D54A8"/>
    <w:rsid w:val="007D5681"/>
    <w:rsid w:val="007D5DE8"/>
    <w:rsid w:val="007D63FD"/>
    <w:rsid w:val="007D6645"/>
    <w:rsid w:val="007D6792"/>
    <w:rsid w:val="007D6886"/>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C1"/>
    <w:rsid w:val="007E042B"/>
    <w:rsid w:val="007E0659"/>
    <w:rsid w:val="007E0F09"/>
    <w:rsid w:val="007E1219"/>
    <w:rsid w:val="007E125D"/>
    <w:rsid w:val="007E1292"/>
    <w:rsid w:val="007E1311"/>
    <w:rsid w:val="007E1706"/>
    <w:rsid w:val="007E181E"/>
    <w:rsid w:val="007E1D16"/>
    <w:rsid w:val="007E20F1"/>
    <w:rsid w:val="007E2417"/>
    <w:rsid w:val="007E24C4"/>
    <w:rsid w:val="007E278A"/>
    <w:rsid w:val="007E29AB"/>
    <w:rsid w:val="007E2A0D"/>
    <w:rsid w:val="007E2A1E"/>
    <w:rsid w:val="007E2B19"/>
    <w:rsid w:val="007E2C1F"/>
    <w:rsid w:val="007E2C5D"/>
    <w:rsid w:val="007E2CE0"/>
    <w:rsid w:val="007E2D3F"/>
    <w:rsid w:val="007E3122"/>
    <w:rsid w:val="007E3230"/>
    <w:rsid w:val="007E3245"/>
    <w:rsid w:val="007E343E"/>
    <w:rsid w:val="007E37F4"/>
    <w:rsid w:val="007E38C2"/>
    <w:rsid w:val="007E3B5C"/>
    <w:rsid w:val="007E4001"/>
    <w:rsid w:val="007E4145"/>
    <w:rsid w:val="007E462F"/>
    <w:rsid w:val="007E483F"/>
    <w:rsid w:val="007E4860"/>
    <w:rsid w:val="007E488C"/>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09C"/>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2FCB"/>
    <w:rsid w:val="007F312D"/>
    <w:rsid w:val="007F372A"/>
    <w:rsid w:val="007F38DC"/>
    <w:rsid w:val="007F3BA3"/>
    <w:rsid w:val="007F3D04"/>
    <w:rsid w:val="007F3D1C"/>
    <w:rsid w:val="007F3DA5"/>
    <w:rsid w:val="007F3DCC"/>
    <w:rsid w:val="007F3E58"/>
    <w:rsid w:val="007F407A"/>
    <w:rsid w:val="007F4194"/>
    <w:rsid w:val="007F4405"/>
    <w:rsid w:val="007F47D8"/>
    <w:rsid w:val="007F47F4"/>
    <w:rsid w:val="007F49ED"/>
    <w:rsid w:val="007F4A6D"/>
    <w:rsid w:val="007F4C37"/>
    <w:rsid w:val="007F4D40"/>
    <w:rsid w:val="007F4EF4"/>
    <w:rsid w:val="007F4F76"/>
    <w:rsid w:val="007F4FDE"/>
    <w:rsid w:val="007F518F"/>
    <w:rsid w:val="007F587E"/>
    <w:rsid w:val="007F5B28"/>
    <w:rsid w:val="007F619E"/>
    <w:rsid w:val="007F6380"/>
    <w:rsid w:val="007F63F5"/>
    <w:rsid w:val="007F6584"/>
    <w:rsid w:val="007F662F"/>
    <w:rsid w:val="007F6675"/>
    <w:rsid w:val="007F669C"/>
    <w:rsid w:val="007F6778"/>
    <w:rsid w:val="007F67C7"/>
    <w:rsid w:val="007F698D"/>
    <w:rsid w:val="007F6ABD"/>
    <w:rsid w:val="007F6B22"/>
    <w:rsid w:val="007F6BD8"/>
    <w:rsid w:val="007F7032"/>
    <w:rsid w:val="007F7146"/>
    <w:rsid w:val="007F770C"/>
    <w:rsid w:val="007F7880"/>
    <w:rsid w:val="007F7A9B"/>
    <w:rsid w:val="007F7DE9"/>
    <w:rsid w:val="0080008F"/>
    <w:rsid w:val="0080027C"/>
    <w:rsid w:val="0080071D"/>
    <w:rsid w:val="0080093C"/>
    <w:rsid w:val="00800DC4"/>
    <w:rsid w:val="00800FA3"/>
    <w:rsid w:val="0080120A"/>
    <w:rsid w:val="00801547"/>
    <w:rsid w:val="0080169D"/>
    <w:rsid w:val="00801716"/>
    <w:rsid w:val="008017E5"/>
    <w:rsid w:val="008019E9"/>
    <w:rsid w:val="00801AF0"/>
    <w:rsid w:val="00801DDC"/>
    <w:rsid w:val="00801E38"/>
    <w:rsid w:val="00801FB4"/>
    <w:rsid w:val="0080223C"/>
    <w:rsid w:val="008022FA"/>
    <w:rsid w:val="0080244C"/>
    <w:rsid w:val="008028A8"/>
    <w:rsid w:val="00802B9E"/>
    <w:rsid w:val="00802EE3"/>
    <w:rsid w:val="00802F1A"/>
    <w:rsid w:val="00802FB5"/>
    <w:rsid w:val="008030F2"/>
    <w:rsid w:val="008034C2"/>
    <w:rsid w:val="0080351D"/>
    <w:rsid w:val="0080365A"/>
    <w:rsid w:val="00803983"/>
    <w:rsid w:val="00803FA4"/>
    <w:rsid w:val="00804216"/>
    <w:rsid w:val="0080427E"/>
    <w:rsid w:val="00804610"/>
    <w:rsid w:val="00804E7F"/>
    <w:rsid w:val="00805565"/>
    <w:rsid w:val="0080566D"/>
    <w:rsid w:val="008057BF"/>
    <w:rsid w:val="00805A08"/>
    <w:rsid w:val="00805F79"/>
    <w:rsid w:val="0080632C"/>
    <w:rsid w:val="0080690B"/>
    <w:rsid w:val="008069AC"/>
    <w:rsid w:val="00806C3B"/>
    <w:rsid w:val="00806D1F"/>
    <w:rsid w:val="00806E11"/>
    <w:rsid w:val="00806E9A"/>
    <w:rsid w:val="00806ED4"/>
    <w:rsid w:val="0080706D"/>
    <w:rsid w:val="00807369"/>
    <w:rsid w:val="008073BE"/>
    <w:rsid w:val="008074B3"/>
    <w:rsid w:val="00807C0D"/>
    <w:rsid w:val="00807C12"/>
    <w:rsid w:val="00810179"/>
    <w:rsid w:val="008102B9"/>
    <w:rsid w:val="008105C3"/>
    <w:rsid w:val="00810614"/>
    <w:rsid w:val="008107D4"/>
    <w:rsid w:val="008109FC"/>
    <w:rsid w:val="00810AD0"/>
    <w:rsid w:val="00810D6A"/>
    <w:rsid w:val="00811125"/>
    <w:rsid w:val="00811344"/>
    <w:rsid w:val="0081164C"/>
    <w:rsid w:val="008116CB"/>
    <w:rsid w:val="00811782"/>
    <w:rsid w:val="00811E0F"/>
    <w:rsid w:val="00811E99"/>
    <w:rsid w:val="00811EFF"/>
    <w:rsid w:val="00812238"/>
    <w:rsid w:val="00812445"/>
    <w:rsid w:val="00812464"/>
    <w:rsid w:val="00812548"/>
    <w:rsid w:val="0081263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811"/>
    <w:rsid w:val="00814CDD"/>
    <w:rsid w:val="00814E94"/>
    <w:rsid w:val="00814FD0"/>
    <w:rsid w:val="008151F4"/>
    <w:rsid w:val="00815442"/>
    <w:rsid w:val="0081549A"/>
    <w:rsid w:val="00815555"/>
    <w:rsid w:val="00815786"/>
    <w:rsid w:val="008158A9"/>
    <w:rsid w:val="00815A37"/>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B9D"/>
    <w:rsid w:val="00817F5D"/>
    <w:rsid w:val="00817FE8"/>
    <w:rsid w:val="00820490"/>
    <w:rsid w:val="00820672"/>
    <w:rsid w:val="008207CC"/>
    <w:rsid w:val="00820870"/>
    <w:rsid w:val="008208BF"/>
    <w:rsid w:val="00820CAE"/>
    <w:rsid w:val="00821737"/>
    <w:rsid w:val="00822168"/>
    <w:rsid w:val="008221AA"/>
    <w:rsid w:val="008223C2"/>
    <w:rsid w:val="0082263B"/>
    <w:rsid w:val="0082282A"/>
    <w:rsid w:val="008229E1"/>
    <w:rsid w:val="00822A49"/>
    <w:rsid w:val="00822B85"/>
    <w:rsid w:val="008230A5"/>
    <w:rsid w:val="0082354F"/>
    <w:rsid w:val="008235DF"/>
    <w:rsid w:val="00823AD9"/>
    <w:rsid w:val="00823E3A"/>
    <w:rsid w:val="00823E51"/>
    <w:rsid w:val="0082439C"/>
    <w:rsid w:val="008243E1"/>
    <w:rsid w:val="008244E0"/>
    <w:rsid w:val="008245C5"/>
    <w:rsid w:val="0082462D"/>
    <w:rsid w:val="0082479E"/>
    <w:rsid w:val="0082490D"/>
    <w:rsid w:val="00824942"/>
    <w:rsid w:val="00824A29"/>
    <w:rsid w:val="00824B1F"/>
    <w:rsid w:val="008251A6"/>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EBA"/>
    <w:rsid w:val="00826F25"/>
    <w:rsid w:val="008275D1"/>
    <w:rsid w:val="00827770"/>
    <w:rsid w:val="00827DB5"/>
    <w:rsid w:val="00827ECD"/>
    <w:rsid w:val="00827F93"/>
    <w:rsid w:val="0083004F"/>
    <w:rsid w:val="0083020E"/>
    <w:rsid w:val="008302B8"/>
    <w:rsid w:val="008302DB"/>
    <w:rsid w:val="008308CF"/>
    <w:rsid w:val="00830915"/>
    <w:rsid w:val="00830A2E"/>
    <w:rsid w:val="00830A5E"/>
    <w:rsid w:val="00830AE1"/>
    <w:rsid w:val="00830EFF"/>
    <w:rsid w:val="00831584"/>
    <w:rsid w:val="008317B0"/>
    <w:rsid w:val="00831885"/>
    <w:rsid w:val="008318C8"/>
    <w:rsid w:val="008319E5"/>
    <w:rsid w:val="00831BE3"/>
    <w:rsid w:val="00831D78"/>
    <w:rsid w:val="00831DE4"/>
    <w:rsid w:val="00832349"/>
    <w:rsid w:val="0083236B"/>
    <w:rsid w:val="00832C15"/>
    <w:rsid w:val="00832C30"/>
    <w:rsid w:val="00833A21"/>
    <w:rsid w:val="00833B77"/>
    <w:rsid w:val="00833B92"/>
    <w:rsid w:val="00833C17"/>
    <w:rsid w:val="00833C67"/>
    <w:rsid w:val="00833D89"/>
    <w:rsid w:val="00833EAE"/>
    <w:rsid w:val="008349C6"/>
    <w:rsid w:val="00834A97"/>
    <w:rsid w:val="00834BD8"/>
    <w:rsid w:val="00834F3A"/>
    <w:rsid w:val="00835204"/>
    <w:rsid w:val="0083522C"/>
    <w:rsid w:val="008353EA"/>
    <w:rsid w:val="0083543B"/>
    <w:rsid w:val="008355BA"/>
    <w:rsid w:val="008356C9"/>
    <w:rsid w:val="0083585F"/>
    <w:rsid w:val="00835CEA"/>
    <w:rsid w:val="0083624F"/>
    <w:rsid w:val="008362E1"/>
    <w:rsid w:val="008362FC"/>
    <w:rsid w:val="00836421"/>
    <w:rsid w:val="008364A2"/>
    <w:rsid w:val="00836581"/>
    <w:rsid w:val="00836590"/>
    <w:rsid w:val="00836A4F"/>
    <w:rsid w:val="00836A6E"/>
    <w:rsid w:val="00836B26"/>
    <w:rsid w:val="00836C80"/>
    <w:rsid w:val="00836E6F"/>
    <w:rsid w:val="0083709F"/>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9A"/>
    <w:rsid w:val="00840AFE"/>
    <w:rsid w:val="00840E44"/>
    <w:rsid w:val="00841150"/>
    <w:rsid w:val="00841280"/>
    <w:rsid w:val="00841458"/>
    <w:rsid w:val="008418EF"/>
    <w:rsid w:val="00841D4F"/>
    <w:rsid w:val="00841E36"/>
    <w:rsid w:val="0084232B"/>
    <w:rsid w:val="008427EA"/>
    <w:rsid w:val="00842A8B"/>
    <w:rsid w:val="00842ABE"/>
    <w:rsid w:val="00842F61"/>
    <w:rsid w:val="008430DF"/>
    <w:rsid w:val="0084311B"/>
    <w:rsid w:val="008431D8"/>
    <w:rsid w:val="008434DD"/>
    <w:rsid w:val="008435CE"/>
    <w:rsid w:val="008437C0"/>
    <w:rsid w:val="0084381E"/>
    <w:rsid w:val="008439E4"/>
    <w:rsid w:val="00843CFF"/>
    <w:rsid w:val="00843D0B"/>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29A"/>
    <w:rsid w:val="00847336"/>
    <w:rsid w:val="0084738B"/>
    <w:rsid w:val="00847482"/>
    <w:rsid w:val="008475D2"/>
    <w:rsid w:val="0084767E"/>
    <w:rsid w:val="0084787C"/>
    <w:rsid w:val="00847C18"/>
    <w:rsid w:val="00847C59"/>
    <w:rsid w:val="00847E0E"/>
    <w:rsid w:val="008500D8"/>
    <w:rsid w:val="00850685"/>
    <w:rsid w:val="00850761"/>
    <w:rsid w:val="0085091D"/>
    <w:rsid w:val="00850A2E"/>
    <w:rsid w:val="00851219"/>
    <w:rsid w:val="00851257"/>
    <w:rsid w:val="00851280"/>
    <w:rsid w:val="008513A4"/>
    <w:rsid w:val="008513B5"/>
    <w:rsid w:val="00851468"/>
    <w:rsid w:val="008516EA"/>
    <w:rsid w:val="00851B81"/>
    <w:rsid w:val="008522E3"/>
    <w:rsid w:val="00852327"/>
    <w:rsid w:val="00852587"/>
    <w:rsid w:val="00852A78"/>
    <w:rsid w:val="00852D1D"/>
    <w:rsid w:val="008530DB"/>
    <w:rsid w:val="00853159"/>
    <w:rsid w:val="00853656"/>
    <w:rsid w:val="00853698"/>
    <w:rsid w:val="0085407E"/>
    <w:rsid w:val="0085413A"/>
    <w:rsid w:val="00854194"/>
    <w:rsid w:val="0085432B"/>
    <w:rsid w:val="008544A3"/>
    <w:rsid w:val="00854C75"/>
    <w:rsid w:val="00854D23"/>
    <w:rsid w:val="00854D4F"/>
    <w:rsid w:val="00854E19"/>
    <w:rsid w:val="00854EE4"/>
    <w:rsid w:val="0085533A"/>
    <w:rsid w:val="00855488"/>
    <w:rsid w:val="008554A1"/>
    <w:rsid w:val="00855508"/>
    <w:rsid w:val="0085559B"/>
    <w:rsid w:val="0085590E"/>
    <w:rsid w:val="00855B5C"/>
    <w:rsid w:val="00855EA8"/>
    <w:rsid w:val="00855F38"/>
    <w:rsid w:val="008560CA"/>
    <w:rsid w:val="008565E6"/>
    <w:rsid w:val="008568EE"/>
    <w:rsid w:val="0085696E"/>
    <w:rsid w:val="00856A54"/>
    <w:rsid w:val="00856BF1"/>
    <w:rsid w:val="00856CEF"/>
    <w:rsid w:val="00856EF9"/>
    <w:rsid w:val="00857350"/>
    <w:rsid w:val="0085742F"/>
    <w:rsid w:val="008576A9"/>
    <w:rsid w:val="008577F5"/>
    <w:rsid w:val="00857884"/>
    <w:rsid w:val="0085792F"/>
    <w:rsid w:val="0085797B"/>
    <w:rsid w:val="00857997"/>
    <w:rsid w:val="00857C7D"/>
    <w:rsid w:val="00857E66"/>
    <w:rsid w:val="00860136"/>
    <w:rsid w:val="00860231"/>
    <w:rsid w:val="0086039A"/>
    <w:rsid w:val="008603D6"/>
    <w:rsid w:val="00860695"/>
    <w:rsid w:val="0086079C"/>
    <w:rsid w:val="00860C80"/>
    <w:rsid w:val="00860F52"/>
    <w:rsid w:val="00860F62"/>
    <w:rsid w:val="0086164D"/>
    <w:rsid w:val="00861722"/>
    <w:rsid w:val="00861758"/>
    <w:rsid w:val="008617B6"/>
    <w:rsid w:val="008619E5"/>
    <w:rsid w:val="00861BBE"/>
    <w:rsid w:val="00861C13"/>
    <w:rsid w:val="00861C80"/>
    <w:rsid w:val="008626F4"/>
    <w:rsid w:val="00862EFA"/>
    <w:rsid w:val="00862EFF"/>
    <w:rsid w:val="00862F09"/>
    <w:rsid w:val="008630AC"/>
    <w:rsid w:val="008631BE"/>
    <w:rsid w:val="0086327F"/>
    <w:rsid w:val="00863336"/>
    <w:rsid w:val="00863411"/>
    <w:rsid w:val="008634E1"/>
    <w:rsid w:val="00863541"/>
    <w:rsid w:val="008635F7"/>
    <w:rsid w:val="0086377E"/>
    <w:rsid w:val="008637BF"/>
    <w:rsid w:val="00863F2A"/>
    <w:rsid w:val="00863F32"/>
    <w:rsid w:val="00863F78"/>
    <w:rsid w:val="00864147"/>
    <w:rsid w:val="008642E9"/>
    <w:rsid w:val="0086436F"/>
    <w:rsid w:val="0086441B"/>
    <w:rsid w:val="008645AA"/>
    <w:rsid w:val="008646E2"/>
    <w:rsid w:val="00864990"/>
    <w:rsid w:val="00864C95"/>
    <w:rsid w:val="00864DE0"/>
    <w:rsid w:val="00864E06"/>
    <w:rsid w:val="008651CF"/>
    <w:rsid w:val="008651F0"/>
    <w:rsid w:val="008654B7"/>
    <w:rsid w:val="00865558"/>
    <w:rsid w:val="00865595"/>
    <w:rsid w:val="0086576E"/>
    <w:rsid w:val="00865877"/>
    <w:rsid w:val="00865953"/>
    <w:rsid w:val="00865BF4"/>
    <w:rsid w:val="00865C22"/>
    <w:rsid w:val="00866061"/>
    <w:rsid w:val="00866084"/>
    <w:rsid w:val="00866487"/>
    <w:rsid w:val="00866575"/>
    <w:rsid w:val="008665C9"/>
    <w:rsid w:val="008668A9"/>
    <w:rsid w:val="008668CB"/>
    <w:rsid w:val="00866945"/>
    <w:rsid w:val="00866A45"/>
    <w:rsid w:val="00866D36"/>
    <w:rsid w:val="00867199"/>
    <w:rsid w:val="00867240"/>
    <w:rsid w:val="008672FF"/>
    <w:rsid w:val="00867302"/>
    <w:rsid w:val="00867550"/>
    <w:rsid w:val="00867759"/>
    <w:rsid w:val="008677BB"/>
    <w:rsid w:val="008678D9"/>
    <w:rsid w:val="00867995"/>
    <w:rsid w:val="00867C4A"/>
    <w:rsid w:val="00870806"/>
    <w:rsid w:val="00870833"/>
    <w:rsid w:val="00870BC7"/>
    <w:rsid w:val="00870CA1"/>
    <w:rsid w:val="00870D2C"/>
    <w:rsid w:val="00870D4C"/>
    <w:rsid w:val="00870F2F"/>
    <w:rsid w:val="00871011"/>
    <w:rsid w:val="00871129"/>
    <w:rsid w:val="0087138C"/>
    <w:rsid w:val="0087159F"/>
    <w:rsid w:val="00871B21"/>
    <w:rsid w:val="00871BB0"/>
    <w:rsid w:val="00871E32"/>
    <w:rsid w:val="00872143"/>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9BE"/>
    <w:rsid w:val="00873ACC"/>
    <w:rsid w:val="00873B8E"/>
    <w:rsid w:val="00873C64"/>
    <w:rsid w:val="00873C7E"/>
    <w:rsid w:val="00873D60"/>
    <w:rsid w:val="008743D4"/>
    <w:rsid w:val="0087459A"/>
    <w:rsid w:val="0087477C"/>
    <w:rsid w:val="00874BAB"/>
    <w:rsid w:val="00874BF0"/>
    <w:rsid w:val="00874CD3"/>
    <w:rsid w:val="00874D15"/>
    <w:rsid w:val="008751D9"/>
    <w:rsid w:val="00875418"/>
    <w:rsid w:val="0087543A"/>
    <w:rsid w:val="0087555E"/>
    <w:rsid w:val="00875E28"/>
    <w:rsid w:val="0087600B"/>
    <w:rsid w:val="0087602B"/>
    <w:rsid w:val="00876097"/>
    <w:rsid w:val="00876148"/>
    <w:rsid w:val="00876377"/>
    <w:rsid w:val="0087645B"/>
    <w:rsid w:val="008765B6"/>
    <w:rsid w:val="008766CB"/>
    <w:rsid w:val="0087684B"/>
    <w:rsid w:val="008768F6"/>
    <w:rsid w:val="0087690A"/>
    <w:rsid w:val="00876AD1"/>
    <w:rsid w:val="00876BDE"/>
    <w:rsid w:val="00876C4D"/>
    <w:rsid w:val="00876CAC"/>
    <w:rsid w:val="00876CD7"/>
    <w:rsid w:val="00876D59"/>
    <w:rsid w:val="008770BF"/>
    <w:rsid w:val="0087729A"/>
    <w:rsid w:val="008772D7"/>
    <w:rsid w:val="00877442"/>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A7A"/>
    <w:rsid w:val="00881E54"/>
    <w:rsid w:val="00881E58"/>
    <w:rsid w:val="00881FBA"/>
    <w:rsid w:val="0088204A"/>
    <w:rsid w:val="008822BA"/>
    <w:rsid w:val="0088236E"/>
    <w:rsid w:val="0088278B"/>
    <w:rsid w:val="00882920"/>
    <w:rsid w:val="00882B4E"/>
    <w:rsid w:val="00882E3F"/>
    <w:rsid w:val="00882E63"/>
    <w:rsid w:val="00882F08"/>
    <w:rsid w:val="00883034"/>
    <w:rsid w:val="008831BA"/>
    <w:rsid w:val="008831EC"/>
    <w:rsid w:val="00883651"/>
    <w:rsid w:val="008839BD"/>
    <w:rsid w:val="00883B48"/>
    <w:rsid w:val="00884046"/>
    <w:rsid w:val="00884406"/>
    <w:rsid w:val="0088495F"/>
    <w:rsid w:val="0088499A"/>
    <w:rsid w:val="00884AEA"/>
    <w:rsid w:val="00884E60"/>
    <w:rsid w:val="00884EA0"/>
    <w:rsid w:val="00885188"/>
    <w:rsid w:val="008852A9"/>
    <w:rsid w:val="00885902"/>
    <w:rsid w:val="0088592B"/>
    <w:rsid w:val="00885ADD"/>
    <w:rsid w:val="00885B6E"/>
    <w:rsid w:val="00885C6B"/>
    <w:rsid w:val="008863EE"/>
    <w:rsid w:val="0088641E"/>
    <w:rsid w:val="00886486"/>
    <w:rsid w:val="0088658B"/>
    <w:rsid w:val="008866C8"/>
    <w:rsid w:val="0088695C"/>
    <w:rsid w:val="00886960"/>
    <w:rsid w:val="00886967"/>
    <w:rsid w:val="00886B9B"/>
    <w:rsid w:val="00886F3D"/>
    <w:rsid w:val="00886F71"/>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AB1"/>
    <w:rsid w:val="00890AE7"/>
    <w:rsid w:val="00890C23"/>
    <w:rsid w:val="00890CA9"/>
    <w:rsid w:val="00890CDE"/>
    <w:rsid w:val="00890CF3"/>
    <w:rsid w:val="00890DC7"/>
    <w:rsid w:val="00891164"/>
    <w:rsid w:val="008912B7"/>
    <w:rsid w:val="0089133F"/>
    <w:rsid w:val="0089186C"/>
    <w:rsid w:val="00891997"/>
    <w:rsid w:val="00891BDB"/>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D49"/>
    <w:rsid w:val="00893FA0"/>
    <w:rsid w:val="0089412F"/>
    <w:rsid w:val="00894173"/>
    <w:rsid w:val="008942B2"/>
    <w:rsid w:val="00894489"/>
    <w:rsid w:val="008946F8"/>
    <w:rsid w:val="00894E5F"/>
    <w:rsid w:val="00894F11"/>
    <w:rsid w:val="00894F31"/>
    <w:rsid w:val="00894FA9"/>
    <w:rsid w:val="0089507B"/>
    <w:rsid w:val="0089519B"/>
    <w:rsid w:val="008951B6"/>
    <w:rsid w:val="0089534A"/>
    <w:rsid w:val="00895456"/>
    <w:rsid w:val="008954B7"/>
    <w:rsid w:val="00895513"/>
    <w:rsid w:val="008955A4"/>
    <w:rsid w:val="0089564D"/>
    <w:rsid w:val="00895768"/>
    <w:rsid w:val="0089581B"/>
    <w:rsid w:val="00895AE6"/>
    <w:rsid w:val="00895E31"/>
    <w:rsid w:val="00895F8A"/>
    <w:rsid w:val="008967E8"/>
    <w:rsid w:val="0089683C"/>
    <w:rsid w:val="00896885"/>
    <w:rsid w:val="00896A13"/>
    <w:rsid w:val="00896CBD"/>
    <w:rsid w:val="00896E4C"/>
    <w:rsid w:val="00896EF1"/>
    <w:rsid w:val="00896F8F"/>
    <w:rsid w:val="0089709E"/>
    <w:rsid w:val="008970D2"/>
    <w:rsid w:val="008970E5"/>
    <w:rsid w:val="008974B2"/>
    <w:rsid w:val="00897A15"/>
    <w:rsid w:val="00897B0D"/>
    <w:rsid w:val="00897EF7"/>
    <w:rsid w:val="008A02D6"/>
    <w:rsid w:val="008A0743"/>
    <w:rsid w:val="008A0D34"/>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3E32"/>
    <w:rsid w:val="008A4004"/>
    <w:rsid w:val="008A447D"/>
    <w:rsid w:val="008A4565"/>
    <w:rsid w:val="008A456D"/>
    <w:rsid w:val="008A4A1F"/>
    <w:rsid w:val="008A4C12"/>
    <w:rsid w:val="008A4E87"/>
    <w:rsid w:val="008A4F2B"/>
    <w:rsid w:val="008A4FE9"/>
    <w:rsid w:val="008A543E"/>
    <w:rsid w:val="008A54B4"/>
    <w:rsid w:val="008A54EA"/>
    <w:rsid w:val="008A553D"/>
    <w:rsid w:val="008A59A3"/>
    <w:rsid w:val="008A5D44"/>
    <w:rsid w:val="008A5F3E"/>
    <w:rsid w:val="008A5F46"/>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B42"/>
    <w:rsid w:val="008B0C4D"/>
    <w:rsid w:val="008B10A1"/>
    <w:rsid w:val="008B128C"/>
    <w:rsid w:val="008B1295"/>
    <w:rsid w:val="008B1970"/>
    <w:rsid w:val="008B1CE1"/>
    <w:rsid w:val="008B1D13"/>
    <w:rsid w:val="008B1E43"/>
    <w:rsid w:val="008B1FCC"/>
    <w:rsid w:val="008B22F8"/>
    <w:rsid w:val="008B2543"/>
    <w:rsid w:val="008B266A"/>
    <w:rsid w:val="008B28C2"/>
    <w:rsid w:val="008B2A39"/>
    <w:rsid w:val="008B2AE6"/>
    <w:rsid w:val="008B2D1F"/>
    <w:rsid w:val="008B2E9F"/>
    <w:rsid w:val="008B2F3A"/>
    <w:rsid w:val="008B31C4"/>
    <w:rsid w:val="008B3237"/>
    <w:rsid w:val="008B326F"/>
    <w:rsid w:val="008B32BB"/>
    <w:rsid w:val="008B32EA"/>
    <w:rsid w:val="008B36EB"/>
    <w:rsid w:val="008B382F"/>
    <w:rsid w:val="008B3EA8"/>
    <w:rsid w:val="008B3ED8"/>
    <w:rsid w:val="008B4044"/>
    <w:rsid w:val="008B40CA"/>
    <w:rsid w:val="008B423F"/>
    <w:rsid w:val="008B44FD"/>
    <w:rsid w:val="008B451C"/>
    <w:rsid w:val="008B4CC1"/>
    <w:rsid w:val="008B4E52"/>
    <w:rsid w:val="008B51DD"/>
    <w:rsid w:val="008B5B9F"/>
    <w:rsid w:val="008B5BA1"/>
    <w:rsid w:val="008B5E71"/>
    <w:rsid w:val="008B635F"/>
    <w:rsid w:val="008B644F"/>
    <w:rsid w:val="008B664C"/>
    <w:rsid w:val="008B68EA"/>
    <w:rsid w:val="008B6DF6"/>
    <w:rsid w:val="008B70B1"/>
    <w:rsid w:val="008B7109"/>
    <w:rsid w:val="008B72CB"/>
    <w:rsid w:val="008B7798"/>
    <w:rsid w:val="008B79DF"/>
    <w:rsid w:val="008B7CBD"/>
    <w:rsid w:val="008B7E2F"/>
    <w:rsid w:val="008B7EED"/>
    <w:rsid w:val="008C01B9"/>
    <w:rsid w:val="008C0205"/>
    <w:rsid w:val="008C0472"/>
    <w:rsid w:val="008C04C9"/>
    <w:rsid w:val="008C08BF"/>
    <w:rsid w:val="008C0BC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B29"/>
    <w:rsid w:val="008C3CAC"/>
    <w:rsid w:val="008C3CDE"/>
    <w:rsid w:val="008C408F"/>
    <w:rsid w:val="008C4130"/>
    <w:rsid w:val="008C41C3"/>
    <w:rsid w:val="008C41CF"/>
    <w:rsid w:val="008C41E7"/>
    <w:rsid w:val="008C42B6"/>
    <w:rsid w:val="008C48D3"/>
    <w:rsid w:val="008C4D20"/>
    <w:rsid w:val="008C4D6D"/>
    <w:rsid w:val="008C5370"/>
    <w:rsid w:val="008C53DF"/>
    <w:rsid w:val="008C5B46"/>
    <w:rsid w:val="008C5C3C"/>
    <w:rsid w:val="008C5E49"/>
    <w:rsid w:val="008C5F2C"/>
    <w:rsid w:val="008C5F4C"/>
    <w:rsid w:val="008C5F6E"/>
    <w:rsid w:val="008C604E"/>
    <w:rsid w:val="008C6187"/>
    <w:rsid w:val="008C655E"/>
    <w:rsid w:val="008C6BE7"/>
    <w:rsid w:val="008C6D22"/>
    <w:rsid w:val="008C6F7B"/>
    <w:rsid w:val="008C7631"/>
    <w:rsid w:val="008C77C6"/>
    <w:rsid w:val="008C780B"/>
    <w:rsid w:val="008C7928"/>
    <w:rsid w:val="008C7ABD"/>
    <w:rsid w:val="008C7B50"/>
    <w:rsid w:val="008C7C40"/>
    <w:rsid w:val="008C7CDB"/>
    <w:rsid w:val="008D01D3"/>
    <w:rsid w:val="008D0247"/>
    <w:rsid w:val="008D02F8"/>
    <w:rsid w:val="008D08CC"/>
    <w:rsid w:val="008D0AA6"/>
    <w:rsid w:val="008D0B33"/>
    <w:rsid w:val="008D1312"/>
    <w:rsid w:val="008D1661"/>
    <w:rsid w:val="008D194B"/>
    <w:rsid w:val="008D1F5C"/>
    <w:rsid w:val="008D239D"/>
    <w:rsid w:val="008D23A3"/>
    <w:rsid w:val="008D2A97"/>
    <w:rsid w:val="008D2C23"/>
    <w:rsid w:val="008D2CD2"/>
    <w:rsid w:val="008D3682"/>
    <w:rsid w:val="008D3775"/>
    <w:rsid w:val="008D3AD9"/>
    <w:rsid w:val="008D4295"/>
    <w:rsid w:val="008D42C4"/>
    <w:rsid w:val="008D4339"/>
    <w:rsid w:val="008D49D6"/>
    <w:rsid w:val="008D4D11"/>
    <w:rsid w:val="008D4DB5"/>
    <w:rsid w:val="008D4FA0"/>
    <w:rsid w:val="008D4FB5"/>
    <w:rsid w:val="008D5569"/>
    <w:rsid w:val="008D55C3"/>
    <w:rsid w:val="008D56DD"/>
    <w:rsid w:val="008D5C2B"/>
    <w:rsid w:val="008D5CC2"/>
    <w:rsid w:val="008D5DDF"/>
    <w:rsid w:val="008D5E66"/>
    <w:rsid w:val="008D6095"/>
    <w:rsid w:val="008D62A3"/>
    <w:rsid w:val="008D63B0"/>
    <w:rsid w:val="008D6999"/>
    <w:rsid w:val="008D69E3"/>
    <w:rsid w:val="008D6DA0"/>
    <w:rsid w:val="008D6EFF"/>
    <w:rsid w:val="008D6F68"/>
    <w:rsid w:val="008D71A0"/>
    <w:rsid w:val="008D7336"/>
    <w:rsid w:val="008D7355"/>
    <w:rsid w:val="008D73B5"/>
    <w:rsid w:val="008D77C7"/>
    <w:rsid w:val="008D7802"/>
    <w:rsid w:val="008D780E"/>
    <w:rsid w:val="008D7B3F"/>
    <w:rsid w:val="008D7B41"/>
    <w:rsid w:val="008D7BA9"/>
    <w:rsid w:val="008D7DBE"/>
    <w:rsid w:val="008D7F06"/>
    <w:rsid w:val="008E0057"/>
    <w:rsid w:val="008E055E"/>
    <w:rsid w:val="008E0568"/>
    <w:rsid w:val="008E0749"/>
    <w:rsid w:val="008E0826"/>
    <w:rsid w:val="008E085D"/>
    <w:rsid w:val="008E0889"/>
    <w:rsid w:val="008E08D7"/>
    <w:rsid w:val="008E08E4"/>
    <w:rsid w:val="008E0A2C"/>
    <w:rsid w:val="008E10E5"/>
    <w:rsid w:val="008E130F"/>
    <w:rsid w:val="008E16C1"/>
    <w:rsid w:val="008E17D8"/>
    <w:rsid w:val="008E1F07"/>
    <w:rsid w:val="008E2345"/>
    <w:rsid w:val="008E235B"/>
    <w:rsid w:val="008E23E1"/>
    <w:rsid w:val="008E279F"/>
    <w:rsid w:val="008E27E8"/>
    <w:rsid w:val="008E2C04"/>
    <w:rsid w:val="008E2C50"/>
    <w:rsid w:val="008E2CBE"/>
    <w:rsid w:val="008E2CD6"/>
    <w:rsid w:val="008E2D40"/>
    <w:rsid w:val="008E32C8"/>
    <w:rsid w:val="008E336C"/>
    <w:rsid w:val="008E378A"/>
    <w:rsid w:val="008E39EA"/>
    <w:rsid w:val="008E3B66"/>
    <w:rsid w:val="008E3BE2"/>
    <w:rsid w:val="008E3C8B"/>
    <w:rsid w:val="008E3D0A"/>
    <w:rsid w:val="008E3F36"/>
    <w:rsid w:val="008E4230"/>
    <w:rsid w:val="008E4456"/>
    <w:rsid w:val="008E4637"/>
    <w:rsid w:val="008E4D0F"/>
    <w:rsid w:val="008E51E1"/>
    <w:rsid w:val="008E58A6"/>
    <w:rsid w:val="008E5A68"/>
    <w:rsid w:val="008E5B00"/>
    <w:rsid w:val="008E5C9D"/>
    <w:rsid w:val="008E6303"/>
    <w:rsid w:val="008E63C1"/>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0CDA"/>
    <w:rsid w:val="008F0E34"/>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5CB"/>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5E8F"/>
    <w:rsid w:val="008F617D"/>
    <w:rsid w:val="008F61F1"/>
    <w:rsid w:val="008F63A4"/>
    <w:rsid w:val="008F64FA"/>
    <w:rsid w:val="008F6501"/>
    <w:rsid w:val="008F67B7"/>
    <w:rsid w:val="008F67FC"/>
    <w:rsid w:val="008F687D"/>
    <w:rsid w:val="008F68B5"/>
    <w:rsid w:val="008F6A1D"/>
    <w:rsid w:val="008F6B1B"/>
    <w:rsid w:val="008F6D9D"/>
    <w:rsid w:val="008F6DEA"/>
    <w:rsid w:val="008F6EA7"/>
    <w:rsid w:val="008F6EE8"/>
    <w:rsid w:val="008F6F84"/>
    <w:rsid w:val="008F71E2"/>
    <w:rsid w:val="008F73EC"/>
    <w:rsid w:val="008F777D"/>
    <w:rsid w:val="008F78AC"/>
    <w:rsid w:val="008F79CF"/>
    <w:rsid w:val="008F7D76"/>
    <w:rsid w:val="008F7E96"/>
    <w:rsid w:val="008F7FA5"/>
    <w:rsid w:val="00900104"/>
    <w:rsid w:val="0090059D"/>
    <w:rsid w:val="009007DF"/>
    <w:rsid w:val="0090096E"/>
    <w:rsid w:val="00900EAD"/>
    <w:rsid w:val="00900EE5"/>
    <w:rsid w:val="00901021"/>
    <w:rsid w:val="00901728"/>
    <w:rsid w:val="00901729"/>
    <w:rsid w:val="009017E6"/>
    <w:rsid w:val="009018C7"/>
    <w:rsid w:val="0090190A"/>
    <w:rsid w:val="00901988"/>
    <w:rsid w:val="00901BAE"/>
    <w:rsid w:val="00901C30"/>
    <w:rsid w:val="00901D59"/>
    <w:rsid w:val="00902137"/>
    <w:rsid w:val="00902370"/>
    <w:rsid w:val="009023F7"/>
    <w:rsid w:val="0090265D"/>
    <w:rsid w:val="00902733"/>
    <w:rsid w:val="00902C37"/>
    <w:rsid w:val="0090309C"/>
    <w:rsid w:val="009030CC"/>
    <w:rsid w:val="009032B8"/>
    <w:rsid w:val="009034CC"/>
    <w:rsid w:val="0090366B"/>
    <w:rsid w:val="009036B9"/>
    <w:rsid w:val="0090377D"/>
    <w:rsid w:val="009037C5"/>
    <w:rsid w:val="009037D5"/>
    <w:rsid w:val="00903889"/>
    <w:rsid w:val="00903F25"/>
    <w:rsid w:val="00904370"/>
    <w:rsid w:val="009044F7"/>
    <w:rsid w:val="00904A36"/>
    <w:rsid w:val="00904A61"/>
    <w:rsid w:val="00904CF9"/>
    <w:rsid w:val="00904DFB"/>
    <w:rsid w:val="0090507F"/>
    <w:rsid w:val="009052D5"/>
    <w:rsid w:val="0090551C"/>
    <w:rsid w:val="0090580C"/>
    <w:rsid w:val="009059B0"/>
    <w:rsid w:val="00905BBB"/>
    <w:rsid w:val="00905CC2"/>
    <w:rsid w:val="00905EB3"/>
    <w:rsid w:val="009060DF"/>
    <w:rsid w:val="00906141"/>
    <w:rsid w:val="00906230"/>
    <w:rsid w:val="00906314"/>
    <w:rsid w:val="009063B9"/>
    <w:rsid w:val="009066E7"/>
    <w:rsid w:val="009069BE"/>
    <w:rsid w:val="00906CFC"/>
    <w:rsid w:val="00907009"/>
    <w:rsid w:val="0090723A"/>
    <w:rsid w:val="009073B5"/>
    <w:rsid w:val="009073DD"/>
    <w:rsid w:val="0090743C"/>
    <w:rsid w:val="00907809"/>
    <w:rsid w:val="00907AB1"/>
    <w:rsid w:val="00907CCF"/>
    <w:rsid w:val="00907D4C"/>
    <w:rsid w:val="00907D6D"/>
    <w:rsid w:val="00907F89"/>
    <w:rsid w:val="0091037F"/>
    <w:rsid w:val="009103FC"/>
    <w:rsid w:val="00910475"/>
    <w:rsid w:val="00910D8C"/>
    <w:rsid w:val="00910E44"/>
    <w:rsid w:val="00910E90"/>
    <w:rsid w:val="00910F3B"/>
    <w:rsid w:val="00911237"/>
    <w:rsid w:val="009113E9"/>
    <w:rsid w:val="00911653"/>
    <w:rsid w:val="009117DF"/>
    <w:rsid w:val="00911DE4"/>
    <w:rsid w:val="00911F8A"/>
    <w:rsid w:val="009120CA"/>
    <w:rsid w:val="0091219C"/>
    <w:rsid w:val="0091226E"/>
    <w:rsid w:val="00912DB9"/>
    <w:rsid w:val="00912E6C"/>
    <w:rsid w:val="00912FAA"/>
    <w:rsid w:val="009133EE"/>
    <w:rsid w:val="0091363B"/>
    <w:rsid w:val="00913687"/>
    <w:rsid w:val="009139DA"/>
    <w:rsid w:val="00913A10"/>
    <w:rsid w:val="00913B3D"/>
    <w:rsid w:val="00913B66"/>
    <w:rsid w:val="00913B97"/>
    <w:rsid w:val="00913C33"/>
    <w:rsid w:val="0091417C"/>
    <w:rsid w:val="009143CE"/>
    <w:rsid w:val="00914546"/>
    <w:rsid w:val="00914783"/>
    <w:rsid w:val="00914AFC"/>
    <w:rsid w:val="00914B97"/>
    <w:rsid w:val="009151E9"/>
    <w:rsid w:val="009152C3"/>
    <w:rsid w:val="0091534C"/>
    <w:rsid w:val="0091568F"/>
    <w:rsid w:val="009156E2"/>
    <w:rsid w:val="009159C0"/>
    <w:rsid w:val="009159FD"/>
    <w:rsid w:val="00915DC6"/>
    <w:rsid w:val="00915FB9"/>
    <w:rsid w:val="0091605A"/>
    <w:rsid w:val="00916070"/>
    <w:rsid w:val="00916355"/>
    <w:rsid w:val="0091639E"/>
    <w:rsid w:val="009163BD"/>
    <w:rsid w:val="00916551"/>
    <w:rsid w:val="0091660E"/>
    <w:rsid w:val="009166AF"/>
    <w:rsid w:val="009168F1"/>
    <w:rsid w:val="00916AA2"/>
    <w:rsid w:val="00916FB2"/>
    <w:rsid w:val="009170A0"/>
    <w:rsid w:val="0091727F"/>
    <w:rsid w:val="009172A3"/>
    <w:rsid w:val="009172E0"/>
    <w:rsid w:val="009173F5"/>
    <w:rsid w:val="009175BB"/>
    <w:rsid w:val="0091773B"/>
    <w:rsid w:val="009177D1"/>
    <w:rsid w:val="00917950"/>
    <w:rsid w:val="00917DF3"/>
    <w:rsid w:val="00917E20"/>
    <w:rsid w:val="00917F7B"/>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75"/>
    <w:rsid w:val="00922398"/>
    <w:rsid w:val="009228F0"/>
    <w:rsid w:val="00922A05"/>
    <w:rsid w:val="00922F1C"/>
    <w:rsid w:val="00922F57"/>
    <w:rsid w:val="00922FC1"/>
    <w:rsid w:val="0092340A"/>
    <w:rsid w:val="00923581"/>
    <w:rsid w:val="009237BA"/>
    <w:rsid w:val="00923A1A"/>
    <w:rsid w:val="00923C46"/>
    <w:rsid w:val="00923CCD"/>
    <w:rsid w:val="00923FC4"/>
    <w:rsid w:val="009240A0"/>
    <w:rsid w:val="00924100"/>
    <w:rsid w:val="00924313"/>
    <w:rsid w:val="00924413"/>
    <w:rsid w:val="0092478B"/>
    <w:rsid w:val="00924962"/>
    <w:rsid w:val="00924A27"/>
    <w:rsid w:val="00924F7A"/>
    <w:rsid w:val="009252AB"/>
    <w:rsid w:val="009253D8"/>
    <w:rsid w:val="0092573F"/>
    <w:rsid w:val="0092594D"/>
    <w:rsid w:val="00925CA0"/>
    <w:rsid w:val="00925DD9"/>
    <w:rsid w:val="00925FFE"/>
    <w:rsid w:val="00926169"/>
    <w:rsid w:val="009261E2"/>
    <w:rsid w:val="00926299"/>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0D8"/>
    <w:rsid w:val="00931287"/>
    <w:rsid w:val="0093135B"/>
    <w:rsid w:val="009313B6"/>
    <w:rsid w:val="00931584"/>
    <w:rsid w:val="009318A4"/>
    <w:rsid w:val="00931E17"/>
    <w:rsid w:val="00932413"/>
    <w:rsid w:val="009325E7"/>
    <w:rsid w:val="009326AB"/>
    <w:rsid w:val="00932AE0"/>
    <w:rsid w:val="00932B64"/>
    <w:rsid w:val="00932D0C"/>
    <w:rsid w:val="00933788"/>
    <w:rsid w:val="00933A8A"/>
    <w:rsid w:val="00933B25"/>
    <w:rsid w:val="00933D97"/>
    <w:rsid w:val="00933E4D"/>
    <w:rsid w:val="00933F2D"/>
    <w:rsid w:val="009342C4"/>
    <w:rsid w:val="00934524"/>
    <w:rsid w:val="00934959"/>
    <w:rsid w:val="00934985"/>
    <w:rsid w:val="00934BEA"/>
    <w:rsid w:val="00934BF8"/>
    <w:rsid w:val="00934EC1"/>
    <w:rsid w:val="00935954"/>
    <w:rsid w:val="00935DB9"/>
    <w:rsid w:val="00935E4D"/>
    <w:rsid w:val="00936121"/>
    <w:rsid w:val="00936C18"/>
    <w:rsid w:val="00936FBA"/>
    <w:rsid w:val="0093727F"/>
    <w:rsid w:val="0093750C"/>
    <w:rsid w:val="00940026"/>
    <w:rsid w:val="009400CC"/>
    <w:rsid w:val="00940349"/>
    <w:rsid w:val="0094055D"/>
    <w:rsid w:val="009405AD"/>
    <w:rsid w:val="009405CD"/>
    <w:rsid w:val="009407F0"/>
    <w:rsid w:val="00940831"/>
    <w:rsid w:val="00940974"/>
    <w:rsid w:val="00940B55"/>
    <w:rsid w:val="00940C1C"/>
    <w:rsid w:val="00940F9C"/>
    <w:rsid w:val="0094102B"/>
    <w:rsid w:val="00941362"/>
    <w:rsid w:val="009414DA"/>
    <w:rsid w:val="009414E3"/>
    <w:rsid w:val="00941543"/>
    <w:rsid w:val="009417DF"/>
    <w:rsid w:val="009417E5"/>
    <w:rsid w:val="009419F6"/>
    <w:rsid w:val="00941A88"/>
    <w:rsid w:val="00941FD1"/>
    <w:rsid w:val="00941FEE"/>
    <w:rsid w:val="0094218D"/>
    <w:rsid w:val="00942598"/>
    <w:rsid w:val="00942A6E"/>
    <w:rsid w:val="00942BEA"/>
    <w:rsid w:val="00942C13"/>
    <w:rsid w:val="00942D05"/>
    <w:rsid w:val="009430DC"/>
    <w:rsid w:val="00943223"/>
    <w:rsid w:val="00943368"/>
    <w:rsid w:val="00943883"/>
    <w:rsid w:val="00943A6F"/>
    <w:rsid w:val="00943CF5"/>
    <w:rsid w:val="0094410B"/>
    <w:rsid w:val="00944226"/>
    <w:rsid w:val="009442D4"/>
    <w:rsid w:val="0094442F"/>
    <w:rsid w:val="00944702"/>
    <w:rsid w:val="00944810"/>
    <w:rsid w:val="009449D1"/>
    <w:rsid w:val="00944A03"/>
    <w:rsid w:val="00944A82"/>
    <w:rsid w:val="00944AD3"/>
    <w:rsid w:val="00944E43"/>
    <w:rsid w:val="00944E9D"/>
    <w:rsid w:val="00945316"/>
    <w:rsid w:val="009453F9"/>
    <w:rsid w:val="00945503"/>
    <w:rsid w:val="00945648"/>
    <w:rsid w:val="009456F2"/>
    <w:rsid w:val="009457CA"/>
    <w:rsid w:val="00945804"/>
    <w:rsid w:val="009458C3"/>
    <w:rsid w:val="00945C07"/>
    <w:rsid w:val="0094600A"/>
    <w:rsid w:val="00946020"/>
    <w:rsid w:val="00946243"/>
    <w:rsid w:val="00946673"/>
    <w:rsid w:val="00946710"/>
    <w:rsid w:val="00946897"/>
    <w:rsid w:val="00946952"/>
    <w:rsid w:val="00946B2A"/>
    <w:rsid w:val="00946E96"/>
    <w:rsid w:val="00946EAC"/>
    <w:rsid w:val="00946EC5"/>
    <w:rsid w:val="00947161"/>
    <w:rsid w:val="00947472"/>
    <w:rsid w:val="009478AB"/>
    <w:rsid w:val="009478F3"/>
    <w:rsid w:val="009479BE"/>
    <w:rsid w:val="00947CC8"/>
    <w:rsid w:val="00947FAA"/>
    <w:rsid w:val="009501A6"/>
    <w:rsid w:val="00950614"/>
    <w:rsid w:val="00951312"/>
    <w:rsid w:val="00951340"/>
    <w:rsid w:val="00951538"/>
    <w:rsid w:val="0095182A"/>
    <w:rsid w:val="00951902"/>
    <w:rsid w:val="00951A1B"/>
    <w:rsid w:val="00951C9E"/>
    <w:rsid w:val="009522B5"/>
    <w:rsid w:val="00952388"/>
    <w:rsid w:val="00952535"/>
    <w:rsid w:val="00952626"/>
    <w:rsid w:val="00952A70"/>
    <w:rsid w:val="00952A96"/>
    <w:rsid w:val="00952B6B"/>
    <w:rsid w:val="00952D00"/>
    <w:rsid w:val="00952FDA"/>
    <w:rsid w:val="00952FFB"/>
    <w:rsid w:val="00953504"/>
    <w:rsid w:val="00953C1A"/>
    <w:rsid w:val="00953C80"/>
    <w:rsid w:val="00953F17"/>
    <w:rsid w:val="00954137"/>
    <w:rsid w:val="00954146"/>
    <w:rsid w:val="009541D7"/>
    <w:rsid w:val="00954B20"/>
    <w:rsid w:val="00954BE4"/>
    <w:rsid w:val="00954FEA"/>
    <w:rsid w:val="0095534D"/>
    <w:rsid w:val="00955486"/>
    <w:rsid w:val="009554F4"/>
    <w:rsid w:val="00955877"/>
    <w:rsid w:val="00955898"/>
    <w:rsid w:val="00955F80"/>
    <w:rsid w:val="00956284"/>
    <w:rsid w:val="00956AE2"/>
    <w:rsid w:val="00956CB6"/>
    <w:rsid w:val="00957188"/>
    <w:rsid w:val="009571CC"/>
    <w:rsid w:val="009573EE"/>
    <w:rsid w:val="009574D3"/>
    <w:rsid w:val="0095764B"/>
    <w:rsid w:val="0095774E"/>
    <w:rsid w:val="00957762"/>
    <w:rsid w:val="00957B86"/>
    <w:rsid w:val="00957BF4"/>
    <w:rsid w:val="00957C80"/>
    <w:rsid w:val="00957CC4"/>
    <w:rsid w:val="00957FA8"/>
    <w:rsid w:val="009602B2"/>
    <w:rsid w:val="009602E4"/>
    <w:rsid w:val="0096060D"/>
    <w:rsid w:val="009607B2"/>
    <w:rsid w:val="009609D7"/>
    <w:rsid w:val="009609FA"/>
    <w:rsid w:val="00960B96"/>
    <w:rsid w:val="00960EE1"/>
    <w:rsid w:val="00961066"/>
    <w:rsid w:val="009612C2"/>
    <w:rsid w:val="009615BF"/>
    <w:rsid w:val="009619F3"/>
    <w:rsid w:val="00961A2F"/>
    <w:rsid w:val="00961BC4"/>
    <w:rsid w:val="0096219B"/>
    <w:rsid w:val="009622CA"/>
    <w:rsid w:val="009625E4"/>
    <w:rsid w:val="009627BF"/>
    <w:rsid w:val="0096287B"/>
    <w:rsid w:val="00962B51"/>
    <w:rsid w:val="00962CD4"/>
    <w:rsid w:val="00963014"/>
    <w:rsid w:val="00963100"/>
    <w:rsid w:val="009633AC"/>
    <w:rsid w:val="009634C5"/>
    <w:rsid w:val="00963664"/>
    <w:rsid w:val="00963AA3"/>
    <w:rsid w:val="00963AA7"/>
    <w:rsid w:val="00963C55"/>
    <w:rsid w:val="00963D67"/>
    <w:rsid w:val="00963DFA"/>
    <w:rsid w:val="00963E33"/>
    <w:rsid w:val="00963E58"/>
    <w:rsid w:val="00964193"/>
    <w:rsid w:val="0096440F"/>
    <w:rsid w:val="009644F9"/>
    <w:rsid w:val="009645C7"/>
    <w:rsid w:val="00964673"/>
    <w:rsid w:val="0096484F"/>
    <w:rsid w:val="00964A86"/>
    <w:rsid w:val="00964B28"/>
    <w:rsid w:val="00964D7D"/>
    <w:rsid w:val="00964F9D"/>
    <w:rsid w:val="00964FE7"/>
    <w:rsid w:val="00965009"/>
    <w:rsid w:val="0096532E"/>
    <w:rsid w:val="009653A1"/>
    <w:rsid w:val="00965402"/>
    <w:rsid w:val="00965792"/>
    <w:rsid w:val="00965C4F"/>
    <w:rsid w:val="0096678A"/>
    <w:rsid w:val="009668A5"/>
    <w:rsid w:val="009669B2"/>
    <w:rsid w:val="00966A73"/>
    <w:rsid w:val="00966AC0"/>
    <w:rsid w:val="00966BDE"/>
    <w:rsid w:val="0096714F"/>
    <w:rsid w:val="0096766C"/>
    <w:rsid w:val="00967749"/>
    <w:rsid w:val="009677FA"/>
    <w:rsid w:val="00967A0A"/>
    <w:rsid w:val="00967B63"/>
    <w:rsid w:val="00967EF4"/>
    <w:rsid w:val="00967F40"/>
    <w:rsid w:val="009702AB"/>
    <w:rsid w:val="009704CD"/>
    <w:rsid w:val="009705A1"/>
    <w:rsid w:val="009706E4"/>
    <w:rsid w:val="009708F3"/>
    <w:rsid w:val="00970B3F"/>
    <w:rsid w:val="00970C5A"/>
    <w:rsid w:val="0097120F"/>
    <w:rsid w:val="009712C4"/>
    <w:rsid w:val="00971AE2"/>
    <w:rsid w:val="00971B24"/>
    <w:rsid w:val="00971B76"/>
    <w:rsid w:val="00971F8C"/>
    <w:rsid w:val="0097207B"/>
    <w:rsid w:val="009721EB"/>
    <w:rsid w:val="00972248"/>
    <w:rsid w:val="009722EF"/>
    <w:rsid w:val="00972D61"/>
    <w:rsid w:val="00972DE9"/>
    <w:rsid w:val="00973192"/>
    <w:rsid w:val="009731AB"/>
    <w:rsid w:val="009731AC"/>
    <w:rsid w:val="0097356C"/>
    <w:rsid w:val="00973682"/>
    <w:rsid w:val="00973773"/>
    <w:rsid w:val="00973B4A"/>
    <w:rsid w:val="00973D35"/>
    <w:rsid w:val="00973E70"/>
    <w:rsid w:val="0097409B"/>
    <w:rsid w:val="009742E7"/>
    <w:rsid w:val="00974427"/>
    <w:rsid w:val="00974637"/>
    <w:rsid w:val="009748D3"/>
    <w:rsid w:val="00974B74"/>
    <w:rsid w:val="00974CA6"/>
    <w:rsid w:val="00974E21"/>
    <w:rsid w:val="009751B2"/>
    <w:rsid w:val="00975454"/>
    <w:rsid w:val="0097551B"/>
    <w:rsid w:val="00975574"/>
    <w:rsid w:val="0097569C"/>
    <w:rsid w:val="00975774"/>
    <w:rsid w:val="00975A6E"/>
    <w:rsid w:val="00975B3C"/>
    <w:rsid w:val="00975B68"/>
    <w:rsid w:val="00975BF8"/>
    <w:rsid w:val="00975C56"/>
    <w:rsid w:val="00975C6B"/>
    <w:rsid w:val="00975D6F"/>
    <w:rsid w:val="00975EDF"/>
    <w:rsid w:val="00976074"/>
    <w:rsid w:val="00976184"/>
    <w:rsid w:val="009763CA"/>
    <w:rsid w:val="009763DE"/>
    <w:rsid w:val="00976536"/>
    <w:rsid w:val="00976CE8"/>
    <w:rsid w:val="00976D99"/>
    <w:rsid w:val="00976EB4"/>
    <w:rsid w:val="00976F59"/>
    <w:rsid w:val="009770D0"/>
    <w:rsid w:val="00977131"/>
    <w:rsid w:val="00977527"/>
    <w:rsid w:val="00977B8F"/>
    <w:rsid w:val="00977D0B"/>
    <w:rsid w:val="00977E74"/>
    <w:rsid w:val="00977F08"/>
    <w:rsid w:val="009801F8"/>
    <w:rsid w:val="00980265"/>
    <w:rsid w:val="00980312"/>
    <w:rsid w:val="0098037D"/>
    <w:rsid w:val="009804A1"/>
    <w:rsid w:val="009805E6"/>
    <w:rsid w:val="00980CD5"/>
    <w:rsid w:val="00980E38"/>
    <w:rsid w:val="00980EAE"/>
    <w:rsid w:val="00981024"/>
    <w:rsid w:val="009810FC"/>
    <w:rsid w:val="00981377"/>
    <w:rsid w:val="0098150C"/>
    <w:rsid w:val="0098176D"/>
    <w:rsid w:val="009817B0"/>
    <w:rsid w:val="00981984"/>
    <w:rsid w:val="00981DDA"/>
    <w:rsid w:val="00981FCD"/>
    <w:rsid w:val="009822AA"/>
    <w:rsid w:val="00982418"/>
    <w:rsid w:val="009825F3"/>
    <w:rsid w:val="009828AB"/>
    <w:rsid w:val="00982986"/>
    <w:rsid w:val="00982B23"/>
    <w:rsid w:val="00982B7C"/>
    <w:rsid w:val="00982D00"/>
    <w:rsid w:val="00982E8E"/>
    <w:rsid w:val="00982ED0"/>
    <w:rsid w:val="00983041"/>
    <w:rsid w:val="00983120"/>
    <w:rsid w:val="009831F8"/>
    <w:rsid w:val="00983938"/>
    <w:rsid w:val="00983DE4"/>
    <w:rsid w:val="00983F0A"/>
    <w:rsid w:val="00983F7D"/>
    <w:rsid w:val="009841DF"/>
    <w:rsid w:val="00984217"/>
    <w:rsid w:val="00984291"/>
    <w:rsid w:val="009844C6"/>
    <w:rsid w:val="00984502"/>
    <w:rsid w:val="0098458D"/>
    <w:rsid w:val="0098468E"/>
    <w:rsid w:val="00984A5C"/>
    <w:rsid w:val="00984AC2"/>
    <w:rsid w:val="00984C89"/>
    <w:rsid w:val="0098543E"/>
    <w:rsid w:val="00985481"/>
    <w:rsid w:val="00985B01"/>
    <w:rsid w:val="00985B41"/>
    <w:rsid w:val="00985BA3"/>
    <w:rsid w:val="00985BBD"/>
    <w:rsid w:val="00985C36"/>
    <w:rsid w:val="00985CF7"/>
    <w:rsid w:val="00986018"/>
    <w:rsid w:val="009862C1"/>
    <w:rsid w:val="00986496"/>
    <w:rsid w:val="00986536"/>
    <w:rsid w:val="009867F3"/>
    <w:rsid w:val="00986B71"/>
    <w:rsid w:val="00986C63"/>
    <w:rsid w:val="00986CAE"/>
    <w:rsid w:val="00986D2C"/>
    <w:rsid w:val="00986D38"/>
    <w:rsid w:val="00987100"/>
    <w:rsid w:val="009874FB"/>
    <w:rsid w:val="00987604"/>
    <w:rsid w:val="009877DD"/>
    <w:rsid w:val="00987969"/>
    <w:rsid w:val="00987CF5"/>
    <w:rsid w:val="00987EAF"/>
    <w:rsid w:val="009902EB"/>
    <w:rsid w:val="009903DE"/>
    <w:rsid w:val="0099049F"/>
    <w:rsid w:val="009907F8"/>
    <w:rsid w:val="009908B2"/>
    <w:rsid w:val="00990A33"/>
    <w:rsid w:val="00990B23"/>
    <w:rsid w:val="00990B8F"/>
    <w:rsid w:val="00990BDB"/>
    <w:rsid w:val="00990DEF"/>
    <w:rsid w:val="00991391"/>
    <w:rsid w:val="00991A45"/>
    <w:rsid w:val="00991A87"/>
    <w:rsid w:val="00991B86"/>
    <w:rsid w:val="00991E46"/>
    <w:rsid w:val="00991F2D"/>
    <w:rsid w:val="00991FCA"/>
    <w:rsid w:val="0099233A"/>
    <w:rsid w:val="009925FC"/>
    <w:rsid w:val="00992892"/>
    <w:rsid w:val="00992AB3"/>
    <w:rsid w:val="00992C51"/>
    <w:rsid w:val="00992D68"/>
    <w:rsid w:val="00992FBD"/>
    <w:rsid w:val="0099322D"/>
    <w:rsid w:val="009932AD"/>
    <w:rsid w:val="00993453"/>
    <w:rsid w:val="009934DC"/>
    <w:rsid w:val="00993A75"/>
    <w:rsid w:val="00993CCF"/>
    <w:rsid w:val="00993F52"/>
    <w:rsid w:val="00993FC7"/>
    <w:rsid w:val="0099414B"/>
    <w:rsid w:val="009946DA"/>
    <w:rsid w:val="00994891"/>
    <w:rsid w:val="009948B6"/>
    <w:rsid w:val="0099496A"/>
    <w:rsid w:val="00994C9E"/>
    <w:rsid w:val="009950A5"/>
    <w:rsid w:val="009952EB"/>
    <w:rsid w:val="00995318"/>
    <w:rsid w:val="009954F6"/>
    <w:rsid w:val="00995642"/>
    <w:rsid w:val="0099580E"/>
    <w:rsid w:val="009958F7"/>
    <w:rsid w:val="00995A06"/>
    <w:rsid w:val="00995A3A"/>
    <w:rsid w:val="00995D1C"/>
    <w:rsid w:val="00995EE4"/>
    <w:rsid w:val="0099606B"/>
    <w:rsid w:val="0099612C"/>
    <w:rsid w:val="0099656F"/>
    <w:rsid w:val="00996658"/>
    <w:rsid w:val="009967A1"/>
    <w:rsid w:val="009967F8"/>
    <w:rsid w:val="00996D65"/>
    <w:rsid w:val="00996E08"/>
    <w:rsid w:val="009970A5"/>
    <w:rsid w:val="009972A2"/>
    <w:rsid w:val="009973F9"/>
    <w:rsid w:val="00997453"/>
    <w:rsid w:val="009974F5"/>
    <w:rsid w:val="009975C1"/>
    <w:rsid w:val="00997842"/>
    <w:rsid w:val="0099788A"/>
    <w:rsid w:val="00997A55"/>
    <w:rsid w:val="00997D4A"/>
    <w:rsid w:val="00997DDB"/>
    <w:rsid w:val="00997E42"/>
    <w:rsid w:val="00997F98"/>
    <w:rsid w:val="00997FDF"/>
    <w:rsid w:val="009A02EC"/>
    <w:rsid w:val="009A0347"/>
    <w:rsid w:val="009A047B"/>
    <w:rsid w:val="009A087F"/>
    <w:rsid w:val="009A09CA"/>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3AE"/>
    <w:rsid w:val="009A24DF"/>
    <w:rsid w:val="009A2914"/>
    <w:rsid w:val="009A2E1B"/>
    <w:rsid w:val="009A2F77"/>
    <w:rsid w:val="009A306E"/>
    <w:rsid w:val="009A30A8"/>
    <w:rsid w:val="009A313A"/>
    <w:rsid w:val="009A31A1"/>
    <w:rsid w:val="009A3424"/>
    <w:rsid w:val="009A3438"/>
    <w:rsid w:val="009A3A3B"/>
    <w:rsid w:val="009A3B8A"/>
    <w:rsid w:val="009A3C04"/>
    <w:rsid w:val="009A3C42"/>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78"/>
    <w:rsid w:val="009A5AB7"/>
    <w:rsid w:val="009A5D5A"/>
    <w:rsid w:val="009A5D87"/>
    <w:rsid w:val="009A5DE5"/>
    <w:rsid w:val="009A6287"/>
    <w:rsid w:val="009A62A3"/>
    <w:rsid w:val="009A6486"/>
    <w:rsid w:val="009A6A66"/>
    <w:rsid w:val="009A6A9B"/>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118F"/>
    <w:rsid w:val="009B128D"/>
    <w:rsid w:val="009B134A"/>
    <w:rsid w:val="009B1782"/>
    <w:rsid w:val="009B1B3C"/>
    <w:rsid w:val="009B1E55"/>
    <w:rsid w:val="009B1E6D"/>
    <w:rsid w:val="009B20BE"/>
    <w:rsid w:val="009B2229"/>
    <w:rsid w:val="009B22B7"/>
    <w:rsid w:val="009B260E"/>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54"/>
    <w:rsid w:val="009B4760"/>
    <w:rsid w:val="009B49FC"/>
    <w:rsid w:val="009B510A"/>
    <w:rsid w:val="009B5202"/>
    <w:rsid w:val="009B52A0"/>
    <w:rsid w:val="009B53F2"/>
    <w:rsid w:val="009B541F"/>
    <w:rsid w:val="009B57CC"/>
    <w:rsid w:val="009B5895"/>
    <w:rsid w:val="009B5AC3"/>
    <w:rsid w:val="009B5AFF"/>
    <w:rsid w:val="009B61A2"/>
    <w:rsid w:val="009B658B"/>
    <w:rsid w:val="009B661F"/>
    <w:rsid w:val="009B691C"/>
    <w:rsid w:val="009B6AA6"/>
    <w:rsid w:val="009B6EDE"/>
    <w:rsid w:val="009B6F22"/>
    <w:rsid w:val="009B6F6D"/>
    <w:rsid w:val="009B7478"/>
    <w:rsid w:val="009B74E9"/>
    <w:rsid w:val="009B7CE2"/>
    <w:rsid w:val="009B7D2B"/>
    <w:rsid w:val="009B7E6D"/>
    <w:rsid w:val="009C004D"/>
    <w:rsid w:val="009C0127"/>
    <w:rsid w:val="009C0349"/>
    <w:rsid w:val="009C04C9"/>
    <w:rsid w:val="009C0F10"/>
    <w:rsid w:val="009C1084"/>
    <w:rsid w:val="009C11BA"/>
    <w:rsid w:val="009C15D4"/>
    <w:rsid w:val="009C1972"/>
    <w:rsid w:val="009C1AD0"/>
    <w:rsid w:val="009C1B45"/>
    <w:rsid w:val="009C1D0E"/>
    <w:rsid w:val="009C1D8F"/>
    <w:rsid w:val="009C2115"/>
    <w:rsid w:val="009C2170"/>
    <w:rsid w:val="009C2191"/>
    <w:rsid w:val="009C21EA"/>
    <w:rsid w:val="009C259E"/>
    <w:rsid w:val="009C261D"/>
    <w:rsid w:val="009C2968"/>
    <w:rsid w:val="009C2C18"/>
    <w:rsid w:val="009C2C26"/>
    <w:rsid w:val="009C2CCF"/>
    <w:rsid w:val="009C3020"/>
    <w:rsid w:val="009C30AB"/>
    <w:rsid w:val="009C3418"/>
    <w:rsid w:val="009C361B"/>
    <w:rsid w:val="009C3797"/>
    <w:rsid w:val="009C3A09"/>
    <w:rsid w:val="009C3A4B"/>
    <w:rsid w:val="009C3C3C"/>
    <w:rsid w:val="009C3EF1"/>
    <w:rsid w:val="009C40B1"/>
    <w:rsid w:val="009C43F1"/>
    <w:rsid w:val="009C4428"/>
    <w:rsid w:val="009C4840"/>
    <w:rsid w:val="009C48A5"/>
    <w:rsid w:val="009C4DD5"/>
    <w:rsid w:val="009C4E65"/>
    <w:rsid w:val="009C50D2"/>
    <w:rsid w:val="009C518F"/>
    <w:rsid w:val="009C52F0"/>
    <w:rsid w:val="009C5550"/>
    <w:rsid w:val="009C5589"/>
    <w:rsid w:val="009C55BC"/>
    <w:rsid w:val="009C5650"/>
    <w:rsid w:val="009C5678"/>
    <w:rsid w:val="009C59E5"/>
    <w:rsid w:val="009C5BE6"/>
    <w:rsid w:val="009C61FD"/>
    <w:rsid w:val="009C66C8"/>
    <w:rsid w:val="009C678E"/>
    <w:rsid w:val="009C68D2"/>
    <w:rsid w:val="009C6A7B"/>
    <w:rsid w:val="009C6C53"/>
    <w:rsid w:val="009C6E55"/>
    <w:rsid w:val="009C7103"/>
    <w:rsid w:val="009C7290"/>
    <w:rsid w:val="009C7370"/>
    <w:rsid w:val="009C7436"/>
    <w:rsid w:val="009C76AB"/>
    <w:rsid w:val="009C7963"/>
    <w:rsid w:val="009C79C8"/>
    <w:rsid w:val="009C7A82"/>
    <w:rsid w:val="009C7B93"/>
    <w:rsid w:val="009C7C74"/>
    <w:rsid w:val="009C7CF4"/>
    <w:rsid w:val="009D0034"/>
    <w:rsid w:val="009D0056"/>
    <w:rsid w:val="009D01BE"/>
    <w:rsid w:val="009D021C"/>
    <w:rsid w:val="009D0390"/>
    <w:rsid w:val="009D06FF"/>
    <w:rsid w:val="009D08DA"/>
    <w:rsid w:val="009D0A49"/>
    <w:rsid w:val="009D0AAC"/>
    <w:rsid w:val="009D0C03"/>
    <w:rsid w:val="009D0F0A"/>
    <w:rsid w:val="009D10DF"/>
    <w:rsid w:val="009D11E6"/>
    <w:rsid w:val="009D123D"/>
    <w:rsid w:val="009D125E"/>
    <w:rsid w:val="009D12EE"/>
    <w:rsid w:val="009D140B"/>
    <w:rsid w:val="009D141A"/>
    <w:rsid w:val="009D1502"/>
    <w:rsid w:val="009D15B9"/>
    <w:rsid w:val="009D1A05"/>
    <w:rsid w:val="009D1A1A"/>
    <w:rsid w:val="009D1B58"/>
    <w:rsid w:val="009D1B62"/>
    <w:rsid w:val="009D1BC5"/>
    <w:rsid w:val="009D21DA"/>
    <w:rsid w:val="009D2B2A"/>
    <w:rsid w:val="009D2B39"/>
    <w:rsid w:val="009D2E45"/>
    <w:rsid w:val="009D30DC"/>
    <w:rsid w:val="009D3399"/>
    <w:rsid w:val="009D3617"/>
    <w:rsid w:val="009D36EE"/>
    <w:rsid w:val="009D373D"/>
    <w:rsid w:val="009D3C8F"/>
    <w:rsid w:val="009D3CE1"/>
    <w:rsid w:val="009D3E12"/>
    <w:rsid w:val="009D4096"/>
    <w:rsid w:val="009D424E"/>
    <w:rsid w:val="009D4341"/>
    <w:rsid w:val="009D4515"/>
    <w:rsid w:val="009D4526"/>
    <w:rsid w:val="009D467F"/>
    <w:rsid w:val="009D4687"/>
    <w:rsid w:val="009D476B"/>
    <w:rsid w:val="009D49A0"/>
    <w:rsid w:val="009D49A1"/>
    <w:rsid w:val="009D49D0"/>
    <w:rsid w:val="009D4A5B"/>
    <w:rsid w:val="009D4F1D"/>
    <w:rsid w:val="009D537B"/>
    <w:rsid w:val="009D5399"/>
    <w:rsid w:val="009D548B"/>
    <w:rsid w:val="009D5555"/>
    <w:rsid w:val="009D5556"/>
    <w:rsid w:val="009D569F"/>
    <w:rsid w:val="009D57E8"/>
    <w:rsid w:val="009D5801"/>
    <w:rsid w:val="009D590A"/>
    <w:rsid w:val="009D5916"/>
    <w:rsid w:val="009D5FBB"/>
    <w:rsid w:val="009D6099"/>
    <w:rsid w:val="009D60D4"/>
    <w:rsid w:val="009D61D2"/>
    <w:rsid w:val="009D6223"/>
    <w:rsid w:val="009D6225"/>
    <w:rsid w:val="009D662D"/>
    <w:rsid w:val="009D6647"/>
    <w:rsid w:val="009D680D"/>
    <w:rsid w:val="009D6B12"/>
    <w:rsid w:val="009D6B4A"/>
    <w:rsid w:val="009D6EF4"/>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2A5"/>
    <w:rsid w:val="009E143B"/>
    <w:rsid w:val="009E1460"/>
    <w:rsid w:val="009E1494"/>
    <w:rsid w:val="009E1ABD"/>
    <w:rsid w:val="009E1B48"/>
    <w:rsid w:val="009E1C12"/>
    <w:rsid w:val="009E1C7B"/>
    <w:rsid w:val="009E1D4F"/>
    <w:rsid w:val="009E1DB5"/>
    <w:rsid w:val="009E221F"/>
    <w:rsid w:val="009E233A"/>
    <w:rsid w:val="009E2B54"/>
    <w:rsid w:val="009E2BCD"/>
    <w:rsid w:val="009E2D05"/>
    <w:rsid w:val="009E32C8"/>
    <w:rsid w:val="009E33DA"/>
    <w:rsid w:val="009E34E1"/>
    <w:rsid w:val="009E364B"/>
    <w:rsid w:val="009E3681"/>
    <w:rsid w:val="009E379A"/>
    <w:rsid w:val="009E3890"/>
    <w:rsid w:val="009E39A4"/>
    <w:rsid w:val="009E39BB"/>
    <w:rsid w:val="009E3D4D"/>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645"/>
    <w:rsid w:val="009F0931"/>
    <w:rsid w:val="009F0A92"/>
    <w:rsid w:val="009F0B08"/>
    <w:rsid w:val="009F0DB7"/>
    <w:rsid w:val="009F0FB2"/>
    <w:rsid w:val="009F111B"/>
    <w:rsid w:val="009F1362"/>
    <w:rsid w:val="009F1BE9"/>
    <w:rsid w:val="009F2031"/>
    <w:rsid w:val="009F2105"/>
    <w:rsid w:val="009F211F"/>
    <w:rsid w:val="009F2181"/>
    <w:rsid w:val="009F220E"/>
    <w:rsid w:val="009F22B8"/>
    <w:rsid w:val="009F2366"/>
    <w:rsid w:val="009F25DC"/>
    <w:rsid w:val="009F2B73"/>
    <w:rsid w:val="009F2C8D"/>
    <w:rsid w:val="009F3F43"/>
    <w:rsid w:val="009F4116"/>
    <w:rsid w:val="009F44D1"/>
    <w:rsid w:val="009F452F"/>
    <w:rsid w:val="009F45C8"/>
    <w:rsid w:val="009F4626"/>
    <w:rsid w:val="009F4955"/>
    <w:rsid w:val="009F4E13"/>
    <w:rsid w:val="009F4E48"/>
    <w:rsid w:val="009F4F1A"/>
    <w:rsid w:val="009F50DC"/>
    <w:rsid w:val="009F531F"/>
    <w:rsid w:val="009F5392"/>
    <w:rsid w:val="009F5651"/>
    <w:rsid w:val="009F5700"/>
    <w:rsid w:val="009F5841"/>
    <w:rsid w:val="009F5BD7"/>
    <w:rsid w:val="009F5CC5"/>
    <w:rsid w:val="009F5D75"/>
    <w:rsid w:val="009F5EC9"/>
    <w:rsid w:val="009F6032"/>
    <w:rsid w:val="009F65CE"/>
    <w:rsid w:val="009F6751"/>
    <w:rsid w:val="009F6821"/>
    <w:rsid w:val="009F6931"/>
    <w:rsid w:val="009F70AA"/>
    <w:rsid w:val="009F7166"/>
    <w:rsid w:val="009F7708"/>
    <w:rsid w:val="009F77DE"/>
    <w:rsid w:val="009F7848"/>
    <w:rsid w:val="009F78F3"/>
    <w:rsid w:val="009F7B53"/>
    <w:rsid w:val="009F7BF0"/>
    <w:rsid w:val="009F7C46"/>
    <w:rsid w:val="009F7E71"/>
    <w:rsid w:val="009F7EAD"/>
    <w:rsid w:val="00A0024E"/>
    <w:rsid w:val="00A00295"/>
    <w:rsid w:val="00A0029F"/>
    <w:rsid w:val="00A00493"/>
    <w:rsid w:val="00A00652"/>
    <w:rsid w:val="00A0069A"/>
    <w:rsid w:val="00A006C7"/>
    <w:rsid w:val="00A0080E"/>
    <w:rsid w:val="00A00AAA"/>
    <w:rsid w:val="00A00D9E"/>
    <w:rsid w:val="00A00F51"/>
    <w:rsid w:val="00A01296"/>
    <w:rsid w:val="00A01617"/>
    <w:rsid w:val="00A016ED"/>
    <w:rsid w:val="00A019C9"/>
    <w:rsid w:val="00A01A42"/>
    <w:rsid w:val="00A01A84"/>
    <w:rsid w:val="00A01B2E"/>
    <w:rsid w:val="00A01D9F"/>
    <w:rsid w:val="00A01FA4"/>
    <w:rsid w:val="00A02112"/>
    <w:rsid w:val="00A02313"/>
    <w:rsid w:val="00A02551"/>
    <w:rsid w:val="00A02D97"/>
    <w:rsid w:val="00A02E5D"/>
    <w:rsid w:val="00A0308A"/>
    <w:rsid w:val="00A03373"/>
    <w:rsid w:val="00A03402"/>
    <w:rsid w:val="00A03595"/>
    <w:rsid w:val="00A03690"/>
    <w:rsid w:val="00A03700"/>
    <w:rsid w:val="00A0390E"/>
    <w:rsid w:val="00A03A55"/>
    <w:rsid w:val="00A03C6B"/>
    <w:rsid w:val="00A03CEB"/>
    <w:rsid w:val="00A03E14"/>
    <w:rsid w:val="00A04363"/>
    <w:rsid w:val="00A04763"/>
    <w:rsid w:val="00A04BFC"/>
    <w:rsid w:val="00A04D80"/>
    <w:rsid w:val="00A04E6C"/>
    <w:rsid w:val="00A05048"/>
    <w:rsid w:val="00A05154"/>
    <w:rsid w:val="00A05195"/>
    <w:rsid w:val="00A0537B"/>
    <w:rsid w:val="00A057BA"/>
    <w:rsid w:val="00A05A32"/>
    <w:rsid w:val="00A05CF4"/>
    <w:rsid w:val="00A05F17"/>
    <w:rsid w:val="00A06046"/>
    <w:rsid w:val="00A06187"/>
    <w:rsid w:val="00A06365"/>
    <w:rsid w:val="00A06476"/>
    <w:rsid w:val="00A06B82"/>
    <w:rsid w:val="00A06D6A"/>
    <w:rsid w:val="00A06D85"/>
    <w:rsid w:val="00A06EB2"/>
    <w:rsid w:val="00A06F71"/>
    <w:rsid w:val="00A071A9"/>
    <w:rsid w:val="00A07269"/>
    <w:rsid w:val="00A07285"/>
    <w:rsid w:val="00A073E2"/>
    <w:rsid w:val="00A07619"/>
    <w:rsid w:val="00A07745"/>
    <w:rsid w:val="00A07862"/>
    <w:rsid w:val="00A07D1D"/>
    <w:rsid w:val="00A104BA"/>
    <w:rsid w:val="00A10573"/>
    <w:rsid w:val="00A1082B"/>
    <w:rsid w:val="00A10862"/>
    <w:rsid w:val="00A10B81"/>
    <w:rsid w:val="00A10BDE"/>
    <w:rsid w:val="00A10C4A"/>
    <w:rsid w:val="00A10E63"/>
    <w:rsid w:val="00A10EAC"/>
    <w:rsid w:val="00A10F9A"/>
    <w:rsid w:val="00A1138E"/>
    <w:rsid w:val="00A119DE"/>
    <w:rsid w:val="00A11A47"/>
    <w:rsid w:val="00A11A8C"/>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9F9"/>
    <w:rsid w:val="00A13EB0"/>
    <w:rsid w:val="00A13ED2"/>
    <w:rsid w:val="00A13F55"/>
    <w:rsid w:val="00A1463D"/>
    <w:rsid w:val="00A14671"/>
    <w:rsid w:val="00A14AFE"/>
    <w:rsid w:val="00A14B66"/>
    <w:rsid w:val="00A14C25"/>
    <w:rsid w:val="00A15595"/>
    <w:rsid w:val="00A1572A"/>
    <w:rsid w:val="00A15801"/>
    <w:rsid w:val="00A158A2"/>
    <w:rsid w:val="00A15987"/>
    <w:rsid w:val="00A162DA"/>
    <w:rsid w:val="00A1638B"/>
    <w:rsid w:val="00A1644F"/>
    <w:rsid w:val="00A16714"/>
    <w:rsid w:val="00A16901"/>
    <w:rsid w:val="00A169D0"/>
    <w:rsid w:val="00A16CFD"/>
    <w:rsid w:val="00A16E60"/>
    <w:rsid w:val="00A1705C"/>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7D6"/>
    <w:rsid w:val="00A23938"/>
    <w:rsid w:val="00A2395B"/>
    <w:rsid w:val="00A23ACC"/>
    <w:rsid w:val="00A23B3D"/>
    <w:rsid w:val="00A23C41"/>
    <w:rsid w:val="00A23D60"/>
    <w:rsid w:val="00A23E0D"/>
    <w:rsid w:val="00A23F9F"/>
    <w:rsid w:val="00A240BC"/>
    <w:rsid w:val="00A24272"/>
    <w:rsid w:val="00A24AE0"/>
    <w:rsid w:val="00A24ED3"/>
    <w:rsid w:val="00A250B2"/>
    <w:rsid w:val="00A25357"/>
    <w:rsid w:val="00A2569A"/>
    <w:rsid w:val="00A25BA6"/>
    <w:rsid w:val="00A25BBA"/>
    <w:rsid w:val="00A25D3D"/>
    <w:rsid w:val="00A25F1C"/>
    <w:rsid w:val="00A26569"/>
    <w:rsid w:val="00A26651"/>
    <w:rsid w:val="00A26A2C"/>
    <w:rsid w:val="00A26A81"/>
    <w:rsid w:val="00A26CCF"/>
    <w:rsid w:val="00A276EA"/>
    <w:rsid w:val="00A2783D"/>
    <w:rsid w:val="00A27971"/>
    <w:rsid w:val="00A27AAD"/>
    <w:rsid w:val="00A300BE"/>
    <w:rsid w:val="00A3015E"/>
    <w:rsid w:val="00A303B0"/>
    <w:rsid w:val="00A30BAA"/>
    <w:rsid w:val="00A3132D"/>
    <w:rsid w:val="00A313A4"/>
    <w:rsid w:val="00A31569"/>
    <w:rsid w:val="00A3185D"/>
    <w:rsid w:val="00A31935"/>
    <w:rsid w:val="00A31D54"/>
    <w:rsid w:val="00A321C3"/>
    <w:rsid w:val="00A322C1"/>
    <w:rsid w:val="00A3236D"/>
    <w:rsid w:val="00A32401"/>
    <w:rsid w:val="00A32502"/>
    <w:rsid w:val="00A325C9"/>
    <w:rsid w:val="00A3261E"/>
    <w:rsid w:val="00A3271A"/>
    <w:rsid w:val="00A3294B"/>
    <w:rsid w:val="00A3299D"/>
    <w:rsid w:val="00A329A0"/>
    <w:rsid w:val="00A32B60"/>
    <w:rsid w:val="00A32E05"/>
    <w:rsid w:val="00A33198"/>
    <w:rsid w:val="00A33439"/>
    <w:rsid w:val="00A3364B"/>
    <w:rsid w:val="00A344CE"/>
    <w:rsid w:val="00A34B2F"/>
    <w:rsid w:val="00A34D1E"/>
    <w:rsid w:val="00A34D30"/>
    <w:rsid w:val="00A34DA2"/>
    <w:rsid w:val="00A34E7C"/>
    <w:rsid w:val="00A352CF"/>
    <w:rsid w:val="00A35493"/>
    <w:rsid w:val="00A355D6"/>
    <w:rsid w:val="00A35CAC"/>
    <w:rsid w:val="00A35F34"/>
    <w:rsid w:val="00A361A5"/>
    <w:rsid w:val="00A3632A"/>
    <w:rsid w:val="00A3632F"/>
    <w:rsid w:val="00A364AD"/>
    <w:rsid w:val="00A3664D"/>
    <w:rsid w:val="00A36792"/>
    <w:rsid w:val="00A36A9C"/>
    <w:rsid w:val="00A36C52"/>
    <w:rsid w:val="00A36FED"/>
    <w:rsid w:val="00A370A1"/>
    <w:rsid w:val="00A370D2"/>
    <w:rsid w:val="00A37376"/>
    <w:rsid w:val="00A37426"/>
    <w:rsid w:val="00A3757E"/>
    <w:rsid w:val="00A378C8"/>
    <w:rsid w:val="00A3799E"/>
    <w:rsid w:val="00A379CE"/>
    <w:rsid w:val="00A37A34"/>
    <w:rsid w:val="00A37DF4"/>
    <w:rsid w:val="00A37E2C"/>
    <w:rsid w:val="00A4002A"/>
    <w:rsid w:val="00A40144"/>
    <w:rsid w:val="00A4031B"/>
    <w:rsid w:val="00A403F3"/>
    <w:rsid w:val="00A4058A"/>
    <w:rsid w:val="00A408D7"/>
    <w:rsid w:val="00A408EE"/>
    <w:rsid w:val="00A41346"/>
    <w:rsid w:val="00A41622"/>
    <w:rsid w:val="00A41726"/>
    <w:rsid w:val="00A4175D"/>
    <w:rsid w:val="00A418A4"/>
    <w:rsid w:val="00A41A36"/>
    <w:rsid w:val="00A41BDA"/>
    <w:rsid w:val="00A41C23"/>
    <w:rsid w:val="00A41CF8"/>
    <w:rsid w:val="00A41D33"/>
    <w:rsid w:val="00A41D46"/>
    <w:rsid w:val="00A421BF"/>
    <w:rsid w:val="00A42B79"/>
    <w:rsid w:val="00A42BB2"/>
    <w:rsid w:val="00A42C0C"/>
    <w:rsid w:val="00A42E03"/>
    <w:rsid w:val="00A4311F"/>
    <w:rsid w:val="00A432AA"/>
    <w:rsid w:val="00A43396"/>
    <w:rsid w:val="00A43416"/>
    <w:rsid w:val="00A434C4"/>
    <w:rsid w:val="00A43BE7"/>
    <w:rsid w:val="00A43DD2"/>
    <w:rsid w:val="00A43F43"/>
    <w:rsid w:val="00A43FB1"/>
    <w:rsid w:val="00A442C5"/>
    <w:rsid w:val="00A4474D"/>
    <w:rsid w:val="00A44858"/>
    <w:rsid w:val="00A448A5"/>
    <w:rsid w:val="00A44CBF"/>
    <w:rsid w:val="00A44D39"/>
    <w:rsid w:val="00A44E4A"/>
    <w:rsid w:val="00A452EB"/>
    <w:rsid w:val="00A4566E"/>
    <w:rsid w:val="00A45671"/>
    <w:rsid w:val="00A4579B"/>
    <w:rsid w:val="00A459AA"/>
    <w:rsid w:val="00A45CB6"/>
    <w:rsid w:val="00A46259"/>
    <w:rsid w:val="00A462A4"/>
    <w:rsid w:val="00A46580"/>
    <w:rsid w:val="00A46595"/>
    <w:rsid w:val="00A466AF"/>
    <w:rsid w:val="00A466BB"/>
    <w:rsid w:val="00A4685A"/>
    <w:rsid w:val="00A46C70"/>
    <w:rsid w:val="00A46FE0"/>
    <w:rsid w:val="00A47253"/>
    <w:rsid w:val="00A47295"/>
    <w:rsid w:val="00A47716"/>
    <w:rsid w:val="00A477C7"/>
    <w:rsid w:val="00A479A6"/>
    <w:rsid w:val="00A479AA"/>
    <w:rsid w:val="00A47AEE"/>
    <w:rsid w:val="00A47EE3"/>
    <w:rsid w:val="00A47F59"/>
    <w:rsid w:val="00A50668"/>
    <w:rsid w:val="00A50798"/>
    <w:rsid w:val="00A5082E"/>
    <w:rsid w:val="00A508B5"/>
    <w:rsid w:val="00A50C5A"/>
    <w:rsid w:val="00A50C61"/>
    <w:rsid w:val="00A50CF4"/>
    <w:rsid w:val="00A50D24"/>
    <w:rsid w:val="00A50E84"/>
    <w:rsid w:val="00A5115D"/>
    <w:rsid w:val="00A51231"/>
    <w:rsid w:val="00A51375"/>
    <w:rsid w:val="00A51503"/>
    <w:rsid w:val="00A51626"/>
    <w:rsid w:val="00A51868"/>
    <w:rsid w:val="00A51C7A"/>
    <w:rsid w:val="00A51E4D"/>
    <w:rsid w:val="00A51F47"/>
    <w:rsid w:val="00A51FB7"/>
    <w:rsid w:val="00A5215F"/>
    <w:rsid w:val="00A521C7"/>
    <w:rsid w:val="00A5241D"/>
    <w:rsid w:val="00A52768"/>
    <w:rsid w:val="00A52A18"/>
    <w:rsid w:val="00A52C6B"/>
    <w:rsid w:val="00A52D86"/>
    <w:rsid w:val="00A52DB4"/>
    <w:rsid w:val="00A52DEC"/>
    <w:rsid w:val="00A52E16"/>
    <w:rsid w:val="00A52E57"/>
    <w:rsid w:val="00A52EB0"/>
    <w:rsid w:val="00A531BE"/>
    <w:rsid w:val="00A5333C"/>
    <w:rsid w:val="00A536B3"/>
    <w:rsid w:val="00A537F2"/>
    <w:rsid w:val="00A53845"/>
    <w:rsid w:val="00A538C1"/>
    <w:rsid w:val="00A53A7F"/>
    <w:rsid w:val="00A53C93"/>
    <w:rsid w:val="00A53DE3"/>
    <w:rsid w:val="00A53E1E"/>
    <w:rsid w:val="00A54069"/>
    <w:rsid w:val="00A54194"/>
    <w:rsid w:val="00A5427B"/>
    <w:rsid w:val="00A543D1"/>
    <w:rsid w:val="00A54548"/>
    <w:rsid w:val="00A548DB"/>
    <w:rsid w:val="00A54A13"/>
    <w:rsid w:val="00A54A9E"/>
    <w:rsid w:val="00A550D3"/>
    <w:rsid w:val="00A558F9"/>
    <w:rsid w:val="00A55A49"/>
    <w:rsid w:val="00A55C10"/>
    <w:rsid w:val="00A55DAF"/>
    <w:rsid w:val="00A56082"/>
    <w:rsid w:val="00A5644B"/>
    <w:rsid w:val="00A56681"/>
    <w:rsid w:val="00A56FF5"/>
    <w:rsid w:val="00A570BC"/>
    <w:rsid w:val="00A571B9"/>
    <w:rsid w:val="00A57352"/>
    <w:rsid w:val="00A57641"/>
    <w:rsid w:val="00A57834"/>
    <w:rsid w:val="00A57DCB"/>
    <w:rsid w:val="00A602B0"/>
    <w:rsid w:val="00A602EA"/>
    <w:rsid w:val="00A603E1"/>
    <w:rsid w:val="00A60649"/>
    <w:rsid w:val="00A609D0"/>
    <w:rsid w:val="00A60A65"/>
    <w:rsid w:val="00A6118B"/>
    <w:rsid w:val="00A6145B"/>
    <w:rsid w:val="00A61557"/>
    <w:rsid w:val="00A61BE6"/>
    <w:rsid w:val="00A61C27"/>
    <w:rsid w:val="00A61C37"/>
    <w:rsid w:val="00A61F10"/>
    <w:rsid w:val="00A62016"/>
    <w:rsid w:val="00A621FA"/>
    <w:rsid w:val="00A62345"/>
    <w:rsid w:val="00A626B3"/>
    <w:rsid w:val="00A62898"/>
    <w:rsid w:val="00A62963"/>
    <w:rsid w:val="00A62B7A"/>
    <w:rsid w:val="00A62D52"/>
    <w:rsid w:val="00A62EC9"/>
    <w:rsid w:val="00A62F34"/>
    <w:rsid w:val="00A6343F"/>
    <w:rsid w:val="00A63663"/>
    <w:rsid w:val="00A63880"/>
    <w:rsid w:val="00A63949"/>
    <w:rsid w:val="00A63C40"/>
    <w:rsid w:val="00A63DC0"/>
    <w:rsid w:val="00A64162"/>
    <w:rsid w:val="00A64889"/>
    <w:rsid w:val="00A64BDA"/>
    <w:rsid w:val="00A64DD8"/>
    <w:rsid w:val="00A64EAD"/>
    <w:rsid w:val="00A6505C"/>
    <w:rsid w:val="00A65354"/>
    <w:rsid w:val="00A65699"/>
    <w:rsid w:val="00A656EA"/>
    <w:rsid w:val="00A657F3"/>
    <w:rsid w:val="00A658AB"/>
    <w:rsid w:val="00A65925"/>
    <w:rsid w:val="00A66211"/>
    <w:rsid w:val="00A665A4"/>
    <w:rsid w:val="00A66615"/>
    <w:rsid w:val="00A6679C"/>
    <w:rsid w:val="00A667B1"/>
    <w:rsid w:val="00A668B3"/>
    <w:rsid w:val="00A66934"/>
    <w:rsid w:val="00A66B38"/>
    <w:rsid w:val="00A6738D"/>
    <w:rsid w:val="00A7017C"/>
    <w:rsid w:val="00A70392"/>
    <w:rsid w:val="00A70488"/>
    <w:rsid w:val="00A704A0"/>
    <w:rsid w:val="00A70766"/>
    <w:rsid w:val="00A70CBD"/>
    <w:rsid w:val="00A70CCE"/>
    <w:rsid w:val="00A70D88"/>
    <w:rsid w:val="00A70E2F"/>
    <w:rsid w:val="00A70F90"/>
    <w:rsid w:val="00A718DA"/>
    <w:rsid w:val="00A71AC3"/>
    <w:rsid w:val="00A71AC5"/>
    <w:rsid w:val="00A72183"/>
    <w:rsid w:val="00A721E3"/>
    <w:rsid w:val="00A72222"/>
    <w:rsid w:val="00A72919"/>
    <w:rsid w:val="00A72963"/>
    <w:rsid w:val="00A72D58"/>
    <w:rsid w:val="00A72ECE"/>
    <w:rsid w:val="00A72ECF"/>
    <w:rsid w:val="00A73068"/>
    <w:rsid w:val="00A73096"/>
    <w:rsid w:val="00A730C5"/>
    <w:rsid w:val="00A73150"/>
    <w:rsid w:val="00A73283"/>
    <w:rsid w:val="00A73518"/>
    <w:rsid w:val="00A738EA"/>
    <w:rsid w:val="00A73915"/>
    <w:rsid w:val="00A73962"/>
    <w:rsid w:val="00A73BFD"/>
    <w:rsid w:val="00A73F4A"/>
    <w:rsid w:val="00A7419B"/>
    <w:rsid w:val="00A741D7"/>
    <w:rsid w:val="00A747F6"/>
    <w:rsid w:val="00A74B73"/>
    <w:rsid w:val="00A74CC0"/>
    <w:rsid w:val="00A74F87"/>
    <w:rsid w:val="00A7520A"/>
    <w:rsid w:val="00A7585A"/>
    <w:rsid w:val="00A75C3A"/>
    <w:rsid w:val="00A75C86"/>
    <w:rsid w:val="00A75DC7"/>
    <w:rsid w:val="00A760E6"/>
    <w:rsid w:val="00A76197"/>
    <w:rsid w:val="00A7626D"/>
    <w:rsid w:val="00A7626F"/>
    <w:rsid w:val="00A764B7"/>
    <w:rsid w:val="00A76604"/>
    <w:rsid w:val="00A76635"/>
    <w:rsid w:val="00A768B2"/>
    <w:rsid w:val="00A76DCD"/>
    <w:rsid w:val="00A76E76"/>
    <w:rsid w:val="00A76F31"/>
    <w:rsid w:val="00A76FAC"/>
    <w:rsid w:val="00A770ED"/>
    <w:rsid w:val="00A77478"/>
    <w:rsid w:val="00A77636"/>
    <w:rsid w:val="00A777E9"/>
    <w:rsid w:val="00A77889"/>
    <w:rsid w:val="00A77975"/>
    <w:rsid w:val="00A77A5C"/>
    <w:rsid w:val="00A77A7E"/>
    <w:rsid w:val="00A77B0A"/>
    <w:rsid w:val="00A77CAF"/>
    <w:rsid w:val="00A77D2D"/>
    <w:rsid w:val="00A801D5"/>
    <w:rsid w:val="00A80402"/>
    <w:rsid w:val="00A80848"/>
    <w:rsid w:val="00A80858"/>
    <w:rsid w:val="00A808A0"/>
    <w:rsid w:val="00A813C9"/>
    <w:rsid w:val="00A8192B"/>
    <w:rsid w:val="00A81D1E"/>
    <w:rsid w:val="00A81D36"/>
    <w:rsid w:val="00A81FDC"/>
    <w:rsid w:val="00A82172"/>
    <w:rsid w:val="00A821FA"/>
    <w:rsid w:val="00A82239"/>
    <w:rsid w:val="00A82B47"/>
    <w:rsid w:val="00A82F06"/>
    <w:rsid w:val="00A83272"/>
    <w:rsid w:val="00A832F3"/>
    <w:rsid w:val="00A83656"/>
    <w:rsid w:val="00A8365C"/>
    <w:rsid w:val="00A83A73"/>
    <w:rsid w:val="00A83D41"/>
    <w:rsid w:val="00A83D55"/>
    <w:rsid w:val="00A83E11"/>
    <w:rsid w:val="00A83E3C"/>
    <w:rsid w:val="00A83E6A"/>
    <w:rsid w:val="00A83EAF"/>
    <w:rsid w:val="00A83ED3"/>
    <w:rsid w:val="00A83F80"/>
    <w:rsid w:val="00A843F2"/>
    <w:rsid w:val="00A84447"/>
    <w:rsid w:val="00A84624"/>
    <w:rsid w:val="00A84676"/>
    <w:rsid w:val="00A848C6"/>
    <w:rsid w:val="00A84A80"/>
    <w:rsid w:val="00A84CF5"/>
    <w:rsid w:val="00A84F03"/>
    <w:rsid w:val="00A84FF5"/>
    <w:rsid w:val="00A853D5"/>
    <w:rsid w:val="00A85436"/>
    <w:rsid w:val="00A85448"/>
    <w:rsid w:val="00A85569"/>
    <w:rsid w:val="00A85794"/>
    <w:rsid w:val="00A85937"/>
    <w:rsid w:val="00A85A3B"/>
    <w:rsid w:val="00A85AAE"/>
    <w:rsid w:val="00A85B16"/>
    <w:rsid w:val="00A85F95"/>
    <w:rsid w:val="00A86042"/>
    <w:rsid w:val="00A86266"/>
    <w:rsid w:val="00A8632B"/>
    <w:rsid w:val="00A868DB"/>
    <w:rsid w:val="00A8691C"/>
    <w:rsid w:val="00A86ABB"/>
    <w:rsid w:val="00A86D81"/>
    <w:rsid w:val="00A8708E"/>
    <w:rsid w:val="00A872A2"/>
    <w:rsid w:val="00A87AEE"/>
    <w:rsid w:val="00A87D08"/>
    <w:rsid w:val="00A87EBC"/>
    <w:rsid w:val="00A90183"/>
    <w:rsid w:val="00A9031B"/>
    <w:rsid w:val="00A904E9"/>
    <w:rsid w:val="00A9059E"/>
    <w:rsid w:val="00A90807"/>
    <w:rsid w:val="00A908AD"/>
    <w:rsid w:val="00A90A5B"/>
    <w:rsid w:val="00A90CEF"/>
    <w:rsid w:val="00A90CF7"/>
    <w:rsid w:val="00A90ECE"/>
    <w:rsid w:val="00A9152C"/>
    <w:rsid w:val="00A918FF"/>
    <w:rsid w:val="00A91968"/>
    <w:rsid w:val="00A91C56"/>
    <w:rsid w:val="00A91DC0"/>
    <w:rsid w:val="00A920E1"/>
    <w:rsid w:val="00A92104"/>
    <w:rsid w:val="00A9235C"/>
    <w:rsid w:val="00A9237C"/>
    <w:rsid w:val="00A92484"/>
    <w:rsid w:val="00A924A4"/>
    <w:rsid w:val="00A92973"/>
    <w:rsid w:val="00A92BEC"/>
    <w:rsid w:val="00A92C7F"/>
    <w:rsid w:val="00A92F00"/>
    <w:rsid w:val="00A92FE3"/>
    <w:rsid w:val="00A933EF"/>
    <w:rsid w:val="00A934C7"/>
    <w:rsid w:val="00A93834"/>
    <w:rsid w:val="00A93ED9"/>
    <w:rsid w:val="00A93FB3"/>
    <w:rsid w:val="00A94011"/>
    <w:rsid w:val="00A94013"/>
    <w:rsid w:val="00A940EB"/>
    <w:rsid w:val="00A9428C"/>
    <w:rsid w:val="00A94345"/>
    <w:rsid w:val="00A9450C"/>
    <w:rsid w:val="00A94610"/>
    <w:rsid w:val="00A947A4"/>
    <w:rsid w:val="00A948A0"/>
    <w:rsid w:val="00A94904"/>
    <w:rsid w:val="00A94A60"/>
    <w:rsid w:val="00A94A6B"/>
    <w:rsid w:val="00A950B5"/>
    <w:rsid w:val="00A95234"/>
    <w:rsid w:val="00A95396"/>
    <w:rsid w:val="00A953E5"/>
    <w:rsid w:val="00A954A7"/>
    <w:rsid w:val="00A95596"/>
    <w:rsid w:val="00A95728"/>
    <w:rsid w:val="00A95755"/>
    <w:rsid w:val="00A95B8F"/>
    <w:rsid w:val="00A95DA5"/>
    <w:rsid w:val="00A9633F"/>
    <w:rsid w:val="00A9635B"/>
    <w:rsid w:val="00A96389"/>
    <w:rsid w:val="00A964E1"/>
    <w:rsid w:val="00A96755"/>
    <w:rsid w:val="00A96777"/>
    <w:rsid w:val="00A96784"/>
    <w:rsid w:val="00A96B08"/>
    <w:rsid w:val="00A96B09"/>
    <w:rsid w:val="00A96D75"/>
    <w:rsid w:val="00A96E28"/>
    <w:rsid w:val="00A97283"/>
    <w:rsid w:val="00A97468"/>
    <w:rsid w:val="00A976B8"/>
    <w:rsid w:val="00A97772"/>
    <w:rsid w:val="00A97E93"/>
    <w:rsid w:val="00A97EDF"/>
    <w:rsid w:val="00A97EFF"/>
    <w:rsid w:val="00AA013F"/>
    <w:rsid w:val="00AA0173"/>
    <w:rsid w:val="00AA031C"/>
    <w:rsid w:val="00AA041B"/>
    <w:rsid w:val="00AA053F"/>
    <w:rsid w:val="00AA0626"/>
    <w:rsid w:val="00AA06E7"/>
    <w:rsid w:val="00AA07E0"/>
    <w:rsid w:val="00AA0A2D"/>
    <w:rsid w:val="00AA0A72"/>
    <w:rsid w:val="00AA0C95"/>
    <w:rsid w:val="00AA0E3F"/>
    <w:rsid w:val="00AA0E89"/>
    <w:rsid w:val="00AA0F71"/>
    <w:rsid w:val="00AA102F"/>
    <w:rsid w:val="00AA1681"/>
    <w:rsid w:val="00AA16E1"/>
    <w:rsid w:val="00AA175F"/>
    <w:rsid w:val="00AA191D"/>
    <w:rsid w:val="00AA1CE9"/>
    <w:rsid w:val="00AA217F"/>
    <w:rsid w:val="00AA21CD"/>
    <w:rsid w:val="00AA28E7"/>
    <w:rsid w:val="00AA2E39"/>
    <w:rsid w:val="00AA32C4"/>
    <w:rsid w:val="00AA35E5"/>
    <w:rsid w:val="00AA361C"/>
    <w:rsid w:val="00AA3C97"/>
    <w:rsid w:val="00AA3D12"/>
    <w:rsid w:val="00AA3DCD"/>
    <w:rsid w:val="00AA3FD8"/>
    <w:rsid w:val="00AA41A8"/>
    <w:rsid w:val="00AA4995"/>
    <w:rsid w:val="00AA4AB6"/>
    <w:rsid w:val="00AA4BCE"/>
    <w:rsid w:val="00AA4DC7"/>
    <w:rsid w:val="00AA4DCC"/>
    <w:rsid w:val="00AA4F38"/>
    <w:rsid w:val="00AA50E0"/>
    <w:rsid w:val="00AA518E"/>
    <w:rsid w:val="00AA5749"/>
    <w:rsid w:val="00AA5B95"/>
    <w:rsid w:val="00AA5BAF"/>
    <w:rsid w:val="00AA5FBE"/>
    <w:rsid w:val="00AA615F"/>
    <w:rsid w:val="00AA6567"/>
    <w:rsid w:val="00AA66EC"/>
    <w:rsid w:val="00AA6771"/>
    <w:rsid w:val="00AA6A30"/>
    <w:rsid w:val="00AA6A5E"/>
    <w:rsid w:val="00AA6AA9"/>
    <w:rsid w:val="00AA6B32"/>
    <w:rsid w:val="00AA6BC4"/>
    <w:rsid w:val="00AA6F55"/>
    <w:rsid w:val="00AA6F78"/>
    <w:rsid w:val="00AA7621"/>
    <w:rsid w:val="00AA7C17"/>
    <w:rsid w:val="00AA7C9A"/>
    <w:rsid w:val="00AA7D16"/>
    <w:rsid w:val="00AB0252"/>
    <w:rsid w:val="00AB0474"/>
    <w:rsid w:val="00AB0517"/>
    <w:rsid w:val="00AB0994"/>
    <w:rsid w:val="00AB0F1B"/>
    <w:rsid w:val="00AB1342"/>
    <w:rsid w:val="00AB1400"/>
    <w:rsid w:val="00AB1410"/>
    <w:rsid w:val="00AB14BD"/>
    <w:rsid w:val="00AB177D"/>
    <w:rsid w:val="00AB1AEC"/>
    <w:rsid w:val="00AB1C4E"/>
    <w:rsid w:val="00AB1CE2"/>
    <w:rsid w:val="00AB1D3E"/>
    <w:rsid w:val="00AB22C0"/>
    <w:rsid w:val="00AB247F"/>
    <w:rsid w:val="00AB2528"/>
    <w:rsid w:val="00AB277E"/>
    <w:rsid w:val="00AB29E7"/>
    <w:rsid w:val="00AB2B36"/>
    <w:rsid w:val="00AB2DA9"/>
    <w:rsid w:val="00AB2E0A"/>
    <w:rsid w:val="00AB2F06"/>
    <w:rsid w:val="00AB2FD4"/>
    <w:rsid w:val="00AB314B"/>
    <w:rsid w:val="00AB322C"/>
    <w:rsid w:val="00AB3259"/>
    <w:rsid w:val="00AB3448"/>
    <w:rsid w:val="00AB36FF"/>
    <w:rsid w:val="00AB38CA"/>
    <w:rsid w:val="00AB3A72"/>
    <w:rsid w:val="00AB3A85"/>
    <w:rsid w:val="00AB3B07"/>
    <w:rsid w:val="00AB4008"/>
    <w:rsid w:val="00AB4157"/>
    <w:rsid w:val="00AB4222"/>
    <w:rsid w:val="00AB4423"/>
    <w:rsid w:val="00AB45A1"/>
    <w:rsid w:val="00AB45C9"/>
    <w:rsid w:val="00AB4948"/>
    <w:rsid w:val="00AB4BAC"/>
    <w:rsid w:val="00AB4DE1"/>
    <w:rsid w:val="00AB4FC9"/>
    <w:rsid w:val="00AB5163"/>
    <w:rsid w:val="00AB519D"/>
    <w:rsid w:val="00AB52EE"/>
    <w:rsid w:val="00AB5ADE"/>
    <w:rsid w:val="00AB5B28"/>
    <w:rsid w:val="00AB5C9D"/>
    <w:rsid w:val="00AB5ECC"/>
    <w:rsid w:val="00AB5F98"/>
    <w:rsid w:val="00AB61BA"/>
    <w:rsid w:val="00AB61C3"/>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796"/>
    <w:rsid w:val="00AC0981"/>
    <w:rsid w:val="00AC0A81"/>
    <w:rsid w:val="00AC0BC4"/>
    <w:rsid w:val="00AC0F39"/>
    <w:rsid w:val="00AC1223"/>
    <w:rsid w:val="00AC1317"/>
    <w:rsid w:val="00AC137C"/>
    <w:rsid w:val="00AC18F0"/>
    <w:rsid w:val="00AC190B"/>
    <w:rsid w:val="00AC1999"/>
    <w:rsid w:val="00AC1B2F"/>
    <w:rsid w:val="00AC1C58"/>
    <w:rsid w:val="00AC1DD7"/>
    <w:rsid w:val="00AC1E87"/>
    <w:rsid w:val="00AC244A"/>
    <w:rsid w:val="00AC27D0"/>
    <w:rsid w:val="00AC2B55"/>
    <w:rsid w:val="00AC2C67"/>
    <w:rsid w:val="00AC2CFC"/>
    <w:rsid w:val="00AC2EED"/>
    <w:rsid w:val="00AC2EF4"/>
    <w:rsid w:val="00AC2FEC"/>
    <w:rsid w:val="00AC34CF"/>
    <w:rsid w:val="00AC373B"/>
    <w:rsid w:val="00AC3B94"/>
    <w:rsid w:val="00AC3D45"/>
    <w:rsid w:val="00AC3EEC"/>
    <w:rsid w:val="00AC3F2E"/>
    <w:rsid w:val="00AC4144"/>
    <w:rsid w:val="00AC4268"/>
    <w:rsid w:val="00AC42F5"/>
    <w:rsid w:val="00AC46C5"/>
    <w:rsid w:val="00AC46DE"/>
    <w:rsid w:val="00AC4715"/>
    <w:rsid w:val="00AC4AA8"/>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C7DBF"/>
    <w:rsid w:val="00AD0027"/>
    <w:rsid w:val="00AD021B"/>
    <w:rsid w:val="00AD0221"/>
    <w:rsid w:val="00AD0288"/>
    <w:rsid w:val="00AD02B6"/>
    <w:rsid w:val="00AD0436"/>
    <w:rsid w:val="00AD0554"/>
    <w:rsid w:val="00AD0884"/>
    <w:rsid w:val="00AD0DC2"/>
    <w:rsid w:val="00AD0DEE"/>
    <w:rsid w:val="00AD0F70"/>
    <w:rsid w:val="00AD124C"/>
    <w:rsid w:val="00AD1351"/>
    <w:rsid w:val="00AD1478"/>
    <w:rsid w:val="00AD153D"/>
    <w:rsid w:val="00AD15A4"/>
    <w:rsid w:val="00AD184E"/>
    <w:rsid w:val="00AD1B2D"/>
    <w:rsid w:val="00AD1C4F"/>
    <w:rsid w:val="00AD1E06"/>
    <w:rsid w:val="00AD20A8"/>
    <w:rsid w:val="00AD2241"/>
    <w:rsid w:val="00AD2317"/>
    <w:rsid w:val="00AD2604"/>
    <w:rsid w:val="00AD283A"/>
    <w:rsid w:val="00AD29C8"/>
    <w:rsid w:val="00AD2CE8"/>
    <w:rsid w:val="00AD2EEF"/>
    <w:rsid w:val="00AD310D"/>
    <w:rsid w:val="00AD3665"/>
    <w:rsid w:val="00AD3724"/>
    <w:rsid w:val="00AD387E"/>
    <w:rsid w:val="00AD3BFF"/>
    <w:rsid w:val="00AD3C5D"/>
    <w:rsid w:val="00AD4011"/>
    <w:rsid w:val="00AD43B0"/>
    <w:rsid w:val="00AD4A0C"/>
    <w:rsid w:val="00AD4C61"/>
    <w:rsid w:val="00AD4E75"/>
    <w:rsid w:val="00AD52B2"/>
    <w:rsid w:val="00AD543B"/>
    <w:rsid w:val="00AD571B"/>
    <w:rsid w:val="00AD57E6"/>
    <w:rsid w:val="00AD59D4"/>
    <w:rsid w:val="00AD5B56"/>
    <w:rsid w:val="00AD5F42"/>
    <w:rsid w:val="00AD6126"/>
    <w:rsid w:val="00AD628F"/>
    <w:rsid w:val="00AD62CA"/>
    <w:rsid w:val="00AD6656"/>
    <w:rsid w:val="00AD6A77"/>
    <w:rsid w:val="00AD6AB4"/>
    <w:rsid w:val="00AD6D80"/>
    <w:rsid w:val="00AD6D8B"/>
    <w:rsid w:val="00AD6E3A"/>
    <w:rsid w:val="00AD7014"/>
    <w:rsid w:val="00AD7194"/>
    <w:rsid w:val="00AD74D6"/>
    <w:rsid w:val="00AD7973"/>
    <w:rsid w:val="00AD7AB5"/>
    <w:rsid w:val="00AD7BDA"/>
    <w:rsid w:val="00AD7E94"/>
    <w:rsid w:val="00AE03F9"/>
    <w:rsid w:val="00AE0404"/>
    <w:rsid w:val="00AE0654"/>
    <w:rsid w:val="00AE069D"/>
    <w:rsid w:val="00AE06ED"/>
    <w:rsid w:val="00AE07C8"/>
    <w:rsid w:val="00AE0F56"/>
    <w:rsid w:val="00AE111F"/>
    <w:rsid w:val="00AE11DE"/>
    <w:rsid w:val="00AE177D"/>
    <w:rsid w:val="00AE1936"/>
    <w:rsid w:val="00AE19AC"/>
    <w:rsid w:val="00AE1AF2"/>
    <w:rsid w:val="00AE1BBE"/>
    <w:rsid w:val="00AE20A8"/>
    <w:rsid w:val="00AE2625"/>
    <w:rsid w:val="00AE2E27"/>
    <w:rsid w:val="00AE3090"/>
    <w:rsid w:val="00AE30A1"/>
    <w:rsid w:val="00AE30E6"/>
    <w:rsid w:val="00AE32AC"/>
    <w:rsid w:val="00AE334D"/>
    <w:rsid w:val="00AE384B"/>
    <w:rsid w:val="00AE39F5"/>
    <w:rsid w:val="00AE3A2B"/>
    <w:rsid w:val="00AE3ACD"/>
    <w:rsid w:val="00AE3B10"/>
    <w:rsid w:val="00AE3B97"/>
    <w:rsid w:val="00AE3C1F"/>
    <w:rsid w:val="00AE3CBE"/>
    <w:rsid w:val="00AE3FE4"/>
    <w:rsid w:val="00AE41BA"/>
    <w:rsid w:val="00AE41CF"/>
    <w:rsid w:val="00AE4413"/>
    <w:rsid w:val="00AE460E"/>
    <w:rsid w:val="00AE46E1"/>
    <w:rsid w:val="00AE47F9"/>
    <w:rsid w:val="00AE50FA"/>
    <w:rsid w:val="00AE5144"/>
    <w:rsid w:val="00AE5793"/>
    <w:rsid w:val="00AE5CCA"/>
    <w:rsid w:val="00AE5D45"/>
    <w:rsid w:val="00AE5F69"/>
    <w:rsid w:val="00AE635E"/>
    <w:rsid w:val="00AE6982"/>
    <w:rsid w:val="00AE69F6"/>
    <w:rsid w:val="00AE6B1D"/>
    <w:rsid w:val="00AE6C98"/>
    <w:rsid w:val="00AE702F"/>
    <w:rsid w:val="00AE7097"/>
    <w:rsid w:val="00AE7103"/>
    <w:rsid w:val="00AE763F"/>
    <w:rsid w:val="00AE7745"/>
    <w:rsid w:val="00AE7788"/>
    <w:rsid w:val="00AE78E8"/>
    <w:rsid w:val="00AE7EC1"/>
    <w:rsid w:val="00AE7FB0"/>
    <w:rsid w:val="00AF01E7"/>
    <w:rsid w:val="00AF0293"/>
    <w:rsid w:val="00AF0362"/>
    <w:rsid w:val="00AF063C"/>
    <w:rsid w:val="00AF0709"/>
    <w:rsid w:val="00AF08E5"/>
    <w:rsid w:val="00AF0AC1"/>
    <w:rsid w:val="00AF0AEA"/>
    <w:rsid w:val="00AF0F79"/>
    <w:rsid w:val="00AF1013"/>
    <w:rsid w:val="00AF10A0"/>
    <w:rsid w:val="00AF11FD"/>
    <w:rsid w:val="00AF1611"/>
    <w:rsid w:val="00AF16BF"/>
    <w:rsid w:val="00AF19E7"/>
    <w:rsid w:val="00AF1A74"/>
    <w:rsid w:val="00AF1ADE"/>
    <w:rsid w:val="00AF22D5"/>
    <w:rsid w:val="00AF269F"/>
    <w:rsid w:val="00AF29C4"/>
    <w:rsid w:val="00AF2A22"/>
    <w:rsid w:val="00AF2C64"/>
    <w:rsid w:val="00AF2DA9"/>
    <w:rsid w:val="00AF2E78"/>
    <w:rsid w:val="00AF322B"/>
    <w:rsid w:val="00AF3523"/>
    <w:rsid w:val="00AF36E6"/>
    <w:rsid w:val="00AF3723"/>
    <w:rsid w:val="00AF377D"/>
    <w:rsid w:val="00AF37E6"/>
    <w:rsid w:val="00AF393E"/>
    <w:rsid w:val="00AF3B3D"/>
    <w:rsid w:val="00AF4295"/>
    <w:rsid w:val="00AF491F"/>
    <w:rsid w:val="00AF499F"/>
    <w:rsid w:val="00AF49ED"/>
    <w:rsid w:val="00AF4F4F"/>
    <w:rsid w:val="00AF5235"/>
    <w:rsid w:val="00AF5367"/>
    <w:rsid w:val="00AF5B29"/>
    <w:rsid w:val="00AF5E8C"/>
    <w:rsid w:val="00AF5F2D"/>
    <w:rsid w:val="00AF5FD6"/>
    <w:rsid w:val="00AF6173"/>
    <w:rsid w:val="00AF61CE"/>
    <w:rsid w:val="00AF63DF"/>
    <w:rsid w:val="00AF6664"/>
    <w:rsid w:val="00AF696D"/>
    <w:rsid w:val="00AF6AD5"/>
    <w:rsid w:val="00AF6B06"/>
    <w:rsid w:val="00AF6CC0"/>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496"/>
    <w:rsid w:val="00B02513"/>
    <w:rsid w:val="00B026E7"/>
    <w:rsid w:val="00B028A9"/>
    <w:rsid w:val="00B02AB0"/>
    <w:rsid w:val="00B02B3A"/>
    <w:rsid w:val="00B02C0A"/>
    <w:rsid w:val="00B02F00"/>
    <w:rsid w:val="00B03308"/>
    <w:rsid w:val="00B035A8"/>
    <w:rsid w:val="00B036C3"/>
    <w:rsid w:val="00B036E2"/>
    <w:rsid w:val="00B03724"/>
    <w:rsid w:val="00B03D67"/>
    <w:rsid w:val="00B03F45"/>
    <w:rsid w:val="00B04431"/>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688"/>
    <w:rsid w:val="00B06B17"/>
    <w:rsid w:val="00B06B75"/>
    <w:rsid w:val="00B06CD4"/>
    <w:rsid w:val="00B06D0F"/>
    <w:rsid w:val="00B06E29"/>
    <w:rsid w:val="00B07149"/>
    <w:rsid w:val="00B07302"/>
    <w:rsid w:val="00B0732B"/>
    <w:rsid w:val="00B07596"/>
    <w:rsid w:val="00B075CB"/>
    <w:rsid w:val="00B077E5"/>
    <w:rsid w:val="00B07828"/>
    <w:rsid w:val="00B0784F"/>
    <w:rsid w:val="00B07955"/>
    <w:rsid w:val="00B07D91"/>
    <w:rsid w:val="00B100CF"/>
    <w:rsid w:val="00B10239"/>
    <w:rsid w:val="00B102A4"/>
    <w:rsid w:val="00B10686"/>
    <w:rsid w:val="00B107F8"/>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F4"/>
    <w:rsid w:val="00B13F88"/>
    <w:rsid w:val="00B144A0"/>
    <w:rsid w:val="00B149EE"/>
    <w:rsid w:val="00B14B1C"/>
    <w:rsid w:val="00B14C6F"/>
    <w:rsid w:val="00B14E3F"/>
    <w:rsid w:val="00B14F92"/>
    <w:rsid w:val="00B1511C"/>
    <w:rsid w:val="00B151EF"/>
    <w:rsid w:val="00B155EC"/>
    <w:rsid w:val="00B157FB"/>
    <w:rsid w:val="00B158BA"/>
    <w:rsid w:val="00B15C66"/>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3A"/>
    <w:rsid w:val="00B174BF"/>
    <w:rsid w:val="00B17770"/>
    <w:rsid w:val="00B1781D"/>
    <w:rsid w:val="00B178F2"/>
    <w:rsid w:val="00B179D1"/>
    <w:rsid w:val="00B17D05"/>
    <w:rsid w:val="00B17EBD"/>
    <w:rsid w:val="00B17F9C"/>
    <w:rsid w:val="00B17FB9"/>
    <w:rsid w:val="00B20098"/>
    <w:rsid w:val="00B2035E"/>
    <w:rsid w:val="00B20403"/>
    <w:rsid w:val="00B20D3E"/>
    <w:rsid w:val="00B211D6"/>
    <w:rsid w:val="00B2127A"/>
    <w:rsid w:val="00B21363"/>
    <w:rsid w:val="00B21364"/>
    <w:rsid w:val="00B217D9"/>
    <w:rsid w:val="00B21867"/>
    <w:rsid w:val="00B21AA6"/>
    <w:rsid w:val="00B21DEA"/>
    <w:rsid w:val="00B221FE"/>
    <w:rsid w:val="00B222C6"/>
    <w:rsid w:val="00B2240C"/>
    <w:rsid w:val="00B225A8"/>
    <w:rsid w:val="00B22960"/>
    <w:rsid w:val="00B22B5B"/>
    <w:rsid w:val="00B22D72"/>
    <w:rsid w:val="00B23010"/>
    <w:rsid w:val="00B231C6"/>
    <w:rsid w:val="00B2352A"/>
    <w:rsid w:val="00B2366F"/>
    <w:rsid w:val="00B23A47"/>
    <w:rsid w:val="00B23A6F"/>
    <w:rsid w:val="00B23A77"/>
    <w:rsid w:val="00B23D8E"/>
    <w:rsid w:val="00B23EE2"/>
    <w:rsid w:val="00B23F1D"/>
    <w:rsid w:val="00B240B1"/>
    <w:rsid w:val="00B2412A"/>
    <w:rsid w:val="00B245F5"/>
    <w:rsid w:val="00B24B1E"/>
    <w:rsid w:val="00B24B77"/>
    <w:rsid w:val="00B24E8C"/>
    <w:rsid w:val="00B25197"/>
    <w:rsid w:val="00B25659"/>
    <w:rsid w:val="00B257E5"/>
    <w:rsid w:val="00B25836"/>
    <w:rsid w:val="00B25C55"/>
    <w:rsid w:val="00B25D3B"/>
    <w:rsid w:val="00B25D50"/>
    <w:rsid w:val="00B25EA9"/>
    <w:rsid w:val="00B25F97"/>
    <w:rsid w:val="00B26045"/>
    <w:rsid w:val="00B260CD"/>
    <w:rsid w:val="00B2619E"/>
    <w:rsid w:val="00B26264"/>
    <w:rsid w:val="00B267B2"/>
    <w:rsid w:val="00B26E13"/>
    <w:rsid w:val="00B26FD8"/>
    <w:rsid w:val="00B270DB"/>
    <w:rsid w:val="00B27210"/>
    <w:rsid w:val="00B27489"/>
    <w:rsid w:val="00B275D7"/>
    <w:rsid w:val="00B27712"/>
    <w:rsid w:val="00B27B21"/>
    <w:rsid w:val="00B27B8A"/>
    <w:rsid w:val="00B27D02"/>
    <w:rsid w:val="00B30438"/>
    <w:rsid w:val="00B307D8"/>
    <w:rsid w:val="00B30B26"/>
    <w:rsid w:val="00B30BBE"/>
    <w:rsid w:val="00B30F61"/>
    <w:rsid w:val="00B31352"/>
    <w:rsid w:val="00B315B9"/>
    <w:rsid w:val="00B31AB0"/>
    <w:rsid w:val="00B31BEC"/>
    <w:rsid w:val="00B31C97"/>
    <w:rsid w:val="00B31D07"/>
    <w:rsid w:val="00B31E48"/>
    <w:rsid w:val="00B32266"/>
    <w:rsid w:val="00B322D8"/>
    <w:rsid w:val="00B32564"/>
    <w:rsid w:val="00B3275C"/>
    <w:rsid w:val="00B32823"/>
    <w:rsid w:val="00B328FD"/>
    <w:rsid w:val="00B328FF"/>
    <w:rsid w:val="00B32CA6"/>
    <w:rsid w:val="00B338D8"/>
    <w:rsid w:val="00B33A81"/>
    <w:rsid w:val="00B33BC1"/>
    <w:rsid w:val="00B33BD2"/>
    <w:rsid w:val="00B33C70"/>
    <w:rsid w:val="00B33CF2"/>
    <w:rsid w:val="00B3402A"/>
    <w:rsid w:val="00B340B4"/>
    <w:rsid w:val="00B34466"/>
    <w:rsid w:val="00B34A7D"/>
    <w:rsid w:val="00B34C72"/>
    <w:rsid w:val="00B34C8B"/>
    <w:rsid w:val="00B34DAB"/>
    <w:rsid w:val="00B34F2E"/>
    <w:rsid w:val="00B35420"/>
    <w:rsid w:val="00B358B2"/>
    <w:rsid w:val="00B3594D"/>
    <w:rsid w:val="00B3597A"/>
    <w:rsid w:val="00B36025"/>
    <w:rsid w:val="00B36061"/>
    <w:rsid w:val="00B362AF"/>
    <w:rsid w:val="00B3648B"/>
    <w:rsid w:val="00B3652D"/>
    <w:rsid w:val="00B36916"/>
    <w:rsid w:val="00B369BF"/>
    <w:rsid w:val="00B36CD3"/>
    <w:rsid w:val="00B3705B"/>
    <w:rsid w:val="00B37154"/>
    <w:rsid w:val="00B374A4"/>
    <w:rsid w:val="00B374B4"/>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C4C"/>
    <w:rsid w:val="00B41CEF"/>
    <w:rsid w:val="00B41E88"/>
    <w:rsid w:val="00B4206A"/>
    <w:rsid w:val="00B421D4"/>
    <w:rsid w:val="00B427EF"/>
    <w:rsid w:val="00B428B1"/>
    <w:rsid w:val="00B42EA8"/>
    <w:rsid w:val="00B431C5"/>
    <w:rsid w:val="00B43601"/>
    <w:rsid w:val="00B43772"/>
    <w:rsid w:val="00B43CAE"/>
    <w:rsid w:val="00B43EA8"/>
    <w:rsid w:val="00B43FFA"/>
    <w:rsid w:val="00B44630"/>
    <w:rsid w:val="00B44882"/>
    <w:rsid w:val="00B449DD"/>
    <w:rsid w:val="00B44A0D"/>
    <w:rsid w:val="00B44C37"/>
    <w:rsid w:val="00B45041"/>
    <w:rsid w:val="00B450EB"/>
    <w:rsid w:val="00B456AE"/>
    <w:rsid w:val="00B456F8"/>
    <w:rsid w:val="00B457F1"/>
    <w:rsid w:val="00B45921"/>
    <w:rsid w:val="00B45A98"/>
    <w:rsid w:val="00B45ABC"/>
    <w:rsid w:val="00B45CE8"/>
    <w:rsid w:val="00B4620B"/>
    <w:rsid w:val="00B46806"/>
    <w:rsid w:val="00B46A4E"/>
    <w:rsid w:val="00B46D38"/>
    <w:rsid w:val="00B47117"/>
    <w:rsid w:val="00B47193"/>
    <w:rsid w:val="00B47571"/>
    <w:rsid w:val="00B47699"/>
    <w:rsid w:val="00B477C4"/>
    <w:rsid w:val="00B477EE"/>
    <w:rsid w:val="00B4795A"/>
    <w:rsid w:val="00B479E9"/>
    <w:rsid w:val="00B47CDA"/>
    <w:rsid w:val="00B47DA4"/>
    <w:rsid w:val="00B47F09"/>
    <w:rsid w:val="00B50567"/>
    <w:rsid w:val="00B5080A"/>
    <w:rsid w:val="00B5080C"/>
    <w:rsid w:val="00B50859"/>
    <w:rsid w:val="00B50A1A"/>
    <w:rsid w:val="00B50B36"/>
    <w:rsid w:val="00B50B9A"/>
    <w:rsid w:val="00B5113D"/>
    <w:rsid w:val="00B514C2"/>
    <w:rsid w:val="00B515FA"/>
    <w:rsid w:val="00B51D0D"/>
    <w:rsid w:val="00B51F23"/>
    <w:rsid w:val="00B5242F"/>
    <w:rsid w:val="00B52588"/>
    <w:rsid w:val="00B528EA"/>
    <w:rsid w:val="00B52AF9"/>
    <w:rsid w:val="00B52E83"/>
    <w:rsid w:val="00B52F95"/>
    <w:rsid w:val="00B5304D"/>
    <w:rsid w:val="00B532B6"/>
    <w:rsid w:val="00B53443"/>
    <w:rsid w:val="00B53528"/>
    <w:rsid w:val="00B53694"/>
    <w:rsid w:val="00B53813"/>
    <w:rsid w:val="00B53918"/>
    <w:rsid w:val="00B53A68"/>
    <w:rsid w:val="00B53A98"/>
    <w:rsid w:val="00B53C38"/>
    <w:rsid w:val="00B542E2"/>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12C"/>
    <w:rsid w:val="00B5657B"/>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4D"/>
    <w:rsid w:val="00B611B0"/>
    <w:rsid w:val="00B612D2"/>
    <w:rsid w:val="00B612F4"/>
    <w:rsid w:val="00B6139C"/>
    <w:rsid w:val="00B617A1"/>
    <w:rsid w:val="00B61C2A"/>
    <w:rsid w:val="00B61F1E"/>
    <w:rsid w:val="00B61FD7"/>
    <w:rsid w:val="00B620B0"/>
    <w:rsid w:val="00B6210D"/>
    <w:rsid w:val="00B622FD"/>
    <w:rsid w:val="00B624F9"/>
    <w:rsid w:val="00B627D7"/>
    <w:rsid w:val="00B62A87"/>
    <w:rsid w:val="00B631EF"/>
    <w:rsid w:val="00B635E8"/>
    <w:rsid w:val="00B63669"/>
    <w:rsid w:val="00B639A3"/>
    <w:rsid w:val="00B63B37"/>
    <w:rsid w:val="00B63D64"/>
    <w:rsid w:val="00B63E1A"/>
    <w:rsid w:val="00B63EC8"/>
    <w:rsid w:val="00B63F11"/>
    <w:rsid w:val="00B63FB8"/>
    <w:rsid w:val="00B6404A"/>
    <w:rsid w:val="00B64092"/>
    <w:rsid w:val="00B6427B"/>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5F58"/>
    <w:rsid w:val="00B6600A"/>
    <w:rsid w:val="00B6611D"/>
    <w:rsid w:val="00B66172"/>
    <w:rsid w:val="00B665B9"/>
    <w:rsid w:val="00B66951"/>
    <w:rsid w:val="00B66980"/>
    <w:rsid w:val="00B66A0E"/>
    <w:rsid w:val="00B66E25"/>
    <w:rsid w:val="00B66E75"/>
    <w:rsid w:val="00B6706F"/>
    <w:rsid w:val="00B6735B"/>
    <w:rsid w:val="00B67742"/>
    <w:rsid w:val="00B6782E"/>
    <w:rsid w:val="00B67BA8"/>
    <w:rsid w:val="00B67C41"/>
    <w:rsid w:val="00B67DCC"/>
    <w:rsid w:val="00B67FCD"/>
    <w:rsid w:val="00B70021"/>
    <w:rsid w:val="00B701E8"/>
    <w:rsid w:val="00B7052B"/>
    <w:rsid w:val="00B70CBC"/>
    <w:rsid w:val="00B70CC8"/>
    <w:rsid w:val="00B70CDE"/>
    <w:rsid w:val="00B712A8"/>
    <w:rsid w:val="00B7138D"/>
    <w:rsid w:val="00B71563"/>
    <w:rsid w:val="00B715CA"/>
    <w:rsid w:val="00B716EB"/>
    <w:rsid w:val="00B7177B"/>
    <w:rsid w:val="00B71831"/>
    <w:rsid w:val="00B719A7"/>
    <w:rsid w:val="00B71B70"/>
    <w:rsid w:val="00B71CFD"/>
    <w:rsid w:val="00B71D21"/>
    <w:rsid w:val="00B71E4F"/>
    <w:rsid w:val="00B71F51"/>
    <w:rsid w:val="00B720DA"/>
    <w:rsid w:val="00B72A49"/>
    <w:rsid w:val="00B72A95"/>
    <w:rsid w:val="00B72AAE"/>
    <w:rsid w:val="00B73026"/>
    <w:rsid w:val="00B731DF"/>
    <w:rsid w:val="00B7346B"/>
    <w:rsid w:val="00B734B2"/>
    <w:rsid w:val="00B734D0"/>
    <w:rsid w:val="00B735AC"/>
    <w:rsid w:val="00B73692"/>
    <w:rsid w:val="00B7377D"/>
    <w:rsid w:val="00B73D0C"/>
    <w:rsid w:val="00B74101"/>
    <w:rsid w:val="00B741E9"/>
    <w:rsid w:val="00B744F0"/>
    <w:rsid w:val="00B745BA"/>
    <w:rsid w:val="00B745DA"/>
    <w:rsid w:val="00B746D2"/>
    <w:rsid w:val="00B74821"/>
    <w:rsid w:val="00B748A0"/>
    <w:rsid w:val="00B74937"/>
    <w:rsid w:val="00B74D06"/>
    <w:rsid w:val="00B7529F"/>
    <w:rsid w:val="00B75310"/>
    <w:rsid w:val="00B75404"/>
    <w:rsid w:val="00B7547D"/>
    <w:rsid w:val="00B756AD"/>
    <w:rsid w:val="00B758B1"/>
    <w:rsid w:val="00B7595A"/>
    <w:rsid w:val="00B75AAB"/>
    <w:rsid w:val="00B75D94"/>
    <w:rsid w:val="00B762D7"/>
    <w:rsid w:val="00B764CB"/>
    <w:rsid w:val="00B765B4"/>
    <w:rsid w:val="00B7697B"/>
    <w:rsid w:val="00B76A32"/>
    <w:rsid w:val="00B76F57"/>
    <w:rsid w:val="00B772D2"/>
    <w:rsid w:val="00B772D8"/>
    <w:rsid w:val="00B77340"/>
    <w:rsid w:val="00B77C03"/>
    <w:rsid w:val="00B77C7C"/>
    <w:rsid w:val="00B77FCF"/>
    <w:rsid w:val="00B80247"/>
    <w:rsid w:val="00B803BD"/>
    <w:rsid w:val="00B805F6"/>
    <w:rsid w:val="00B80641"/>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5"/>
    <w:rsid w:val="00B82E47"/>
    <w:rsid w:val="00B82F26"/>
    <w:rsid w:val="00B83342"/>
    <w:rsid w:val="00B83535"/>
    <w:rsid w:val="00B838FD"/>
    <w:rsid w:val="00B83A19"/>
    <w:rsid w:val="00B83E79"/>
    <w:rsid w:val="00B83E9F"/>
    <w:rsid w:val="00B83FA7"/>
    <w:rsid w:val="00B8416D"/>
    <w:rsid w:val="00B841D9"/>
    <w:rsid w:val="00B84303"/>
    <w:rsid w:val="00B845A3"/>
    <w:rsid w:val="00B845D4"/>
    <w:rsid w:val="00B84639"/>
    <w:rsid w:val="00B848DA"/>
    <w:rsid w:val="00B84D18"/>
    <w:rsid w:val="00B8540F"/>
    <w:rsid w:val="00B855AB"/>
    <w:rsid w:val="00B8562C"/>
    <w:rsid w:val="00B857F7"/>
    <w:rsid w:val="00B85971"/>
    <w:rsid w:val="00B85C67"/>
    <w:rsid w:val="00B860FE"/>
    <w:rsid w:val="00B8642A"/>
    <w:rsid w:val="00B86458"/>
    <w:rsid w:val="00B865ED"/>
    <w:rsid w:val="00B8683B"/>
    <w:rsid w:val="00B869C3"/>
    <w:rsid w:val="00B86B8F"/>
    <w:rsid w:val="00B87080"/>
    <w:rsid w:val="00B8709E"/>
    <w:rsid w:val="00B8727A"/>
    <w:rsid w:val="00B8762C"/>
    <w:rsid w:val="00B8786C"/>
    <w:rsid w:val="00B87DDA"/>
    <w:rsid w:val="00B90009"/>
    <w:rsid w:val="00B902CD"/>
    <w:rsid w:val="00B90518"/>
    <w:rsid w:val="00B909BF"/>
    <w:rsid w:val="00B90A7A"/>
    <w:rsid w:val="00B90D8B"/>
    <w:rsid w:val="00B916A3"/>
    <w:rsid w:val="00B91731"/>
    <w:rsid w:val="00B9176D"/>
    <w:rsid w:val="00B919B9"/>
    <w:rsid w:val="00B91AB9"/>
    <w:rsid w:val="00B91B63"/>
    <w:rsid w:val="00B91BA8"/>
    <w:rsid w:val="00B91CE3"/>
    <w:rsid w:val="00B91EDB"/>
    <w:rsid w:val="00B92214"/>
    <w:rsid w:val="00B92305"/>
    <w:rsid w:val="00B923F8"/>
    <w:rsid w:val="00B9266A"/>
    <w:rsid w:val="00B92734"/>
    <w:rsid w:val="00B928E9"/>
    <w:rsid w:val="00B92997"/>
    <w:rsid w:val="00B92A73"/>
    <w:rsid w:val="00B92D5C"/>
    <w:rsid w:val="00B92E06"/>
    <w:rsid w:val="00B92E1D"/>
    <w:rsid w:val="00B9300B"/>
    <w:rsid w:val="00B9364E"/>
    <w:rsid w:val="00B93685"/>
    <w:rsid w:val="00B9383B"/>
    <w:rsid w:val="00B938B8"/>
    <w:rsid w:val="00B93966"/>
    <w:rsid w:val="00B93A75"/>
    <w:rsid w:val="00B93B77"/>
    <w:rsid w:val="00B93DC3"/>
    <w:rsid w:val="00B940BE"/>
    <w:rsid w:val="00B9432A"/>
    <w:rsid w:val="00B9432C"/>
    <w:rsid w:val="00B9436B"/>
    <w:rsid w:val="00B94390"/>
    <w:rsid w:val="00B943B2"/>
    <w:rsid w:val="00B948E5"/>
    <w:rsid w:val="00B9495C"/>
    <w:rsid w:val="00B94A6E"/>
    <w:rsid w:val="00B94CE1"/>
    <w:rsid w:val="00B94D3D"/>
    <w:rsid w:val="00B952D6"/>
    <w:rsid w:val="00B9560E"/>
    <w:rsid w:val="00B9577F"/>
    <w:rsid w:val="00B957A7"/>
    <w:rsid w:val="00B957AE"/>
    <w:rsid w:val="00B95B2B"/>
    <w:rsid w:val="00B95B55"/>
    <w:rsid w:val="00B95D9C"/>
    <w:rsid w:val="00B95F6B"/>
    <w:rsid w:val="00B95FC7"/>
    <w:rsid w:val="00B96024"/>
    <w:rsid w:val="00B962BC"/>
    <w:rsid w:val="00B96313"/>
    <w:rsid w:val="00B963B9"/>
    <w:rsid w:val="00B968DA"/>
    <w:rsid w:val="00B96B3B"/>
    <w:rsid w:val="00B96BDB"/>
    <w:rsid w:val="00B96C53"/>
    <w:rsid w:val="00B96C67"/>
    <w:rsid w:val="00B96D5E"/>
    <w:rsid w:val="00B96E5D"/>
    <w:rsid w:val="00B96F35"/>
    <w:rsid w:val="00B96F9F"/>
    <w:rsid w:val="00B9711F"/>
    <w:rsid w:val="00B97443"/>
    <w:rsid w:val="00B975D0"/>
    <w:rsid w:val="00B979C4"/>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BB"/>
    <w:rsid w:val="00BA132B"/>
    <w:rsid w:val="00BA1933"/>
    <w:rsid w:val="00BA1B79"/>
    <w:rsid w:val="00BA2076"/>
    <w:rsid w:val="00BA22B5"/>
    <w:rsid w:val="00BA2390"/>
    <w:rsid w:val="00BA23BD"/>
    <w:rsid w:val="00BA27F9"/>
    <w:rsid w:val="00BA2856"/>
    <w:rsid w:val="00BA2970"/>
    <w:rsid w:val="00BA2977"/>
    <w:rsid w:val="00BA2E8D"/>
    <w:rsid w:val="00BA2EBD"/>
    <w:rsid w:val="00BA2F09"/>
    <w:rsid w:val="00BA30EA"/>
    <w:rsid w:val="00BA3537"/>
    <w:rsid w:val="00BA3603"/>
    <w:rsid w:val="00BA3A8B"/>
    <w:rsid w:val="00BA3BBE"/>
    <w:rsid w:val="00BA4191"/>
    <w:rsid w:val="00BA45A9"/>
    <w:rsid w:val="00BA4999"/>
    <w:rsid w:val="00BA4BF5"/>
    <w:rsid w:val="00BA4CBF"/>
    <w:rsid w:val="00BA4CFF"/>
    <w:rsid w:val="00BA4FC6"/>
    <w:rsid w:val="00BA5283"/>
    <w:rsid w:val="00BA52C7"/>
    <w:rsid w:val="00BA633D"/>
    <w:rsid w:val="00BA6420"/>
    <w:rsid w:val="00BA6618"/>
    <w:rsid w:val="00BA6BC4"/>
    <w:rsid w:val="00BA707B"/>
    <w:rsid w:val="00BA7152"/>
    <w:rsid w:val="00BA7299"/>
    <w:rsid w:val="00BA756D"/>
    <w:rsid w:val="00BA764A"/>
    <w:rsid w:val="00BA766F"/>
    <w:rsid w:val="00BA7D1A"/>
    <w:rsid w:val="00BA7F8B"/>
    <w:rsid w:val="00BB0042"/>
    <w:rsid w:val="00BB00EC"/>
    <w:rsid w:val="00BB033E"/>
    <w:rsid w:val="00BB067A"/>
    <w:rsid w:val="00BB0776"/>
    <w:rsid w:val="00BB0898"/>
    <w:rsid w:val="00BB0A59"/>
    <w:rsid w:val="00BB0E26"/>
    <w:rsid w:val="00BB1023"/>
    <w:rsid w:val="00BB10B6"/>
    <w:rsid w:val="00BB1245"/>
    <w:rsid w:val="00BB1780"/>
    <w:rsid w:val="00BB1BA4"/>
    <w:rsid w:val="00BB1EBE"/>
    <w:rsid w:val="00BB2264"/>
    <w:rsid w:val="00BB2573"/>
    <w:rsid w:val="00BB25EE"/>
    <w:rsid w:val="00BB2CA4"/>
    <w:rsid w:val="00BB2E48"/>
    <w:rsid w:val="00BB2E67"/>
    <w:rsid w:val="00BB2EBB"/>
    <w:rsid w:val="00BB31D7"/>
    <w:rsid w:val="00BB3252"/>
    <w:rsid w:val="00BB32C3"/>
    <w:rsid w:val="00BB34D5"/>
    <w:rsid w:val="00BB34D7"/>
    <w:rsid w:val="00BB352D"/>
    <w:rsid w:val="00BB37C2"/>
    <w:rsid w:val="00BB39A7"/>
    <w:rsid w:val="00BB3A9F"/>
    <w:rsid w:val="00BB4028"/>
    <w:rsid w:val="00BB4241"/>
    <w:rsid w:val="00BB4271"/>
    <w:rsid w:val="00BB485F"/>
    <w:rsid w:val="00BB48EE"/>
    <w:rsid w:val="00BB4A44"/>
    <w:rsid w:val="00BB4AE8"/>
    <w:rsid w:val="00BB4E10"/>
    <w:rsid w:val="00BB4FE3"/>
    <w:rsid w:val="00BB505A"/>
    <w:rsid w:val="00BB52FF"/>
    <w:rsid w:val="00BB553C"/>
    <w:rsid w:val="00BB5622"/>
    <w:rsid w:val="00BB5679"/>
    <w:rsid w:val="00BB5821"/>
    <w:rsid w:val="00BB5AA5"/>
    <w:rsid w:val="00BB5BE5"/>
    <w:rsid w:val="00BB5D1B"/>
    <w:rsid w:val="00BB5EB7"/>
    <w:rsid w:val="00BB5F82"/>
    <w:rsid w:val="00BB5FAE"/>
    <w:rsid w:val="00BB60E2"/>
    <w:rsid w:val="00BB6140"/>
    <w:rsid w:val="00BB6173"/>
    <w:rsid w:val="00BB6215"/>
    <w:rsid w:val="00BB638B"/>
    <w:rsid w:val="00BB6907"/>
    <w:rsid w:val="00BB6955"/>
    <w:rsid w:val="00BB695C"/>
    <w:rsid w:val="00BB6BCB"/>
    <w:rsid w:val="00BB6C3D"/>
    <w:rsid w:val="00BB6E30"/>
    <w:rsid w:val="00BB6E75"/>
    <w:rsid w:val="00BB6F4A"/>
    <w:rsid w:val="00BB7904"/>
    <w:rsid w:val="00BB791B"/>
    <w:rsid w:val="00BB7AC1"/>
    <w:rsid w:val="00BB7B0C"/>
    <w:rsid w:val="00BB7B6F"/>
    <w:rsid w:val="00BB7E6C"/>
    <w:rsid w:val="00BB7F77"/>
    <w:rsid w:val="00BC01A5"/>
    <w:rsid w:val="00BC03F6"/>
    <w:rsid w:val="00BC0625"/>
    <w:rsid w:val="00BC0DCF"/>
    <w:rsid w:val="00BC11C6"/>
    <w:rsid w:val="00BC139B"/>
    <w:rsid w:val="00BC13C2"/>
    <w:rsid w:val="00BC1427"/>
    <w:rsid w:val="00BC14F3"/>
    <w:rsid w:val="00BC1644"/>
    <w:rsid w:val="00BC19F5"/>
    <w:rsid w:val="00BC1A9F"/>
    <w:rsid w:val="00BC1AF7"/>
    <w:rsid w:val="00BC20A8"/>
    <w:rsid w:val="00BC21BA"/>
    <w:rsid w:val="00BC224B"/>
    <w:rsid w:val="00BC2322"/>
    <w:rsid w:val="00BC27E2"/>
    <w:rsid w:val="00BC2962"/>
    <w:rsid w:val="00BC2A21"/>
    <w:rsid w:val="00BC2CAB"/>
    <w:rsid w:val="00BC2F92"/>
    <w:rsid w:val="00BC2F98"/>
    <w:rsid w:val="00BC305A"/>
    <w:rsid w:val="00BC315A"/>
    <w:rsid w:val="00BC320D"/>
    <w:rsid w:val="00BC325E"/>
    <w:rsid w:val="00BC33DC"/>
    <w:rsid w:val="00BC3414"/>
    <w:rsid w:val="00BC3582"/>
    <w:rsid w:val="00BC35D4"/>
    <w:rsid w:val="00BC3790"/>
    <w:rsid w:val="00BC381F"/>
    <w:rsid w:val="00BC3962"/>
    <w:rsid w:val="00BC3B8B"/>
    <w:rsid w:val="00BC3C5E"/>
    <w:rsid w:val="00BC3DA4"/>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5D8B"/>
    <w:rsid w:val="00BC608E"/>
    <w:rsid w:val="00BC60B9"/>
    <w:rsid w:val="00BC6127"/>
    <w:rsid w:val="00BC6231"/>
    <w:rsid w:val="00BC66C0"/>
    <w:rsid w:val="00BC6714"/>
    <w:rsid w:val="00BC6D4E"/>
    <w:rsid w:val="00BC71CA"/>
    <w:rsid w:val="00BC72F4"/>
    <w:rsid w:val="00BC7389"/>
    <w:rsid w:val="00BC73B4"/>
    <w:rsid w:val="00BC789F"/>
    <w:rsid w:val="00BC7A25"/>
    <w:rsid w:val="00BC7A43"/>
    <w:rsid w:val="00BC7F38"/>
    <w:rsid w:val="00BD01F2"/>
    <w:rsid w:val="00BD02F3"/>
    <w:rsid w:val="00BD0347"/>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07A"/>
    <w:rsid w:val="00BD23A2"/>
    <w:rsid w:val="00BD27F8"/>
    <w:rsid w:val="00BD2854"/>
    <w:rsid w:val="00BD2AA1"/>
    <w:rsid w:val="00BD2BBF"/>
    <w:rsid w:val="00BD2D3B"/>
    <w:rsid w:val="00BD349B"/>
    <w:rsid w:val="00BD37FC"/>
    <w:rsid w:val="00BD38F0"/>
    <w:rsid w:val="00BD3963"/>
    <w:rsid w:val="00BD3AB4"/>
    <w:rsid w:val="00BD3C19"/>
    <w:rsid w:val="00BD3CC8"/>
    <w:rsid w:val="00BD3DED"/>
    <w:rsid w:val="00BD3F19"/>
    <w:rsid w:val="00BD42C8"/>
    <w:rsid w:val="00BD42E3"/>
    <w:rsid w:val="00BD43D8"/>
    <w:rsid w:val="00BD45AF"/>
    <w:rsid w:val="00BD489B"/>
    <w:rsid w:val="00BD4945"/>
    <w:rsid w:val="00BD4D60"/>
    <w:rsid w:val="00BD53C3"/>
    <w:rsid w:val="00BD577D"/>
    <w:rsid w:val="00BD58DF"/>
    <w:rsid w:val="00BD5966"/>
    <w:rsid w:val="00BD5A9C"/>
    <w:rsid w:val="00BD5BF7"/>
    <w:rsid w:val="00BD5DBC"/>
    <w:rsid w:val="00BD6169"/>
    <w:rsid w:val="00BD6267"/>
    <w:rsid w:val="00BD639E"/>
    <w:rsid w:val="00BD65C1"/>
    <w:rsid w:val="00BD6670"/>
    <w:rsid w:val="00BD6723"/>
    <w:rsid w:val="00BD6856"/>
    <w:rsid w:val="00BD6928"/>
    <w:rsid w:val="00BD6A7B"/>
    <w:rsid w:val="00BD6ADE"/>
    <w:rsid w:val="00BD6AE3"/>
    <w:rsid w:val="00BD6CE7"/>
    <w:rsid w:val="00BD7A27"/>
    <w:rsid w:val="00BE01EF"/>
    <w:rsid w:val="00BE06BD"/>
    <w:rsid w:val="00BE0A38"/>
    <w:rsid w:val="00BE0C5E"/>
    <w:rsid w:val="00BE0CC5"/>
    <w:rsid w:val="00BE0DEB"/>
    <w:rsid w:val="00BE0E89"/>
    <w:rsid w:val="00BE1041"/>
    <w:rsid w:val="00BE119D"/>
    <w:rsid w:val="00BE12EF"/>
    <w:rsid w:val="00BE152C"/>
    <w:rsid w:val="00BE15CE"/>
    <w:rsid w:val="00BE1717"/>
    <w:rsid w:val="00BE1CC8"/>
    <w:rsid w:val="00BE1D4B"/>
    <w:rsid w:val="00BE1F07"/>
    <w:rsid w:val="00BE1FA3"/>
    <w:rsid w:val="00BE20CC"/>
    <w:rsid w:val="00BE2463"/>
    <w:rsid w:val="00BE2A09"/>
    <w:rsid w:val="00BE2E5F"/>
    <w:rsid w:val="00BE3043"/>
    <w:rsid w:val="00BE31FA"/>
    <w:rsid w:val="00BE33BF"/>
    <w:rsid w:val="00BE36F3"/>
    <w:rsid w:val="00BE37D8"/>
    <w:rsid w:val="00BE392C"/>
    <w:rsid w:val="00BE3FBE"/>
    <w:rsid w:val="00BE404D"/>
    <w:rsid w:val="00BE415D"/>
    <w:rsid w:val="00BE4851"/>
    <w:rsid w:val="00BE48DC"/>
    <w:rsid w:val="00BE4E1A"/>
    <w:rsid w:val="00BE4F0A"/>
    <w:rsid w:val="00BE4FAD"/>
    <w:rsid w:val="00BE4FD4"/>
    <w:rsid w:val="00BE511C"/>
    <w:rsid w:val="00BE5130"/>
    <w:rsid w:val="00BE54B4"/>
    <w:rsid w:val="00BE56A1"/>
    <w:rsid w:val="00BE5D0B"/>
    <w:rsid w:val="00BE5DAC"/>
    <w:rsid w:val="00BE5F90"/>
    <w:rsid w:val="00BE5FAD"/>
    <w:rsid w:val="00BE621F"/>
    <w:rsid w:val="00BE6397"/>
    <w:rsid w:val="00BE66AB"/>
    <w:rsid w:val="00BE6A3F"/>
    <w:rsid w:val="00BE6CA8"/>
    <w:rsid w:val="00BE6DC5"/>
    <w:rsid w:val="00BE7138"/>
    <w:rsid w:val="00BE7386"/>
    <w:rsid w:val="00BE75BE"/>
    <w:rsid w:val="00BE7A83"/>
    <w:rsid w:val="00BE7C47"/>
    <w:rsid w:val="00BF0271"/>
    <w:rsid w:val="00BF0811"/>
    <w:rsid w:val="00BF08A0"/>
    <w:rsid w:val="00BF08F6"/>
    <w:rsid w:val="00BF0C2A"/>
    <w:rsid w:val="00BF0C4A"/>
    <w:rsid w:val="00BF0F5F"/>
    <w:rsid w:val="00BF0FEE"/>
    <w:rsid w:val="00BF1050"/>
    <w:rsid w:val="00BF12C2"/>
    <w:rsid w:val="00BF16AA"/>
    <w:rsid w:val="00BF1A08"/>
    <w:rsid w:val="00BF1B66"/>
    <w:rsid w:val="00BF20CD"/>
    <w:rsid w:val="00BF2138"/>
    <w:rsid w:val="00BF224D"/>
    <w:rsid w:val="00BF2273"/>
    <w:rsid w:val="00BF233A"/>
    <w:rsid w:val="00BF29FC"/>
    <w:rsid w:val="00BF2B3C"/>
    <w:rsid w:val="00BF2B92"/>
    <w:rsid w:val="00BF2DAA"/>
    <w:rsid w:val="00BF2E4E"/>
    <w:rsid w:val="00BF2F59"/>
    <w:rsid w:val="00BF3095"/>
    <w:rsid w:val="00BF320A"/>
    <w:rsid w:val="00BF32ED"/>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3BA"/>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4F0"/>
    <w:rsid w:val="00C00B2B"/>
    <w:rsid w:val="00C00D04"/>
    <w:rsid w:val="00C00DD9"/>
    <w:rsid w:val="00C00E36"/>
    <w:rsid w:val="00C00E58"/>
    <w:rsid w:val="00C00EC4"/>
    <w:rsid w:val="00C00FA1"/>
    <w:rsid w:val="00C012FE"/>
    <w:rsid w:val="00C01317"/>
    <w:rsid w:val="00C015BA"/>
    <w:rsid w:val="00C015FE"/>
    <w:rsid w:val="00C01636"/>
    <w:rsid w:val="00C016B1"/>
    <w:rsid w:val="00C016CF"/>
    <w:rsid w:val="00C01934"/>
    <w:rsid w:val="00C019E1"/>
    <w:rsid w:val="00C01A7E"/>
    <w:rsid w:val="00C01AE1"/>
    <w:rsid w:val="00C01BF8"/>
    <w:rsid w:val="00C01C20"/>
    <w:rsid w:val="00C021B0"/>
    <w:rsid w:val="00C02241"/>
    <w:rsid w:val="00C023FC"/>
    <w:rsid w:val="00C02B8F"/>
    <w:rsid w:val="00C03047"/>
    <w:rsid w:val="00C0309A"/>
    <w:rsid w:val="00C0394A"/>
    <w:rsid w:val="00C039F4"/>
    <w:rsid w:val="00C03C2D"/>
    <w:rsid w:val="00C03E1F"/>
    <w:rsid w:val="00C03F9D"/>
    <w:rsid w:val="00C045AB"/>
    <w:rsid w:val="00C047C1"/>
    <w:rsid w:val="00C047CB"/>
    <w:rsid w:val="00C04852"/>
    <w:rsid w:val="00C04B01"/>
    <w:rsid w:val="00C04B34"/>
    <w:rsid w:val="00C04CA5"/>
    <w:rsid w:val="00C04DA3"/>
    <w:rsid w:val="00C04E00"/>
    <w:rsid w:val="00C04EE8"/>
    <w:rsid w:val="00C05276"/>
    <w:rsid w:val="00C0540B"/>
    <w:rsid w:val="00C0550A"/>
    <w:rsid w:val="00C05740"/>
    <w:rsid w:val="00C058B9"/>
    <w:rsid w:val="00C05AE5"/>
    <w:rsid w:val="00C05D9B"/>
    <w:rsid w:val="00C05DEA"/>
    <w:rsid w:val="00C06223"/>
    <w:rsid w:val="00C0641E"/>
    <w:rsid w:val="00C06625"/>
    <w:rsid w:val="00C06674"/>
    <w:rsid w:val="00C069D4"/>
    <w:rsid w:val="00C0734C"/>
    <w:rsid w:val="00C0748C"/>
    <w:rsid w:val="00C074DC"/>
    <w:rsid w:val="00C078B8"/>
    <w:rsid w:val="00C07AFC"/>
    <w:rsid w:val="00C1025B"/>
    <w:rsid w:val="00C10417"/>
    <w:rsid w:val="00C1045D"/>
    <w:rsid w:val="00C105C2"/>
    <w:rsid w:val="00C105E8"/>
    <w:rsid w:val="00C10DC5"/>
    <w:rsid w:val="00C10E85"/>
    <w:rsid w:val="00C11167"/>
    <w:rsid w:val="00C1119E"/>
    <w:rsid w:val="00C115C3"/>
    <w:rsid w:val="00C115E0"/>
    <w:rsid w:val="00C11A7A"/>
    <w:rsid w:val="00C11BDC"/>
    <w:rsid w:val="00C11E51"/>
    <w:rsid w:val="00C12146"/>
    <w:rsid w:val="00C12157"/>
    <w:rsid w:val="00C12418"/>
    <w:rsid w:val="00C1244B"/>
    <w:rsid w:val="00C12925"/>
    <w:rsid w:val="00C129F7"/>
    <w:rsid w:val="00C12DF1"/>
    <w:rsid w:val="00C12F56"/>
    <w:rsid w:val="00C12FAB"/>
    <w:rsid w:val="00C13096"/>
    <w:rsid w:val="00C133C6"/>
    <w:rsid w:val="00C13725"/>
    <w:rsid w:val="00C137B8"/>
    <w:rsid w:val="00C13BF0"/>
    <w:rsid w:val="00C13C18"/>
    <w:rsid w:val="00C13CFD"/>
    <w:rsid w:val="00C13D34"/>
    <w:rsid w:val="00C140B3"/>
    <w:rsid w:val="00C141EE"/>
    <w:rsid w:val="00C14263"/>
    <w:rsid w:val="00C147FB"/>
    <w:rsid w:val="00C148EF"/>
    <w:rsid w:val="00C14B8A"/>
    <w:rsid w:val="00C14C93"/>
    <w:rsid w:val="00C14CD5"/>
    <w:rsid w:val="00C14E7F"/>
    <w:rsid w:val="00C14E9E"/>
    <w:rsid w:val="00C1503C"/>
    <w:rsid w:val="00C15387"/>
    <w:rsid w:val="00C15402"/>
    <w:rsid w:val="00C15474"/>
    <w:rsid w:val="00C15755"/>
    <w:rsid w:val="00C15D6F"/>
    <w:rsid w:val="00C16639"/>
    <w:rsid w:val="00C1678F"/>
    <w:rsid w:val="00C167C1"/>
    <w:rsid w:val="00C16839"/>
    <w:rsid w:val="00C168B3"/>
    <w:rsid w:val="00C16E64"/>
    <w:rsid w:val="00C174AB"/>
    <w:rsid w:val="00C1759D"/>
    <w:rsid w:val="00C17810"/>
    <w:rsid w:val="00C179DB"/>
    <w:rsid w:val="00C17D01"/>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3B"/>
    <w:rsid w:val="00C24256"/>
    <w:rsid w:val="00C247CA"/>
    <w:rsid w:val="00C24996"/>
    <w:rsid w:val="00C24B28"/>
    <w:rsid w:val="00C24CD6"/>
    <w:rsid w:val="00C24EAE"/>
    <w:rsid w:val="00C24F6C"/>
    <w:rsid w:val="00C24FEF"/>
    <w:rsid w:val="00C250C8"/>
    <w:rsid w:val="00C2565D"/>
    <w:rsid w:val="00C25730"/>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39D"/>
    <w:rsid w:val="00C30648"/>
    <w:rsid w:val="00C307EA"/>
    <w:rsid w:val="00C308CA"/>
    <w:rsid w:val="00C308E3"/>
    <w:rsid w:val="00C30914"/>
    <w:rsid w:val="00C30AD9"/>
    <w:rsid w:val="00C30C27"/>
    <w:rsid w:val="00C30E71"/>
    <w:rsid w:val="00C31052"/>
    <w:rsid w:val="00C31669"/>
    <w:rsid w:val="00C31A54"/>
    <w:rsid w:val="00C31B39"/>
    <w:rsid w:val="00C31B98"/>
    <w:rsid w:val="00C31CC6"/>
    <w:rsid w:val="00C31CE4"/>
    <w:rsid w:val="00C31DD9"/>
    <w:rsid w:val="00C31DF5"/>
    <w:rsid w:val="00C31EE8"/>
    <w:rsid w:val="00C321E7"/>
    <w:rsid w:val="00C32201"/>
    <w:rsid w:val="00C32451"/>
    <w:rsid w:val="00C3253F"/>
    <w:rsid w:val="00C32585"/>
    <w:rsid w:val="00C325E1"/>
    <w:rsid w:val="00C32AD0"/>
    <w:rsid w:val="00C32B73"/>
    <w:rsid w:val="00C33085"/>
    <w:rsid w:val="00C33232"/>
    <w:rsid w:val="00C332E4"/>
    <w:rsid w:val="00C3358C"/>
    <w:rsid w:val="00C33836"/>
    <w:rsid w:val="00C3388C"/>
    <w:rsid w:val="00C339AB"/>
    <w:rsid w:val="00C33A00"/>
    <w:rsid w:val="00C33B8C"/>
    <w:rsid w:val="00C33E4A"/>
    <w:rsid w:val="00C33E73"/>
    <w:rsid w:val="00C33F4C"/>
    <w:rsid w:val="00C341E8"/>
    <w:rsid w:val="00C342EA"/>
    <w:rsid w:val="00C34B63"/>
    <w:rsid w:val="00C34D8F"/>
    <w:rsid w:val="00C34E1D"/>
    <w:rsid w:val="00C35201"/>
    <w:rsid w:val="00C35295"/>
    <w:rsid w:val="00C3570F"/>
    <w:rsid w:val="00C357B7"/>
    <w:rsid w:val="00C35876"/>
    <w:rsid w:val="00C358B6"/>
    <w:rsid w:val="00C35A4C"/>
    <w:rsid w:val="00C35DAE"/>
    <w:rsid w:val="00C35EDC"/>
    <w:rsid w:val="00C35FE8"/>
    <w:rsid w:val="00C361AA"/>
    <w:rsid w:val="00C36379"/>
    <w:rsid w:val="00C365F4"/>
    <w:rsid w:val="00C367AC"/>
    <w:rsid w:val="00C367DF"/>
    <w:rsid w:val="00C3692C"/>
    <w:rsid w:val="00C36A00"/>
    <w:rsid w:val="00C36A12"/>
    <w:rsid w:val="00C36E63"/>
    <w:rsid w:val="00C3710A"/>
    <w:rsid w:val="00C3737E"/>
    <w:rsid w:val="00C373B4"/>
    <w:rsid w:val="00C37405"/>
    <w:rsid w:val="00C374E7"/>
    <w:rsid w:val="00C3758A"/>
    <w:rsid w:val="00C37C37"/>
    <w:rsid w:val="00C37D4A"/>
    <w:rsid w:val="00C37E61"/>
    <w:rsid w:val="00C40220"/>
    <w:rsid w:val="00C403B6"/>
    <w:rsid w:val="00C40471"/>
    <w:rsid w:val="00C4058E"/>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780"/>
    <w:rsid w:val="00C428BD"/>
    <w:rsid w:val="00C42A69"/>
    <w:rsid w:val="00C42D45"/>
    <w:rsid w:val="00C42E15"/>
    <w:rsid w:val="00C43486"/>
    <w:rsid w:val="00C43493"/>
    <w:rsid w:val="00C43629"/>
    <w:rsid w:val="00C43AE3"/>
    <w:rsid w:val="00C43DC2"/>
    <w:rsid w:val="00C43E43"/>
    <w:rsid w:val="00C43FF1"/>
    <w:rsid w:val="00C441F5"/>
    <w:rsid w:val="00C4433E"/>
    <w:rsid w:val="00C44452"/>
    <w:rsid w:val="00C44583"/>
    <w:rsid w:val="00C44644"/>
    <w:rsid w:val="00C44702"/>
    <w:rsid w:val="00C44C93"/>
    <w:rsid w:val="00C44D95"/>
    <w:rsid w:val="00C44E9A"/>
    <w:rsid w:val="00C44EF6"/>
    <w:rsid w:val="00C44F8B"/>
    <w:rsid w:val="00C45063"/>
    <w:rsid w:val="00C450CB"/>
    <w:rsid w:val="00C45218"/>
    <w:rsid w:val="00C452C4"/>
    <w:rsid w:val="00C4536A"/>
    <w:rsid w:val="00C453B7"/>
    <w:rsid w:val="00C454CD"/>
    <w:rsid w:val="00C45515"/>
    <w:rsid w:val="00C455B1"/>
    <w:rsid w:val="00C457AE"/>
    <w:rsid w:val="00C45895"/>
    <w:rsid w:val="00C4589A"/>
    <w:rsid w:val="00C4589E"/>
    <w:rsid w:val="00C45C19"/>
    <w:rsid w:val="00C46066"/>
    <w:rsid w:val="00C46344"/>
    <w:rsid w:val="00C46718"/>
    <w:rsid w:val="00C4672C"/>
    <w:rsid w:val="00C467E7"/>
    <w:rsid w:val="00C46849"/>
    <w:rsid w:val="00C46882"/>
    <w:rsid w:val="00C468CD"/>
    <w:rsid w:val="00C46B29"/>
    <w:rsid w:val="00C46D79"/>
    <w:rsid w:val="00C471DB"/>
    <w:rsid w:val="00C4727D"/>
    <w:rsid w:val="00C47339"/>
    <w:rsid w:val="00C47353"/>
    <w:rsid w:val="00C473C1"/>
    <w:rsid w:val="00C47C66"/>
    <w:rsid w:val="00C47DB0"/>
    <w:rsid w:val="00C47ECB"/>
    <w:rsid w:val="00C5010D"/>
    <w:rsid w:val="00C5021B"/>
    <w:rsid w:val="00C50465"/>
    <w:rsid w:val="00C50505"/>
    <w:rsid w:val="00C5060B"/>
    <w:rsid w:val="00C507D1"/>
    <w:rsid w:val="00C50C56"/>
    <w:rsid w:val="00C50D72"/>
    <w:rsid w:val="00C50DD3"/>
    <w:rsid w:val="00C50F01"/>
    <w:rsid w:val="00C512DB"/>
    <w:rsid w:val="00C51743"/>
    <w:rsid w:val="00C51AB8"/>
    <w:rsid w:val="00C5200F"/>
    <w:rsid w:val="00C5228C"/>
    <w:rsid w:val="00C522B7"/>
    <w:rsid w:val="00C5288A"/>
    <w:rsid w:val="00C5291C"/>
    <w:rsid w:val="00C52C23"/>
    <w:rsid w:val="00C52D20"/>
    <w:rsid w:val="00C52FA5"/>
    <w:rsid w:val="00C53265"/>
    <w:rsid w:val="00C5328C"/>
    <w:rsid w:val="00C534F1"/>
    <w:rsid w:val="00C5369C"/>
    <w:rsid w:val="00C53C7D"/>
    <w:rsid w:val="00C54629"/>
    <w:rsid w:val="00C54647"/>
    <w:rsid w:val="00C5474B"/>
    <w:rsid w:val="00C547A1"/>
    <w:rsid w:val="00C5488B"/>
    <w:rsid w:val="00C54E68"/>
    <w:rsid w:val="00C54EB4"/>
    <w:rsid w:val="00C54FDF"/>
    <w:rsid w:val="00C551A4"/>
    <w:rsid w:val="00C551E2"/>
    <w:rsid w:val="00C5520D"/>
    <w:rsid w:val="00C55226"/>
    <w:rsid w:val="00C5562F"/>
    <w:rsid w:val="00C558E7"/>
    <w:rsid w:val="00C55B4F"/>
    <w:rsid w:val="00C55DD7"/>
    <w:rsid w:val="00C55E47"/>
    <w:rsid w:val="00C55F8E"/>
    <w:rsid w:val="00C56109"/>
    <w:rsid w:val="00C56261"/>
    <w:rsid w:val="00C5626A"/>
    <w:rsid w:val="00C564FD"/>
    <w:rsid w:val="00C566F8"/>
    <w:rsid w:val="00C56A8F"/>
    <w:rsid w:val="00C56E9E"/>
    <w:rsid w:val="00C56F9B"/>
    <w:rsid w:val="00C56FB7"/>
    <w:rsid w:val="00C57477"/>
    <w:rsid w:val="00C574E8"/>
    <w:rsid w:val="00C578C1"/>
    <w:rsid w:val="00C57B17"/>
    <w:rsid w:val="00C602BA"/>
    <w:rsid w:val="00C602E1"/>
    <w:rsid w:val="00C608B6"/>
    <w:rsid w:val="00C608C1"/>
    <w:rsid w:val="00C60B0B"/>
    <w:rsid w:val="00C60C59"/>
    <w:rsid w:val="00C6126F"/>
    <w:rsid w:val="00C614FE"/>
    <w:rsid w:val="00C61624"/>
    <w:rsid w:val="00C61ABD"/>
    <w:rsid w:val="00C61AD1"/>
    <w:rsid w:val="00C61B15"/>
    <w:rsid w:val="00C61B54"/>
    <w:rsid w:val="00C61D30"/>
    <w:rsid w:val="00C61F23"/>
    <w:rsid w:val="00C622ED"/>
    <w:rsid w:val="00C62323"/>
    <w:rsid w:val="00C62362"/>
    <w:rsid w:val="00C6248E"/>
    <w:rsid w:val="00C62596"/>
    <w:rsid w:val="00C625D7"/>
    <w:rsid w:val="00C62886"/>
    <w:rsid w:val="00C62B7B"/>
    <w:rsid w:val="00C62C56"/>
    <w:rsid w:val="00C62C99"/>
    <w:rsid w:val="00C62D41"/>
    <w:rsid w:val="00C63067"/>
    <w:rsid w:val="00C63129"/>
    <w:rsid w:val="00C632C5"/>
    <w:rsid w:val="00C635A8"/>
    <w:rsid w:val="00C635D6"/>
    <w:rsid w:val="00C636A9"/>
    <w:rsid w:val="00C639B8"/>
    <w:rsid w:val="00C63E76"/>
    <w:rsid w:val="00C63F9F"/>
    <w:rsid w:val="00C63FC7"/>
    <w:rsid w:val="00C642DF"/>
    <w:rsid w:val="00C6470D"/>
    <w:rsid w:val="00C64A36"/>
    <w:rsid w:val="00C64B09"/>
    <w:rsid w:val="00C64FE6"/>
    <w:rsid w:val="00C653BD"/>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29D"/>
    <w:rsid w:val="00C67C4B"/>
    <w:rsid w:val="00C67D86"/>
    <w:rsid w:val="00C67F1D"/>
    <w:rsid w:val="00C7062C"/>
    <w:rsid w:val="00C70663"/>
    <w:rsid w:val="00C70808"/>
    <w:rsid w:val="00C708E8"/>
    <w:rsid w:val="00C70B64"/>
    <w:rsid w:val="00C70B9E"/>
    <w:rsid w:val="00C70CC8"/>
    <w:rsid w:val="00C70E0D"/>
    <w:rsid w:val="00C70E52"/>
    <w:rsid w:val="00C70FC8"/>
    <w:rsid w:val="00C710D9"/>
    <w:rsid w:val="00C71203"/>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B5F"/>
    <w:rsid w:val="00C73D09"/>
    <w:rsid w:val="00C73D58"/>
    <w:rsid w:val="00C73E8B"/>
    <w:rsid w:val="00C74039"/>
    <w:rsid w:val="00C74208"/>
    <w:rsid w:val="00C74327"/>
    <w:rsid w:val="00C7435E"/>
    <w:rsid w:val="00C744FB"/>
    <w:rsid w:val="00C745D8"/>
    <w:rsid w:val="00C74954"/>
    <w:rsid w:val="00C74CC0"/>
    <w:rsid w:val="00C74E57"/>
    <w:rsid w:val="00C74F4B"/>
    <w:rsid w:val="00C75287"/>
    <w:rsid w:val="00C75444"/>
    <w:rsid w:val="00C75623"/>
    <w:rsid w:val="00C75681"/>
    <w:rsid w:val="00C75767"/>
    <w:rsid w:val="00C75A16"/>
    <w:rsid w:val="00C75B65"/>
    <w:rsid w:val="00C75C8A"/>
    <w:rsid w:val="00C75FCE"/>
    <w:rsid w:val="00C76363"/>
    <w:rsid w:val="00C76389"/>
    <w:rsid w:val="00C763C7"/>
    <w:rsid w:val="00C76774"/>
    <w:rsid w:val="00C7685B"/>
    <w:rsid w:val="00C769CD"/>
    <w:rsid w:val="00C76AF4"/>
    <w:rsid w:val="00C76B6A"/>
    <w:rsid w:val="00C76DAD"/>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01"/>
    <w:rsid w:val="00C80ECE"/>
    <w:rsid w:val="00C80F89"/>
    <w:rsid w:val="00C81010"/>
    <w:rsid w:val="00C811B8"/>
    <w:rsid w:val="00C81221"/>
    <w:rsid w:val="00C8134D"/>
    <w:rsid w:val="00C81364"/>
    <w:rsid w:val="00C8170A"/>
    <w:rsid w:val="00C81A06"/>
    <w:rsid w:val="00C81D76"/>
    <w:rsid w:val="00C81DE8"/>
    <w:rsid w:val="00C81DF5"/>
    <w:rsid w:val="00C81F18"/>
    <w:rsid w:val="00C822F6"/>
    <w:rsid w:val="00C82405"/>
    <w:rsid w:val="00C825AC"/>
    <w:rsid w:val="00C82A33"/>
    <w:rsid w:val="00C82B08"/>
    <w:rsid w:val="00C82BB3"/>
    <w:rsid w:val="00C82C62"/>
    <w:rsid w:val="00C82D70"/>
    <w:rsid w:val="00C82FAC"/>
    <w:rsid w:val="00C83090"/>
    <w:rsid w:val="00C83100"/>
    <w:rsid w:val="00C83462"/>
    <w:rsid w:val="00C834A3"/>
    <w:rsid w:val="00C835AA"/>
    <w:rsid w:val="00C83694"/>
    <w:rsid w:val="00C8377C"/>
    <w:rsid w:val="00C83791"/>
    <w:rsid w:val="00C83A0E"/>
    <w:rsid w:val="00C83E48"/>
    <w:rsid w:val="00C8408E"/>
    <w:rsid w:val="00C840BC"/>
    <w:rsid w:val="00C84191"/>
    <w:rsid w:val="00C84324"/>
    <w:rsid w:val="00C8456A"/>
    <w:rsid w:val="00C8459A"/>
    <w:rsid w:val="00C845A5"/>
    <w:rsid w:val="00C84840"/>
    <w:rsid w:val="00C849A3"/>
    <w:rsid w:val="00C84A7A"/>
    <w:rsid w:val="00C84AB6"/>
    <w:rsid w:val="00C84E40"/>
    <w:rsid w:val="00C84EEA"/>
    <w:rsid w:val="00C84F3F"/>
    <w:rsid w:val="00C84FA2"/>
    <w:rsid w:val="00C852C9"/>
    <w:rsid w:val="00C85510"/>
    <w:rsid w:val="00C8578A"/>
    <w:rsid w:val="00C857B7"/>
    <w:rsid w:val="00C85AE2"/>
    <w:rsid w:val="00C85B27"/>
    <w:rsid w:val="00C85E1E"/>
    <w:rsid w:val="00C85E7E"/>
    <w:rsid w:val="00C863A4"/>
    <w:rsid w:val="00C867DA"/>
    <w:rsid w:val="00C86C04"/>
    <w:rsid w:val="00C86C0D"/>
    <w:rsid w:val="00C86F59"/>
    <w:rsid w:val="00C871A0"/>
    <w:rsid w:val="00C872B5"/>
    <w:rsid w:val="00C872B8"/>
    <w:rsid w:val="00C87349"/>
    <w:rsid w:val="00C87483"/>
    <w:rsid w:val="00C87777"/>
    <w:rsid w:val="00C87864"/>
    <w:rsid w:val="00C8791D"/>
    <w:rsid w:val="00C87978"/>
    <w:rsid w:val="00C879E3"/>
    <w:rsid w:val="00C87B12"/>
    <w:rsid w:val="00C87CF6"/>
    <w:rsid w:val="00C87F4E"/>
    <w:rsid w:val="00C90025"/>
    <w:rsid w:val="00C90076"/>
    <w:rsid w:val="00C90312"/>
    <w:rsid w:val="00C903E8"/>
    <w:rsid w:val="00C90533"/>
    <w:rsid w:val="00C9062C"/>
    <w:rsid w:val="00C90922"/>
    <w:rsid w:val="00C90F8E"/>
    <w:rsid w:val="00C90F91"/>
    <w:rsid w:val="00C910D2"/>
    <w:rsid w:val="00C914E0"/>
    <w:rsid w:val="00C91886"/>
    <w:rsid w:val="00C91B15"/>
    <w:rsid w:val="00C91D1F"/>
    <w:rsid w:val="00C9227B"/>
    <w:rsid w:val="00C922B9"/>
    <w:rsid w:val="00C922DD"/>
    <w:rsid w:val="00C92341"/>
    <w:rsid w:val="00C923CB"/>
    <w:rsid w:val="00C92502"/>
    <w:rsid w:val="00C92804"/>
    <w:rsid w:val="00C9287F"/>
    <w:rsid w:val="00C928DC"/>
    <w:rsid w:val="00C9296C"/>
    <w:rsid w:val="00C92988"/>
    <w:rsid w:val="00C92FB5"/>
    <w:rsid w:val="00C933C0"/>
    <w:rsid w:val="00C936DC"/>
    <w:rsid w:val="00C937CE"/>
    <w:rsid w:val="00C93A6E"/>
    <w:rsid w:val="00C93ACD"/>
    <w:rsid w:val="00C93DFF"/>
    <w:rsid w:val="00C93ED1"/>
    <w:rsid w:val="00C9413E"/>
    <w:rsid w:val="00C94215"/>
    <w:rsid w:val="00C94301"/>
    <w:rsid w:val="00C94431"/>
    <w:rsid w:val="00C945B2"/>
    <w:rsid w:val="00C94A35"/>
    <w:rsid w:val="00C94AC2"/>
    <w:rsid w:val="00C94B51"/>
    <w:rsid w:val="00C94BD7"/>
    <w:rsid w:val="00C94DCC"/>
    <w:rsid w:val="00C95024"/>
    <w:rsid w:val="00C9575C"/>
    <w:rsid w:val="00C957AB"/>
    <w:rsid w:val="00C95831"/>
    <w:rsid w:val="00C9593D"/>
    <w:rsid w:val="00C95AE9"/>
    <w:rsid w:val="00C95C1E"/>
    <w:rsid w:val="00C95CDE"/>
    <w:rsid w:val="00C95DE3"/>
    <w:rsid w:val="00C9600B"/>
    <w:rsid w:val="00C9614F"/>
    <w:rsid w:val="00C96352"/>
    <w:rsid w:val="00C9638E"/>
    <w:rsid w:val="00C96463"/>
    <w:rsid w:val="00C965D0"/>
    <w:rsid w:val="00C96723"/>
    <w:rsid w:val="00C96DCB"/>
    <w:rsid w:val="00C96F16"/>
    <w:rsid w:val="00C9720B"/>
    <w:rsid w:val="00C977FD"/>
    <w:rsid w:val="00C97A0A"/>
    <w:rsid w:val="00C97A5A"/>
    <w:rsid w:val="00C97C42"/>
    <w:rsid w:val="00CA033F"/>
    <w:rsid w:val="00CA0342"/>
    <w:rsid w:val="00CA06D3"/>
    <w:rsid w:val="00CA0CBA"/>
    <w:rsid w:val="00CA0D9E"/>
    <w:rsid w:val="00CA0DF0"/>
    <w:rsid w:val="00CA1099"/>
    <w:rsid w:val="00CA11A1"/>
    <w:rsid w:val="00CA1201"/>
    <w:rsid w:val="00CA13B5"/>
    <w:rsid w:val="00CA1946"/>
    <w:rsid w:val="00CA1C75"/>
    <w:rsid w:val="00CA1D1F"/>
    <w:rsid w:val="00CA1D34"/>
    <w:rsid w:val="00CA202D"/>
    <w:rsid w:val="00CA2104"/>
    <w:rsid w:val="00CA23A6"/>
    <w:rsid w:val="00CA23ED"/>
    <w:rsid w:val="00CA23EE"/>
    <w:rsid w:val="00CA2748"/>
    <w:rsid w:val="00CA2AF0"/>
    <w:rsid w:val="00CA2B4E"/>
    <w:rsid w:val="00CA2C48"/>
    <w:rsid w:val="00CA3A9F"/>
    <w:rsid w:val="00CA3AD2"/>
    <w:rsid w:val="00CA3E10"/>
    <w:rsid w:val="00CA40EA"/>
    <w:rsid w:val="00CA43B4"/>
    <w:rsid w:val="00CA4453"/>
    <w:rsid w:val="00CA446C"/>
    <w:rsid w:val="00CA44E3"/>
    <w:rsid w:val="00CA453F"/>
    <w:rsid w:val="00CA464C"/>
    <w:rsid w:val="00CA4707"/>
    <w:rsid w:val="00CA4A46"/>
    <w:rsid w:val="00CA4AD5"/>
    <w:rsid w:val="00CA4BED"/>
    <w:rsid w:val="00CA4D47"/>
    <w:rsid w:val="00CA4EC9"/>
    <w:rsid w:val="00CA5053"/>
    <w:rsid w:val="00CA5619"/>
    <w:rsid w:val="00CA57C3"/>
    <w:rsid w:val="00CA599A"/>
    <w:rsid w:val="00CA5C39"/>
    <w:rsid w:val="00CA5DCD"/>
    <w:rsid w:val="00CA5E88"/>
    <w:rsid w:val="00CA5FD5"/>
    <w:rsid w:val="00CA60AD"/>
    <w:rsid w:val="00CA61B8"/>
    <w:rsid w:val="00CA63D2"/>
    <w:rsid w:val="00CA6474"/>
    <w:rsid w:val="00CA680B"/>
    <w:rsid w:val="00CA685F"/>
    <w:rsid w:val="00CA6880"/>
    <w:rsid w:val="00CA71B8"/>
    <w:rsid w:val="00CA73F8"/>
    <w:rsid w:val="00CA74E7"/>
    <w:rsid w:val="00CA7842"/>
    <w:rsid w:val="00CA78A2"/>
    <w:rsid w:val="00CA79B7"/>
    <w:rsid w:val="00CA7A01"/>
    <w:rsid w:val="00CA7BAA"/>
    <w:rsid w:val="00CA7F67"/>
    <w:rsid w:val="00CB0032"/>
    <w:rsid w:val="00CB0766"/>
    <w:rsid w:val="00CB088C"/>
    <w:rsid w:val="00CB09DB"/>
    <w:rsid w:val="00CB0AAA"/>
    <w:rsid w:val="00CB0C74"/>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3C4"/>
    <w:rsid w:val="00CB2541"/>
    <w:rsid w:val="00CB2588"/>
    <w:rsid w:val="00CB2766"/>
    <w:rsid w:val="00CB2B03"/>
    <w:rsid w:val="00CB2BBD"/>
    <w:rsid w:val="00CB2C85"/>
    <w:rsid w:val="00CB2E8C"/>
    <w:rsid w:val="00CB3181"/>
    <w:rsid w:val="00CB3244"/>
    <w:rsid w:val="00CB32E2"/>
    <w:rsid w:val="00CB330B"/>
    <w:rsid w:val="00CB35BA"/>
    <w:rsid w:val="00CB39D1"/>
    <w:rsid w:val="00CB3F2C"/>
    <w:rsid w:val="00CB3FDF"/>
    <w:rsid w:val="00CB439B"/>
    <w:rsid w:val="00CB454E"/>
    <w:rsid w:val="00CB49C4"/>
    <w:rsid w:val="00CB4A80"/>
    <w:rsid w:val="00CB4BC9"/>
    <w:rsid w:val="00CB5127"/>
    <w:rsid w:val="00CB518B"/>
    <w:rsid w:val="00CB530A"/>
    <w:rsid w:val="00CB555D"/>
    <w:rsid w:val="00CB5ADE"/>
    <w:rsid w:val="00CB5D31"/>
    <w:rsid w:val="00CB60DD"/>
    <w:rsid w:val="00CB64B0"/>
    <w:rsid w:val="00CB6652"/>
    <w:rsid w:val="00CB667F"/>
    <w:rsid w:val="00CB66E1"/>
    <w:rsid w:val="00CB6821"/>
    <w:rsid w:val="00CB6A7B"/>
    <w:rsid w:val="00CB6C76"/>
    <w:rsid w:val="00CB6ECF"/>
    <w:rsid w:val="00CB6EEB"/>
    <w:rsid w:val="00CB7066"/>
    <w:rsid w:val="00CB7ED8"/>
    <w:rsid w:val="00CB7FD5"/>
    <w:rsid w:val="00CC01E0"/>
    <w:rsid w:val="00CC05F2"/>
    <w:rsid w:val="00CC066B"/>
    <w:rsid w:val="00CC06A1"/>
    <w:rsid w:val="00CC074F"/>
    <w:rsid w:val="00CC0CA8"/>
    <w:rsid w:val="00CC0E90"/>
    <w:rsid w:val="00CC0E99"/>
    <w:rsid w:val="00CC109E"/>
    <w:rsid w:val="00CC11A1"/>
    <w:rsid w:val="00CC1336"/>
    <w:rsid w:val="00CC173F"/>
    <w:rsid w:val="00CC17CE"/>
    <w:rsid w:val="00CC1B35"/>
    <w:rsid w:val="00CC1BEB"/>
    <w:rsid w:val="00CC21A4"/>
    <w:rsid w:val="00CC23CB"/>
    <w:rsid w:val="00CC2494"/>
    <w:rsid w:val="00CC278E"/>
    <w:rsid w:val="00CC2922"/>
    <w:rsid w:val="00CC2AEF"/>
    <w:rsid w:val="00CC2AFF"/>
    <w:rsid w:val="00CC2E27"/>
    <w:rsid w:val="00CC2F52"/>
    <w:rsid w:val="00CC3021"/>
    <w:rsid w:val="00CC3345"/>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14"/>
    <w:rsid w:val="00CC6B23"/>
    <w:rsid w:val="00CC6D1F"/>
    <w:rsid w:val="00CC6D7B"/>
    <w:rsid w:val="00CC6DA2"/>
    <w:rsid w:val="00CC6E27"/>
    <w:rsid w:val="00CC6F69"/>
    <w:rsid w:val="00CC6F92"/>
    <w:rsid w:val="00CC710B"/>
    <w:rsid w:val="00CC7352"/>
    <w:rsid w:val="00CC74ED"/>
    <w:rsid w:val="00CC7675"/>
    <w:rsid w:val="00CC771D"/>
    <w:rsid w:val="00CC77BB"/>
    <w:rsid w:val="00CC7ABB"/>
    <w:rsid w:val="00CC7AE0"/>
    <w:rsid w:val="00CC7D5A"/>
    <w:rsid w:val="00CC7E26"/>
    <w:rsid w:val="00CC7EB0"/>
    <w:rsid w:val="00CC7EF5"/>
    <w:rsid w:val="00CD0143"/>
    <w:rsid w:val="00CD03D0"/>
    <w:rsid w:val="00CD04FC"/>
    <w:rsid w:val="00CD0637"/>
    <w:rsid w:val="00CD092B"/>
    <w:rsid w:val="00CD0A51"/>
    <w:rsid w:val="00CD0A9A"/>
    <w:rsid w:val="00CD0F3C"/>
    <w:rsid w:val="00CD1731"/>
    <w:rsid w:val="00CD1AA9"/>
    <w:rsid w:val="00CD1B4A"/>
    <w:rsid w:val="00CD1B9B"/>
    <w:rsid w:val="00CD1D4C"/>
    <w:rsid w:val="00CD1EE2"/>
    <w:rsid w:val="00CD2013"/>
    <w:rsid w:val="00CD219E"/>
    <w:rsid w:val="00CD22BA"/>
    <w:rsid w:val="00CD22F0"/>
    <w:rsid w:val="00CD241E"/>
    <w:rsid w:val="00CD256B"/>
    <w:rsid w:val="00CD2588"/>
    <w:rsid w:val="00CD25C1"/>
    <w:rsid w:val="00CD2CC5"/>
    <w:rsid w:val="00CD2D31"/>
    <w:rsid w:val="00CD2E39"/>
    <w:rsid w:val="00CD2ED7"/>
    <w:rsid w:val="00CD308A"/>
    <w:rsid w:val="00CD3719"/>
    <w:rsid w:val="00CD3FA0"/>
    <w:rsid w:val="00CD40C1"/>
    <w:rsid w:val="00CD412A"/>
    <w:rsid w:val="00CD42FF"/>
    <w:rsid w:val="00CD48C2"/>
    <w:rsid w:val="00CD4AEF"/>
    <w:rsid w:val="00CD4BBA"/>
    <w:rsid w:val="00CD4BC3"/>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993"/>
    <w:rsid w:val="00CD6A42"/>
    <w:rsid w:val="00CD6E82"/>
    <w:rsid w:val="00CD78A6"/>
    <w:rsid w:val="00CD791B"/>
    <w:rsid w:val="00CD7E1D"/>
    <w:rsid w:val="00CD7F15"/>
    <w:rsid w:val="00CE025A"/>
    <w:rsid w:val="00CE02E4"/>
    <w:rsid w:val="00CE0320"/>
    <w:rsid w:val="00CE0893"/>
    <w:rsid w:val="00CE0986"/>
    <w:rsid w:val="00CE0F45"/>
    <w:rsid w:val="00CE1444"/>
    <w:rsid w:val="00CE157B"/>
    <w:rsid w:val="00CE17C0"/>
    <w:rsid w:val="00CE197B"/>
    <w:rsid w:val="00CE19AA"/>
    <w:rsid w:val="00CE1BC4"/>
    <w:rsid w:val="00CE1BD7"/>
    <w:rsid w:val="00CE1F82"/>
    <w:rsid w:val="00CE2139"/>
    <w:rsid w:val="00CE21DA"/>
    <w:rsid w:val="00CE2A8A"/>
    <w:rsid w:val="00CE2BCC"/>
    <w:rsid w:val="00CE2CB2"/>
    <w:rsid w:val="00CE2F25"/>
    <w:rsid w:val="00CE3060"/>
    <w:rsid w:val="00CE3270"/>
    <w:rsid w:val="00CE329C"/>
    <w:rsid w:val="00CE34B1"/>
    <w:rsid w:val="00CE3649"/>
    <w:rsid w:val="00CE3877"/>
    <w:rsid w:val="00CE3AE0"/>
    <w:rsid w:val="00CE3BC7"/>
    <w:rsid w:val="00CE3FD0"/>
    <w:rsid w:val="00CE4075"/>
    <w:rsid w:val="00CE4190"/>
    <w:rsid w:val="00CE426B"/>
    <w:rsid w:val="00CE4306"/>
    <w:rsid w:val="00CE4344"/>
    <w:rsid w:val="00CE442D"/>
    <w:rsid w:val="00CE4598"/>
    <w:rsid w:val="00CE4627"/>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6DCE"/>
    <w:rsid w:val="00CE715E"/>
    <w:rsid w:val="00CE75B4"/>
    <w:rsid w:val="00CE7690"/>
    <w:rsid w:val="00CE7927"/>
    <w:rsid w:val="00CE7B21"/>
    <w:rsid w:val="00CE7BC4"/>
    <w:rsid w:val="00CE7C7C"/>
    <w:rsid w:val="00CE7D0D"/>
    <w:rsid w:val="00CE7DD4"/>
    <w:rsid w:val="00CE7FE3"/>
    <w:rsid w:val="00CF0218"/>
    <w:rsid w:val="00CF0303"/>
    <w:rsid w:val="00CF06AF"/>
    <w:rsid w:val="00CF06D8"/>
    <w:rsid w:val="00CF06F3"/>
    <w:rsid w:val="00CF0990"/>
    <w:rsid w:val="00CF0A8D"/>
    <w:rsid w:val="00CF0B78"/>
    <w:rsid w:val="00CF12DF"/>
    <w:rsid w:val="00CF133D"/>
    <w:rsid w:val="00CF176E"/>
    <w:rsid w:val="00CF17CE"/>
    <w:rsid w:val="00CF1B62"/>
    <w:rsid w:val="00CF1BF9"/>
    <w:rsid w:val="00CF1C2F"/>
    <w:rsid w:val="00CF1CB8"/>
    <w:rsid w:val="00CF1D87"/>
    <w:rsid w:val="00CF1E37"/>
    <w:rsid w:val="00CF2176"/>
    <w:rsid w:val="00CF22D9"/>
    <w:rsid w:val="00CF2694"/>
    <w:rsid w:val="00CF2771"/>
    <w:rsid w:val="00CF2785"/>
    <w:rsid w:val="00CF2B3E"/>
    <w:rsid w:val="00CF2B78"/>
    <w:rsid w:val="00CF2BAA"/>
    <w:rsid w:val="00CF301A"/>
    <w:rsid w:val="00CF3047"/>
    <w:rsid w:val="00CF3111"/>
    <w:rsid w:val="00CF3356"/>
    <w:rsid w:val="00CF375A"/>
    <w:rsid w:val="00CF388C"/>
    <w:rsid w:val="00CF38A7"/>
    <w:rsid w:val="00CF39C7"/>
    <w:rsid w:val="00CF3BB6"/>
    <w:rsid w:val="00CF3EE4"/>
    <w:rsid w:val="00CF3FB1"/>
    <w:rsid w:val="00CF4000"/>
    <w:rsid w:val="00CF4083"/>
    <w:rsid w:val="00CF41B2"/>
    <w:rsid w:val="00CF4450"/>
    <w:rsid w:val="00CF445E"/>
    <w:rsid w:val="00CF4625"/>
    <w:rsid w:val="00CF48A8"/>
    <w:rsid w:val="00CF48CF"/>
    <w:rsid w:val="00CF4D70"/>
    <w:rsid w:val="00CF5334"/>
    <w:rsid w:val="00CF5439"/>
    <w:rsid w:val="00CF555C"/>
    <w:rsid w:val="00CF55FA"/>
    <w:rsid w:val="00CF579C"/>
    <w:rsid w:val="00CF590A"/>
    <w:rsid w:val="00CF5BE6"/>
    <w:rsid w:val="00CF5C0D"/>
    <w:rsid w:val="00CF5F16"/>
    <w:rsid w:val="00CF647F"/>
    <w:rsid w:val="00CF6634"/>
    <w:rsid w:val="00CF6904"/>
    <w:rsid w:val="00CF6950"/>
    <w:rsid w:val="00CF6AD1"/>
    <w:rsid w:val="00CF6B48"/>
    <w:rsid w:val="00CF6BB5"/>
    <w:rsid w:val="00CF6ED5"/>
    <w:rsid w:val="00CF6F49"/>
    <w:rsid w:val="00CF6FA4"/>
    <w:rsid w:val="00CF7048"/>
    <w:rsid w:val="00CF72AE"/>
    <w:rsid w:val="00CF7750"/>
    <w:rsid w:val="00CF7833"/>
    <w:rsid w:val="00CF7B1B"/>
    <w:rsid w:val="00CF7B6F"/>
    <w:rsid w:val="00CF7BD5"/>
    <w:rsid w:val="00CF7EDA"/>
    <w:rsid w:val="00CF7F1C"/>
    <w:rsid w:val="00D00001"/>
    <w:rsid w:val="00D0020F"/>
    <w:rsid w:val="00D002A5"/>
    <w:rsid w:val="00D00407"/>
    <w:rsid w:val="00D00485"/>
    <w:rsid w:val="00D004A9"/>
    <w:rsid w:val="00D00547"/>
    <w:rsid w:val="00D0084C"/>
    <w:rsid w:val="00D00A97"/>
    <w:rsid w:val="00D00A9C"/>
    <w:rsid w:val="00D00CCF"/>
    <w:rsid w:val="00D01059"/>
    <w:rsid w:val="00D014CA"/>
    <w:rsid w:val="00D01861"/>
    <w:rsid w:val="00D019EB"/>
    <w:rsid w:val="00D02015"/>
    <w:rsid w:val="00D0216A"/>
    <w:rsid w:val="00D0233E"/>
    <w:rsid w:val="00D02424"/>
    <w:rsid w:val="00D026C1"/>
    <w:rsid w:val="00D0281A"/>
    <w:rsid w:val="00D029BD"/>
    <w:rsid w:val="00D02AF0"/>
    <w:rsid w:val="00D02E55"/>
    <w:rsid w:val="00D0345C"/>
    <w:rsid w:val="00D034FE"/>
    <w:rsid w:val="00D03EED"/>
    <w:rsid w:val="00D040EA"/>
    <w:rsid w:val="00D04138"/>
    <w:rsid w:val="00D04343"/>
    <w:rsid w:val="00D044D4"/>
    <w:rsid w:val="00D044DF"/>
    <w:rsid w:val="00D04508"/>
    <w:rsid w:val="00D04555"/>
    <w:rsid w:val="00D0455F"/>
    <w:rsid w:val="00D04757"/>
    <w:rsid w:val="00D048E4"/>
    <w:rsid w:val="00D04A1C"/>
    <w:rsid w:val="00D04EF2"/>
    <w:rsid w:val="00D054D2"/>
    <w:rsid w:val="00D05675"/>
    <w:rsid w:val="00D05A8F"/>
    <w:rsid w:val="00D05B49"/>
    <w:rsid w:val="00D05C3D"/>
    <w:rsid w:val="00D05C54"/>
    <w:rsid w:val="00D05E80"/>
    <w:rsid w:val="00D060CE"/>
    <w:rsid w:val="00D0617B"/>
    <w:rsid w:val="00D06339"/>
    <w:rsid w:val="00D064F2"/>
    <w:rsid w:val="00D06648"/>
    <w:rsid w:val="00D0668C"/>
    <w:rsid w:val="00D066E1"/>
    <w:rsid w:val="00D06736"/>
    <w:rsid w:val="00D068D7"/>
    <w:rsid w:val="00D06A5F"/>
    <w:rsid w:val="00D06B0C"/>
    <w:rsid w:val="00D06B77"/>
    <w:rsid w:val="00D06BD1"/>
    <w:rsid w:val="00D06C99"/>
    <w:rsid w:val="00D06F8D"/>
    <w:rsid w:val="00D071E8"/>
    <w:rsid w:val="00D07222"/>
    <w:rsid w:val="00D07305"/>
    <w:rsid w:val="00D078E6"/>
    <w:rsid w:val="00D0791E"/>
    <w:rsid w:val="00D07B68"/>
    <w:rsid w:val="00D07E94"/>
    <w:rsid w:val="00D10068"/>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4D50"/>
    <w:rsid w:val="00D1513C"/>
    <w:rsid w:val="00D1514F"/>
    <w:rsid w:val="00D1531E"/>
    <w:rsid w:val="00D15532"/>
    <w:rsid w:val="00D15852"/>
    <w:rsid w:val="00D158D9"/>
    <w:rsid w:val="00D15917"/>
    <w:rsid w:val="00D15EC2"/>
    <w:rsid w:val="00D15FB2"/>
    <w:rsid w:val="00D16015"/>
    <w:rsid w:val="00D16148"/>
    <w:rsid w:val="00D16155"/>
    <w:rsid w:val="00D16166"/>
    <w:rsid w:val="00D164D2"/>
    <w:rsid w:val="00D16883"/>
    <w:rsid w:val="00D16DCD"/>
    <w:rsid w:val="00D16E03"/>
    <w:rsid w:val="00D16F7D"/>
    <w:rsid w:val="00D1768D"/>
    <w:rsid w:val="00D177E0"/>
    <w:rsid w:val="00D17891"/>
    <w:rsid w:val="00D17A8A"/>
    <w:rsid w:val="00D17B71"/>
    <w:rsid w:val="00D17F05"/>
    <w:rsid w:val="00D20178"/>
    <w:rsid w:val="00D20372"/>
    <w:rsid w:val="00D206B8"/>
    <w:rsid w:val="00D20CD0"/>
    <w:rsid w:val="00D20D31"/>
    <w:rsid w:val="00D20EE9"/>
    <w:rsid w:val="00D20F1E"/>
    <w:rsid w:val="00D21443"/>
    <w:rsid w:val="00D2156F"/>
    <w:rsid w:val="00D21696"/>
    <w:rsid w:val="00D2174E"/>
    <w:rsid w:val="00D21915"/>
    <w:rsid w:val="00D21D63"/>
    <w:rsid w:val="00D21DF6"/>
    <w:rsid w:val="00D21FEA"/>
    <w:rsid w:val="00D22327"/>
    <w:rsid w:val="00D22517"/>
    <w:rsid w:val="00D22629"/>
    <w:rsid w:val="00D22700"/>
    <w:rsid w:val="00D227B5"/>
    <w:rsid w:val="00D22897"/>
    <w:rsid w:val="00D22A64"/>
    <w:rsid w:val="00D22A9A"/>
    <w:rsid w:val="00D22B08"/>
    <w:rsid w:val="00D22C30"/>
    <w:rsid w:val="00D22E63"/>
    <w:rsid w:val="00D23382"/>
    <w:rsid w:val="00D239CC"/>
    <w:rsid w:val="00D23A80"/>
    <w:rsid w:val="00D23AA9"/>
    <w:rsid w:val="00D23F8D"/>
    <w:rsid w:val="00D242E8"/>
    <w:rsid w:val="00D24358"/>
    <w:rsid w:val="00D24E5F"/>
    <w:rsid w:val="00D24FCE"/>
    <w:rsid w:val="00D251C7"/>
    <w:rsid w:val="00D25434"/>
    <w:rsid w:val="00D25625"/>
    <w:rsid w:val="00D25670"/>
    <w:rsid w:val="00D25793"/>
    <w:rsid w:val="00D25859"/>
    <w:rsid w:val="00D263B5"/>
    <w:rsid w:val="00D26745"/>
    <w:rsid w:val="00D26BF7"/>
    <w:rsid w:val="00D27082"/>
    <w:rsid w:val="00D27229"/>
    <w:rsid w:val="00D27497"/>
    <w:rsid w:val="00D27733"/>
    <w:rsid w:val="00D27A9B"/>
    <w:rsid w:val="00D27BCD"/>
    <w:rsid w:val="00D27D29"/>
    <w:rsid w:val="00D27D88"/>
    <w:rsid w:val="00D27FC4"/>
    <w:rsid w:val="00D30158"/>
    <w:rsid w:val="00D30337"/>
    <w:rsid w:val="00D3061C"/>
    <w:rsid w:val="00D306A9"/>
    <w:rsid w:val="00D30753"/>
    <w:rsid w:val="00D308DF"/>
    <w:rsid w:val="00D309D4"/>
    <w:rsid w:val="00D30B70"/>
    <w:rsid w:val="00D30E66"/>
    <w:rsid w:val="00D31086"/>
    <w:rsid w:val="00D3154C"/>
    <w:rsid w:val="00D31926"/>
    <w:rsid w:val="00D31D20"/>
    <w:rsid w:val="00D32701"/>
    <w:rsid w:val="00D327CD"/>
    <w:rsid w:val="00D32988"/>
    <w:rsid w:val="00D32B0E"/>
    <w:rsid w:val="00D32B5A"/>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59"/>
    <w:rsid w:val="00D34DBF"/>
    <w:rsid w:val="00D350E3"/>
    <w:rsid w:val="00D350E9"/>
    <w:rsid w:val="00D35477"/>
    <w:rsid w:val="00D35698"/>
    <w:rsid w:val="00D357FC"/>
    <w:rsid w:val="00D35B42"/>
    <w:rsid w:val="00D35C85"/>
    <w:rsid w:val="00D35E34"/>
    <w:rsid w:val="00D36030"/>
    <w:rsid w:val="00D361F3"/>
    <w:rsid w:val="00D36376"/>
    <w:rsid w:val="00D3648F"/>
    <w:rsid w:val="00D3657D"/>
    <w:rsid w:val="00D365F1"/>
    <w:rsid w:val="00D3673E"/>
    <w:rsid w:val="00D36CAE"/>
    <w:rsid w:val="00D36CE8"/>
    <w:rsid w:val="00D36F59"/>
    <w:rsid w:val="00D37339"/>
    <w:rsid w:val="00D3738E"/>
    <w:rsid w:val="00D37634"/>
    <w:rsid w:val="00D376F7"/>
    <w:rsid w:val="00D37797"/>
    <w:rsid w:val="00D37968"/>
    <w:rsid w:val="00D401AB"/>
    <w:rsid w:val="00D40719"/>
    <w:rsid w:val="00D407E3"/>
    <w:rsid w:val="00D40A15"/>
    <w:rsid w:val="00D40B34"/>
    <w:rsid w:val="00D40B77"/>
    <w:rsid w:val="00D40C1D"/>
    <w:rsid w:val="00D40F21"/>
    <w:rsid w:val="00D4106B"/>
    <w:rsid w:val="00D41089"/>
    <w:rsid w:val="00D4132D"/>
    <w:rsid w:val="00D41389"/>
    <w:rsid w:val="00D415B4"/>
    <w:rsid w:val="00D41921"/>
    <w:rsid w:val="00D4199F"/>
    <w:rsid w:val="00D419DE"/>
    <w:rsid w:val="00D41B2C"/>
    <w:rsid w:val="00D41BD0"/>
    <w:rsid w:val="00D41D1C"/>
    <w:rsid w:val="00D41D5C"/>
    <w:rsid w:val="00D41FCD"/>
    <w:rsid w:val="00D42002"/>
    <w:rsid w:val="00D421A8"/>
    <w:rsid w:val="00D421DB"/>
    <w:rsid w:val="00D42203"/>
    <w:rsid w:val="00D423E2"/>
    <w:rsid w:val="00D424D2"/>
    <w:rsid w:val="00D428A1"/>
    <w:rsid w:val="00D42C58"/>
    <w:rsid w:val="00D42D56"/>
    <w:rsid w:val="00D42DD0"/>
    <w:rsid w:val="00D42E94"/>
    <w:rsid w:val="00D4313D"/>
    <w:rsid w:val="00D431FB"/>
    <w:rsid w:val="00D43492"/>
    <w:rsid w:val="00D436C5"/>
    <w:rsid w:val="00D43BA7"/>
    <w:rsid w:val="00D442A4"/>
    <w:rsid w:val="00D443C3"/>
    <w:rsid w:val="00D445BE"/>
    <w:rsid w:val="00D4497C"/>
    <w:rsid w:val="00D44C7C"/>
    <w:rsid w:val="00D44F01"/>
    <w:rsid w:val="00D45725"/>
    <w:rsid w:val="00D457E2"/>
    <w:rsid w:val="00D45954"/>
    <w:rsid w:val="00D45C59"/>
    <w:rsid w:val="00D45D2F"/>
    <w:rsid w:val="00D46095"/>
    <w:rsid w:val="00D464F8"/>
    <w:rsid w:val="00D466E7"/>
    <w:rsid w:val="00D46A4F"/>
    <w:rsid w:val="00D46BCC"/>
    <w:rsid w:val="00D46C5E"/>
    <w:rsid w:val="00D46F76"/>
    <w:rsid w:val="00D47120"/>
    <w:rsid w:val="00D4758F"/>
    <w:rsid w:val="00D4770B"/>
    <w:rsid w:val="00D4778F"/>
    <w:rsid w:val="00D47C61"/>
    <w:rsid w:val="00D47C6D"/>
    <w:rsid w:val="00D47D3B"/>
    <w:rsid w:val="00D47DF2"/>
    <w:rsid w:val="00D501E4"/>
    <w:rsid w:val="00D504AD"/>
    <w:rsid w:val="00D504C9"/>
    <w:rsid w:val="00D506BE"/>
    <w:rsid w:val="00D50808"/>
    <w:rsid w:val="00D50F92"/>
    <w:rsid w:val="00D51362"/>
    <w:rsid w:val="00D513B9"/>
    <w:rsid w:val="00D51557"/>
    <w:rsid w:val="00D517AA"/>
    <w:rsid w:val="00D51846"/>
    <w:rsid w:val="00D51B49"/>
    <w:rsid w:val="00D51D2F"/>
    <w:rsid w:val="00D51D4A"/>
    <w:rsid w:val="00D51D7A"/>
    <w:rsid w:val="00D51D9A"/>
    <w:rsid w:val="00D51FA7"/>
    <w:rsid w:val="00D5209E"/>
    <w:rsid w:val="00D522CD"/>
    <w:rsid w:val="00D52329"/>
    <w:rsid w:val="00D52395"/>
    <w:rsid w:val="00D529B8"/>
    <w:rsid w:val="00D52A8A"/>
    <w:rsid w:val="00D52B10"/>
    <w:rsid w:val="00D53841"/>
    <w:rsid w:val="00D53842"/>
    <w:rsid w:val="00D538CA"/>
    <w:rsid w:val="00D53C49"/>
    <w:rsid w:val="00D53EFC"/>
    <w:rsid w:val="00D540CC"/>
    <w:rsid w:val="00D54326"/>
    <w:rsid w:val="00D543A9"/>
    <w:rsid w:val="00D54607"/>
    <w:rsid w:val="00D547C3"/>
    <w:rsid w:val="00D5489E"/>
    <w:rsid w:val="00D54B37"/>
    <w:rsid w:val="00D54BD5"/>
    <w:rsid w:val="00D54DBF"/>
    <w:rsid w:val="00D55401"/>
    <w:rsid w:val="00D5559E"/>
    <w:rsid w:val="00D55664"/>
    <w:rsid w:val="00D55690"/>
    <w:rsid w:val="00D556C1"/>
    <w:rsid w:val="00D55730"/>
    <w:rsid w:val="00D55C66"/>
    <w:rsid w:val="00D55CC7"/>
    <w:rsid w:val="00D560D4"/>
    <w:rsid w:val="00D56423"/>
    <w:rsid w:val="00D56704"/>
    <w:rsid w:val="00D56B2C"/>
    <w:rsid w:val="00D56D3B"/>
    <w:rsid w:val="00D56D8E"/>
    <w:rsid w:val="00D56E8D"/>
    <w:rsid w:val="00D56F90"/>
    <w:rsid w:val="00D570ED"/>
    <w:rsid w:val="00D57105"/>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1F93"/>
    <w:rsid w:val="00D62077"/>
    <w:rsid w:val="00D622EB"/>
    <w:rsid w:val="00D62379"/>
    <w:rsid w:val="00D62393"/>
    <w:rsid w:val="00D628BC"/>
    <w:rsid w:val="00D62F6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4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585"/>
    <w:rsid w:val="00D70681"/>
    <w:rsid w:val="00D707D3"/>
    <w:rsid w:val="00D70A2F"/>
    <w:rsid w:val="00D70AB3"/>
    <w:rsid w:val="00D70CD6"/>
    <w:rsid w:val="00D7103D"/>
    <w:rsid w:val="00D714BD"/>
    <w:rsid w:val="00D71509"/>
    <w:rsid w:val="00D71673"/>
    <w:rsid w:val="00D71864"/>
    <w:rsid w:val="00D718A7"/>
    <w:rsid w:val="00D718B7"/>
    <w:rsid w:val="00D71A09"/>
    <w:rsid w:val="00D71E24"/>
    <w:rsid w:val="00D71E82"/>
    <w:rsid w:val="00D71F91"/>
    <w:rsid w:val="00D71FC3"/>
    <w:rsid w:val="00D721E6"/>
    <w:rsid w:val="00D722A3"/>
    <w:rsid w:val="00D72371"/>
    <w:rsid w:val="00D72402"/>
    <w:rsid w:val="00D72495"/>
    <w:rsid w:val="00D72632"/>
    <w:rsid w:val="00D726EC"/>
    <w:rsid w:val="00D7271C"/>
    <w:rsid w:val="00D727EF"/>
    <w:rsid w:val="00D728AD"/>
    <w:rsid w:val="00D72BF5"/>
    <w:rsid w:val="00D72FCF"/>
    <w:rsid w:val="00D732BB"/>
    <w:rsid w:val="00D734C2"/>
    <w:rsid w:val="00D7373F"/>
    <w:rsid w:val="00D73C5E"/>
    <w:rsid w:val="00D74343"/>
    <w:rsid w:val="00D7440A"/>
    <w:rsid w:val="00D74685"/>
    <w:rsid w:val="00D74882"/>
    <w:rsid w:val="00D74A3F"/>
    <w:rsid w:val="00D74AA8"/>
    <w:rsid w:val="00D74C15"/>
    <w:rsid w:val="00D74FAA"/>
    <w:rsid w:val="00D75284"/>
    <w:rsid w:val="00D752DC"/>
    <w:rsid w:val="00D75698"/>
    <w:rsid w:val="00D759B5"/>
    <w:rsid w:val="00D759C2"/>
    <w:rsid w:val="00D759CA"/>
    <w:rsid w:val="00D75C9D"/>
    <w:rsid w:val="00D76150"/>
    <w:rsid w:val="00D7631B"/>
    <w:rsid w:val="00D7673A"/>
    <w:rsid w:val="00D769F4"/>
    <w:rsid w:val="00D76C43"/>
    <w:rsid w:val="00D76D93"/>
    <w:rsid w:val="00D7727B"/>
    <w:rsid w:val="00D7731F"/>
    <w:rsid w:val="00D778B8"/>
    <w:rsid w:val="00D778E5"/>
    <w:rsid w:val="00D77F49"/>
    <w:rsid w:val="00D80059"/>
    <w:rsid w:val="00D80754"/>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188"/>
    <w:rsid w:val="00D83321"/>
    <w:rsid w:val="00D83505"/>
    <w:rsid w:val="00D83523"/>
    <w:rsid w:val="00D83569"/>
    <w:rsid w:val="00D83734"/>
    <w:rsid w:val="00D8379F"/>
    <w:rsid w:val="00D83A1B"/>
    <w:rsid w:val="00D83A94"/>
    <w:rsid w:val="00D83A9E"/>
    <w:rsid w:val="00D83C58"/>
    <w:rsid w:val="00D83E32"/>
    <w:rsid w:val="00D83E95"/>
    <w:rsid w:val="00D83EFA"/>
    <w:rsid w:val="00D84020"/>
    <w:rsid w:val="00D842ED"/>
    <w:rsid w:val="00D84337"/>
    <w:rsid w:val="00D84560"/>
    <w:rsid w:val="00D8457A"/>
    <w:rsid w:val="00D84D1B"/>
    <w:rsid w:val="00D84E8E"/>
    <w:rsid w:val="00D85084"/>
    <w:rsid w:val="00D85212"/>
    <w:rsid w:val="00D85355"/>
    <w:rsid w:val="00D856C2"/>
    <w:rsid w:val="00D85DB2"/>
    <w:rsid w:val="00D86009"/>
    <w:rsid w:val="00D8611D"/>
    <w:rsid w:val="00D862BB"/>
    <w:rsid w:val="00D86352"/>
    <w:rsid w:val="00D863C4"/>
    <w:rsid w:val="00D86404"/>
    <w:rsid w:val="00D865C5"/>
    <w:rsid w:val="00D865C8"/>
    <w:rsid w:val="00D8687C"/>
    <w:rsid w:val="00D869A0"/>
    <w:rsid w:val="00D86BBA"/>
    <w:rsid w:val="00D86D3F"/>
    <w:rsid w:val="00D86DBF"/>
    <w:rsid w:val="00D86DF8"/>
    <w:rsid w:val="00D86EF2"/>
    <w:rsid w:val="00D87245"/>
    <w:rsid w:val="00D879DF"/>
    <w:rsid w:val="00D87B8F"/>
    <w:rsid w:val="00D87C20"/>
    <w:rsid w:val="00D87D54"/>
    <w:rsid w:val="00D87E4D"/>
    <w:rsid w:val="00D87F1A"/>
    <w:rsid w:val="00D87F4C"/>
    <w:rsid w:val="00D87FE5"/>
    <w:rsid w:val="00D90042"/>
    <w:rsid w:val="00D90048"/>
    <w:rsid w:val="00D90104"/>
    <w:rsid w:val="00D90477"/>
    <w:rsid w:val="00D907F1"/>
    <w:rsid w:val="00D908D9"/>
    <w:rsid w:val="00D90B4C"/>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9B5"/>
    <w:rsid w:val="00D93B5A"/>
    <w:rsid w:val="00D93BE6"/>
    <w:rsid w:val="00D93BF9"/>
    <w:rsid w:val="00D94246"/>
    <w:rsid w:val="00D94508"/>
    <w:rsid w:val="00D945D8"/>
    <w:rsid w:val="00D946AB"/>
    <w:rsid w:val="00D94706"/>
    <w:rsid w:val="00D94EC4"/>
    <w:rsid w:val="00D94FAE"/>
    <w:rsid w:val="00D95188"/>
    <w:rsid w:val="00D9543F"/>
    <w:rsid w:val="00D959D4"/>
    <w:rsid w:val="00D95AE6"/>
    <w:rsid w:val="00D965B8"/>
    <w:rsid w:val="00D96683"/>
    <w:rsid w:val="00D966FB"/>
    <w:rsid w:val="00D968EC"/>
    <w:rsid w:val="00D96947"/>
    <w:rsid w:val="00D96AB6"/>
    <w:rsid w:val="00D96BFD"/>
    <w:rsid w:val="00D96D07"/>
    <w:rsid w:val="00D96D08"/>
    <w:rsid w:val="00D96DAC"/>
    <w:rsid w:val="00D9704D"/>
    <w:rsid w:val="00D97124"/>
    <w:rsid w:val="00D97155"/>
    <w:rsid w:val="00D97167"/>
    <w:rsid w:val="00D971A4"/>
    <w:rsid w:val="00D97452"/>
    <w:rsid w:val="00D97458"/>
    <w:rsid w:val="00D976E2"/>
    <w:rsid w:val="00D97782"/>
    <w:rsid w:val="00D97789"/>
    <w:rsid w:val="00D97B32"/>
    <w:rsid w:val="00D97E60"/>
    <w:rsid w:val="00DA038C"/>
    <w:rsid w:val="00DA0400"/>
    <w:rsid w:val="00DA0898"/>
    <w:rsid w:val="00DA0A36"/>
    <w:rsid w:val="00DA0A74"/>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8AE"/>
    <w:rsid w:val="00DA4E2A"/>
    <w:rsid w:val="00DA4EB7"/>
    <w:rsid w:val="00DA520C"/>
    <w:rsid w:val="00DA5550"/>
    <w:rsid w:val="00DA56EB"/>
    <w:rsid w:val="00DA57A9"/>
    <w:rsid w:val="00DA5827"/>
    <w:rsid w:val="00DA59BD"/>
    <w:rsid w:val="00DA5C22"/>
    <w:rsid w:val="00DA5D56"/>
    <w:rsid w:val="00DA60FA"/>
    <w:rsid w:val="00DA624C"/>
    <w:rsid w:val="00DA6502"/>
    <w:rsid w:val="00DA6A00"/>
    <w:rsid w:val="00DA6A78"/>
    <w:rsid w:val="00DA6C5E"/>
    <w:rsid w:val="00DA6E48"/>
    <w:rsid w:val="00DA7403"/>
    <w:rsid w:val="00DA77C7"/>
    <w:rsid w:val="00DA7E41"/>
    <w:rsid w:val="00DA7EFF"/>
    <w:rsid w:val="00DA7F96"/>
    <w:rsid w:val="00DA8FEC"/>
    <w:rsid w:val="00DB02A8"/>
    <w:rsid w:val="00DB03F0"/>
    <w:rsid w:val="00DB0495"/>
    <w:rsid w:val="00DB05FC"/>
    <w:rsid w:val="00DB063C"/>
    <w:rsid w:val="00DB085F"/>
    <w:rsid w:val="00DB08DF"/>
    <w:rsid w:val="00DB0983"/>
    <w:rsid w:val="00DB0C79"/>
    <w:rsid w:val="00DB10DE"/>
    <w:rsid w:val="00DB1504"/>
    <w:rsid w:val="00DB16E0"/>
    <w:rsid w:val="00DB183D"/>
    <w:rsid w:val="00DB1BBA"/>
    <w:rsid w:val="00DB21FA"/>
    <w:rsid w:val="00DB22DC"/>
    <w:rsid w:val="00DB232A"/>
    <w:rsid w:val="00DB242A"/>
    <w:rsid w:val="00DB256F"/>
    <w:rsid w:val="00DB2718"/>
    <w:rsid w:val="00DB27CF"/>
    <w:rsid w:val="00DB28AD"/>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888"/>
    <w:rsid w:val="00DB4A90"/>
    <w:rsid w:val="00DB4C98"/>
    <w:rsid w:val="00DB548A"/>
    <w:rsid w:val="00DB54E9"/>
    <w:rsid w:val="00DB58E3"/>
    <w:rsid w:val="00DB59AF"/>
    <w:rsid w:val="00DB59E3"/>
    <w:rsid w:val="00DB5BE3"/>
    <w:rsid w:val="00DB5E39"/>
    <w:rsid w:val="00DB5F2F"/>
    <w:rsid w:val="00DB6029"/>
    <w:rsid w:val="00DB65AF"/>
    <w:rsid w:val="00DB6C3B"/>
    <w:rsid w:val="00DB6D29"/>
    <w:rsid w:val="00DB6DA3"/>
    <w:rsid w:val="00DB6E64"/>
    <w:rsid w:val="00DB6EA3"/>
    <w:rsid w:val="00DB6EE7"/>
    <w:rsid w:val="00DB6F7D"/>
    <w:rsid w:val="00DB7100"/>
    <w:rsid w:val="00DB71FB"/>
    <w:rsid w:val="00DB7283"/>
    <w:rsid w:val="00DB7476"/>
    <w:rsid w:val="00DB74D2"/>
    <w:rsid w:val="00DB750D"/>
    <w:rsid w:val="00DB780C"/>
    <w:rsid w:val="00DB7BB2"/>
    <w:rsid w:val="00DB7ECC"/>
    <w:rsid w:val="00DC05A8"/>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1C5"/>
    <w:rsid w:val="00DC3224"/>
    <w:rsid w:val="00DC32EF"/>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4EB9"/>
    <w:rsid w:val="00DC53E1"/>
    <w:rsid w:val="00DC56C7"/>
    <w:rsid w:val="00DC56ED"/>
    <w:rsid w:val="00DC5A1A"/>
    <w:rsid w:val="00DC5AD3"/>
    <w:rsid w:val="00DC5D71"/>
    <w:rsid w:val="00DC5EA4"/>
    <w:rsid w:val="00DC6059"/>
    <w:rsid w:val="00DC6119"/>
    <w:rsid w:val="00DC6579"/>
    <w:rsid w:val="00DC66D3"/>
    <w:rsid w:val="00DC6A9F"/>
    <w:rsid w:val="00DC6B6C"/>
    <w:rsid w:val="00DC6E19"/>
    <w:rsid w:val="00DC6E8C"/>
    <w:rsid w:val="00DC6EBF"/>
    <w:rsid w:val="00DC7109"/>
    <w:rsid w:val="00DC73F7"/>
    <w:rsid w:val="00DC7439"/>
    <w:rsid w:val="00DC77A3"/>
    <w:rsid w:val="00DC7A6C"/>
    <w:rsid w:val="00DC7C5E"/>
    <w:rsid w:val="00DC7DC8"/>
    <w:rsid w:val="00DC7FBD"/>
    <w:rsid w:val="00DD0087"/>
    <w:rsid w:val="00DD00BC"/>
    <w:rsid w:val="00DD01D6"/>
    <w:rsid w:val="00DD093A"/>
    <w:rsid w:val="00DD095D"/>
    <w:rsid w:val="00DD0981"/>
    <w:rsid w:val="00DD09F9"/>
    <w:rsid w:val="00DD0A04"/>
    <w:rsid w:val="00DD0B00"/>
    <w:rsid w:val="00DD1211"/>
    <w:rsid w:val="00DD13C2"/>
    <w:rsid w:val="00DD173F"/>
    <w:rsid w:val="00DD1823"/>
    <w:rsid w:val="00DD18D8"/>
    <w:rsid w:val="00DD1993"/>
    <w:rsid w:val="00DD1AEB"/>
    <w:rsid w:val="00DD1D3E"/>
    <w:rsid w:val="00DD2215"/>
    <w:rsid w:val="00DD221A"/>
    <w:rsid w:val="00DD25F6"/>
    <w:rsid w:val="00DD2835"/>
    <w:rsid w:val="00DD2990"/>
    <w:rsid w:val="00DD2B22"/>
    <w:rsid w:val="00DD2D7C"/>
    <w:rsid w:val="00DD3048"/>
    <w:rsid w:val="00DD333B"/>
    <w:rsid w:val="00DD340D"/>
    <w:rsid w:val="00DD3CDE"/>
    <w:rsid w:val="00DD3D33"/>
    <w:rsid w:val="00DD3F23"/>
    <w:rsid w:val="00DD413C"/>
    <w:rsid w:val="00DD4236"/>
    <w:rsid w:val="00DD47A9"/>
    <w:rsid w:val="00DD4947"/>
    <w:rsid w:val="00DD4AD3"/>
    <w:rsid w:val="00DD4AEF"/>
    <w:rsid w:val="00DD508D"/>
    <w:rsid w:val="00DD5498"/>
    <w:rsid w:val="00DD54E2"/>
    <w:rsid w:val="00DD5509"/>
    <w:rsid w:val="00DD5749"/>
    <w:rsid w:val="00DD5825"/>
    <w:rsid w:val="00DD5AF8"/>
    <w:rsid w:val="00DD5C5F"/>
    <w:rsid w:val="00DD5DBB"/>
    <w:rsid w:val="00DD5E62"/>
    <w:rsid w:val="00DD5FBA"/>
    <w:rsid w:val="00DD5FE0"/>
    <w:rsid w:val="00DD616F"/>
    <w:rsid w:val="00DD66FE"/>
    <w:rsid w:val="00DD67A0"/>
    <w:rsid w:val="00DD68D0"/>
    <w:rsid w:val="00DD6AB1"/>
    <w:rsid w:val="00DD6E53"/>
    <w:rsid w:val="00DD6FD0"/>
    <w:rsid w:val="00DD70EA"/>
    <w:rsid w:val="00DD72FA"/>
    <w:rsid w:val="00DD734D"/>
    <w:rsid w:val="00DD750C"/>
    <w:rsid w:val="00DD7552"/>
    <w:rsid w:val="00DD77B9"/>
    <w:rsid w:val="00DD7834"/>
    <w:rsid w:val="00DD7957"/>
    <w:rsid w:val="00DD79AE"/>
    <w:rsid w:val="00DD7AC8"/>
    <w:rsid w:val="00DD7B16"/>
    <w:rsid w:val="00DD7BE0"/>
    <w:rsid w:val="00DD7C40"/>
    <w:rsid w:val="00DD7EDA"/>
    <w:rsid w:val="00DE03B0"/>
    <w:rsid w:val="00DE0427"/>
    <w:rsid w:val="00DE04E9"/>
    <w:rsid w:val="00DE0542"/>
    <w:rsid w:val="00DE057F"/>
    <w:rsid w:val="00DE07E0"/>
    <w:rsid w:val="00DE09A3"/>
    <w:rsid w:val="00DE0BA1"/>
    <w:rsid w:val="00DE0E03"/>
    <w:rsid w:val="00DE0E1E"/>
    <w:rsid w:val="00DE0F76"/>
    <w:rsid w:val="00DE11A6"/>
    <w:rsid w:val="00DE1502"/>
    <w:rsid w:val="00DE1663"/>
    <w:rsid w:val="00DE194A"/>
    <w:rsid w:val="00DE1C19"/>
    <w:rsid w:val="00DE2059"/>
    <w:rsid w:val="00DE208E"/>
    <w:rsid w:val="00DE20B2"/>
    <w:rsid w:val="00DE233C"/>
    <w:rsid w:val="00DE2462"/>
    <w:rsid w:val="00DE2520"/>
    <w:rsid w:val="00DE286E"/>
    <w:rsid w:val="00DE28CB"/>
    <w:rsid w:val="00DE29EC"/>
    <w:rsid w:val="00DE2AF6"/>
    <w:rsid w:val="00DE2C4A"/>
    <w:rsid w:val="00DE2E95"/>
    <w:rsid w:val="00DE2F94"/>
    <w:rsid w:val="00DE302F"/>
    <w:rsid w:val="00DE328C"/>
    <w:rsid w:val="00DE375A"/>
    <w:rsid w:val="00DE3760"/>
    <w:rsid w:val="00DE38F3"/>
    <w:rsid w:val="00DE3A05"/>
    <w:rsid w:val="00DE3C1C"/>
    <w:rsid w:val="00DE3E24"/>
    <w:rsid w:val="00DE3F3A"/>
    <w:rsid w:val="00DE41B8"/>
    <w:rsid w:val="00DE47C8"/>
    <w:rsid w:val="00DE4AF0"/>
    <w:rsid w:val="00DE4C90"/>
    <w:rsid w:val="00DE4C92"/>
    <w:rsid w:val="00DE4D8D"/>
    <w:rsid w:val="00DE51F2"/>
    <w:rsid w:val="00DE5323"/>
    <w:rsid w:val="00DE545F"/>
    <w:rsid w:val="00DE57AF"/>
    <w:rsid w:val="00DE5948"/>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9F"/>
    <w:rsid w:val="00DE7EA7"/>
    <w:rsid w:val="00DE7F09"/>
    <w:rsid w:val="00DF08DD"/>
    <w:rsid w:val="00DF0B6D"/>
    <w:rsid w:val="00DF0C1D"/>
    <w:rsid w:val="00DF0D7E"/>
    <w:rsid w:val="00DF10FD"/>
    <w:rsid w:val="00DF1282"/>
    <w:rsid w:val="00DF1371"/>
    <w:rsid w:val="00DF17A1"/>
    <w:rsid w:val="00DF1A42"/>
    <w:rsid w:val="00DF1EB3"/>
    <w:rsid w:val="00DF20B5"/>
    <w:rsid w:val="00DF2228"/>
    <w:rsid w:val="00DF2570"/>
    <w:rsid w:val="00DF2936"/>
    <w:rsid w:val="00DF2A4B"/>
    <w:rsid w:val="00DF2C54"/>
    <w:rsid w:val="00DF2EA0"/>
    <w:rsid w:val="00DF30E1"/>
    <w:rsid w:val="00DF311B"/>
    <w:rsid w:val="00DF31E2"/>
    <w:rsid w:val="00DF34A1"/>
    <w:rsid w:val="00DF35B1"/>
    <w:rsid w:val="00DF388D"/>
    <w:rsid w:val="00DF3917"/>
    <w:rsid w:val="00DF3A66"/>
    <w:rsid w:val="00DF3A69"/>
    <w:rsid w:val="00DF3D76"/>
    <w:rsid w:val="00DF3E89"/>
    <w:rsid w:val="00DF41A3"/>
    <w:rsid w:val="00DF41D4"/>
    <w:rsid w:val="00DF4302"/>
    <w:rsid w:val="00DF4658"/>
    <w:rsid w:val="00DF4AA3"/>
    <w:rsid w:val="00DF4B5A"/>
    <w:rsid w:val="00DF4ED8"/>
    <w:rsid w:val="00DF5382"/>
    <w:rsid w:val="00DF54B2"/>
    <w:rsid w:val="00DF588F"/>
    <w:rsid w:val="00DF66D2"/>
    <w:rsid w:val="00DF67BE"/>
    <w:rsid w:val="00DF6819"/>
    <w:rsid w:val="00DF6885"/>
    <w:rsid w:val="00DF6AA4"/>
    <w:rsid w:val="00DF6E5E"/>
    <w:rsid w:val="00DF6E7B"/>
    <w:rsid w:val="00DF6EDB"/>
    <w:rsid w:val="00DF72BD"/>
    <w:rsid w:val="00DF7327"/>
    <w:rsid w:val="00DF7334"/>
    <w:rsid w:val="00DF7533"/>
    <w:rsid w:val="00DF75A7"/>
    <w:rsid w:val="00DF7996"/>
    <w:rsid w:val="00DF7B04"/>
    <w:rsid w:val="00DF7B5F"/>
    <w:rsid w:val="00E00084"/>
    <w:rsid w:val="00E000C5"/>
    <w:rsid w:val="00E002B7"/>
    <w:rsid w:val="00E0043D"/>
    <w:rsid w:val="00E00522"/>
    <w:rsid w:val="00E0098B"/>
    <w:rsid w:val="00E00A60"/>
    <w:rsid w:val="00E00BAB"/>
    <w:rsid w:val="00E00CC3"/>
    <w:rsid w:val="00E00D77"/>
    <w:rsid w:val="00E00F57"/>
    <w:rsid w:val="00E01024"/>
    <w:rsid w:val="00E010B5"/>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624"/>
    <w:rsid w:val="00E03841"/>
    <w:rsid w:val="00E03AC2"/>
    <w:rsid w:val="00E03DCA"/>
    <w:rsid w:val="00E0426B"/>
    <w:rsid w:val="00E04770"/>
    <w:rsid w:val="00E048AB"/>
    <w:rsid w:val="00E049CB"/>
    <w:rsid w:val="00E05107"/>
    <w:rsid w:val="00E051C0"/>
    <w:rsid w:val="00E053C4"/>
    <w:rsid w:val="00E05597"/>
    <w:rsid w:val="00E0573A"/>
    <w:rsid w:val="00E058D6"/>
    <w:rsid w:val="00E05C26"/>
    <w:rsid w:val="00E05CC3"/>
    <w:rsid w:val="00E06242"/>
    <w:rsid w:val="00E062EB"/>
    <w:rsid w:val="00E06309"/>
    <w:rsid w:val="00E063AE"/>
    <w:rsid w:val="00E066AE"/>
    <w:rsid w:val="00E06868"/>
    <w:rsid w:val="00E069D7"/>
    <w:rsid w:val="00E06CC9"/>
    <w:rsid w:val="00E06CCF"/>
    <w:rsid w:val="00E06E27"/>
    <w:rsid w:val="00E06E8D"/>
    <w:rsid w:val="00E07305"/>
    <w:rsid w:val="00E07388"/>
    <w:rsid w:val="00E075CF"/>
    <w:rsid w:val="00E07866"/>
    <w:rsid w:val="00E07DC0"/>
    <w:rsid w:val="00E1007F"/>
    <w:rsid w:val="00E1024B"/>
    <w:rsid w:val="00E1030F"/>
    <w:rsid w:val="00E10C52"/>
    <w:rsid w:val="00E10CA3"/>
    <w:rsid w:val="00E10D5C"/>
    <w:rsid w:val="00E10DE5"/>
    <w:rsid w:val="00E10F3D"/>
    <w:rsid w:val="00E1123A"/>
    <w:rsid w:val="00E1141F"/>
    <w:rsid w:val="00E117FC"/>
    <w:rsid w:val="00E11A82"/>
    <w:rsid w:val="00E11ACE"/>
    <w:rsid w:val="00E11B19"/>
    <w:rsid w:val="00E11C27"/>
    <w:rsid w:val="00E11CC6"/>
    <w:rsid w:val="00E11D51"/>
    <w:rsid w:val="00E1223C"/>
    <w:rsid w:val="00E1234B"/>
    <w:rsid w:val="00E12482"/>
    <w:rsid w:val="00E124D1"/>
    <w:rsid w:val="00E125D1"/>
    <w:rsid w:val="00E125F8"/>
    <w:rsid w:val="00E12616"/>
    <w:rsid w:val="00E12A0B"/>
    <w:rsid w:val="00E12E7E"/>
    <w:rsid w:val="00E130AD"/>
    <w:rsid w:val="00E131E7"/>
    <w:rsid w:val="00E136EF"/>
    <w:rsid w:val="00E13853"/>
    <w:rsid w:val="00E13A5D"/>
    <w:rsid w:val="00E13B8C"/>
    <w:rsid w:val="00E13DB6"/>
    <w:rsid w:val="00E13E1A"/>
    <w:rsid w:val="00E13E35"/>
    <w:rsid w:val="00E13E69"/>
    <w:rsid w:val="00E140C3"/>
    <w:rsid w:val="00E141CA"/>
    <w:rsid w:val="00E1438C"/>
    <w:rsid w:val="00E14774"/>
    <w:rsid w:val="00E147BF"/>
    <w:rsid w:val="00E148D4"/>
    <w:rsid w:val="00E14B3A"/>
    <w:rsid w:val="00E14FEF"/>
    <w:rsid w:val="00E1512D"/>
    <w:rsid w:val="00E151A1"/>
    <w:rsid w:val="00E1542E"/>
    <w:rsid w:val="00E15695"/>
    <w:rsid w:val="00E15734"/>
    <w:rsid w:val="00E157CA"/>
    <w:rsid w:val="00E15977"/>
    <w:rsid w:val="00E1598C"/>
    <w:rsid w:val="00E15BC8"/>
    <w:rsid w:val="00E15EFB"/>
    <w:rsid w:val="00E15F9D"/>
    <w:rsid w:val="00E160E0"/>
    <w:rsid w:val="00E161A3"/>
    <w:rsid w:val="00E166BA"/>
    <w:rsid w:val="00E1686D"/>
    <w:rsid w:val="00E169DC"/>
    <w:rsid w:val="00E16A28"/>
    <w:rsid w:val="00E16A77"/>
    <w:rsid w:val="00E16AA1"/>
    <w:rsid w:val="00E16B30"/>
    <w:rsid w:val="00E16DBE"/>
    <w:rsid w:val="00E16FBD"/>
    <w:rsid w:val="00E1703E"/>
    <w:rsid w:val="00E173C5"/>
    <w:rsid w:val="00E174A4"/>
    <w:rsid w:val="00E174F4"/>
    <w:rsid w:val="00E17800"/>
    <w:rsid w:val="00E178BA"/>
    <w:rsid w:val="00E17A8D"/>
    <w:rsid w:val="00E17B74"/>
    <w:rsid w:val="00E17D04"/>
    <w:rsid w:val="00E200CB"/>
    <w:rsid w:val="00E20230"/>
    <w:rsid w:val="00E2038B"/>
    <w:rsid w:val="00E20456"/>
    <w:rsid w:val="00E20A64"/>
    <w:rsid w:val="00E20AE4"/>
    <w:rsid w:val="00E20BA9"/>
    <w:rsid w:val="00E20E16"/>
    <w:rsid w:val="00E20E4D"/>
    <w:rsid w:val="00E212FE"/>
    <w:rsid w:val="00E2186A"/>
    <w:rsid w:val="00E21897"/>
    <w:rsid w:val="00E21B28"/>
    <w:rsid w:val="00E21CCB"/>
    <w:rsid w:val="00E21D48"/>
    <w:rsid w:val="00E21D6C"/>
    <w:rsid w:val="00E2212F"/>
    <w:rsid w:val="00E221D5"/>
    <w:rsid w:val="00E22201"/>
    <w:rsid w:val="00E222CA"/>
    <w:rsid w:val="00E22355"/>
    <w:rsid w:val="00E22405"/>
    <w:rsid w:val="00E22691"/>
    <w:rsid w:val="00E232DF"/>
    <w:rsid w:val="00E23A8E"/>
    <w:rsid w:val="00E23C1E"/>
    <w:rsid w:val="00E23CF4"/>
    <w:rsid w:val="00E23E85"/>
    <w:rsid w:val="00E23F66"/>
    <w:rsid w:val="00E23F7B"/>
    <w:rsid w:val="00E24402"/>
    <w:rsid w:val="00E2441C"/>
    <w:rsid w:val="00E244CA"/>
    <w:rsid w:val="00E245A5"/>
    <w:rsid w:val="00E24BD0"/>
    <w:rsid w:val="00E24DA8"/>
    <w:rsid w:val="00E24DC0"/>
    <w:rsid w:val="00E24E5D"/>
    <w:rsid w:val="00E251BA"/>
    <w:rsid w:val="00E2520B"/>
    <w:rsid w:val="00E2549F"/>
    <w:rsid w:val="00E2560F"/>
    <w:rsid w:val="00E25810"/>
    <w:rsid w:val="00E25A48"/>
    <w:rsid w:val="00E25C62"/>
    <w:rsid w:val="00E25F05"/>
    <w:rsid w:val="00E25FD3"/>
    <w:rsid w:val="00E25FEA"/>
    <w:rsid w:val="00E2645E"/>
    <w:rsid w:val="00E26508"/>
    <w:rsid w:val="00E265F0"/>
    <w:rsid w:val="00E26606"/>
    <w:rsid w:val="00E266DB"/>
    <w:rsid w:val="00E26788"/>
    <w:rsid w:val="00E2678A"/>
    <w:rsid w:val="00E26813"/>
    <w:rsid w:val="00E26867"/>
    <w:rsid w:val="00E268D1"/>
    <w:rsid w:val="00E26984"/>
    <w:rsid w:val="00E26BDF"/>
    <w:rsid w:val="00E26ED2"/>
    <w:rsid w:val="00E26EE6"/>
    <w:rsid w:val="00E26FB7"/>
    <w:rsid w:val="00E272BC"/>
    <w:rsid w:val="00E27448"/>
    <w:rsid w:val="00E2786F"/>
    <w:rsid w:val="00E279FD"/>
    <w:rsid w:val="00E27A1A"/>
    <w:rsid w:val="00E27A21"/>
    <w:rsid w:val="00E27A4D"/>
    <w:rsid w:val="00E27A81"/>
    <w:rsid w:val="00E30163"/>
    <w:rsid w:val="00E303E7"/>
    <w:rsid w:val="00E303EF"/>
    <w:rsid w:val="00E30500"/>
    <w:rsid w:val="00E30593"/>
    <w:rsid w:val="00E308A3"/>
    <w:rsid w:val="00E309A6"/>
    <w:rsid w:val="00E30B80"/>
    <w:rsid w:val="00E30F7B"/>
    <w:rsid w:val="00E31139"/>
    <w:rsid w:val="00E3123E"/>
    <w:rsid w:val="00E3127B"/>
    <w:rsid w:val="00E3162B"/>
    <w:rsid w:val="00E3176B"/>
    <w:rsid w:val="00E31860"/>
    <w:rsid w:val="00E31AA3"/>
    <w:rsid w:val="00E31B95"/>
    <w:rsid w:val="00E31C82"/>
    <w:rsid w:val="00E31CE1"/>
    <w:rsid w:val="00E31F33"/>
    <w:rsid w:val="00E3208C"/>
    <w:rsid w:val="00E3223D"/>
    <w:rsid w:val="00E3243F"/>
    <w:rsid w:val="00E32697"/>
    <w:rsid w:val="00E32769"/>
    <w:rsid w:val="00E32A69"/>
    <w:rsid w:val="00E32B88"/>
    <w:rsid w:val="00E32C1B"/>
    <w:rsid w:val="00E32D52"/>
    <w:rsid w:val="00E32E06"/>
    <w:rsid w:val="00E32EEB"/>
    <w:rsid w:val="00E330C5"/>
    <w:rsid w:val="00E3314F"/>
    <w:rsid w:val="00E33181"/>
    <w:rsid w:val="00E333BB"/>
    <w:rsid w:val="00E335EC"/>
    <w:rsid w:val="00E33A98"/>
    <w:rsid w:val="00E33FCC"/>
    <w:rsid w:val="00E3406A"/>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CFA"/>
    <w:rsid w:val="00E37E26"/>
    <w:rsid w:val="00E401EF"/>
    <w:rsid w:val="00E40249"/>
    <w:rsid w:val="00E404A0"/>
    <w:rsid w:val="00E4072C"/>
    <w:rsid w:val="00E40955"/>
    <w:rsid w:val="00E40966"/>
    <w:rsid w:val="00E40B79"/>
    <w:rsid w:val="00E40C41"/>
    <w:rsid w:val="00E40C51"/>
    <w:rsid w:val="00E40DEA"/>
    <w:rsid w:val="00E40E69"/>
    <w:rsid w:val="00E41246"/>
    <w:rsid w:val="00E4126E"/>
    <w:rsid w:val="00E4141A"/>
    <w:rsid w:val="00E41599"/>
    <w:rsid w:val="00E4161D"/>
    <w:rsid w:val="00E41987"/>
    <w:rsid w:val="00E41E86"/>
    <w:rsid w:val="00E41F31"/>
    <w:rsid w:val="00E42184"/>
    <w:rsid w:val="00E422F0"/>
    <w:rsid w:val="00E42357"/>
    <w:rsid w:val="00E4266B"/>
    <w:rsid w:val="00E4268C"/>
    <w:rsid w:val="00E426FA"/>
    <w:rsid w:val="00E42767"/>
    <w:rsid w:val="00E42825"/>
    <w:rsid w:val="00E4291E"/>
    <w:rsid w:val="00E42A98"/>
    <w:rsid w:val="00E42C40"/>
    <w:rsid w:val="00E42F46"/>
    <w:rsid w:val="00E43355"/>
    <w:rsid w:val="00E434E8"/>
    <w:rsid w:val="00E436F7"/>
    <w:rsid w:val="00E43703"/>
    <w:rsid w:val="00E437D9"/>
    <w:rsid w:val="00E43C1F"/>
    <w:rsid w:val="00E43E6E"/>
    <w:rsid w:val="00E43F57"/>
    <w:rsid w:val="00E442CE"/>
    <w:rsid w:val="00E444B4"/>
    <w:rsid w:val="00E44606"/>
    <w:rsid w:val="00E44753"/>
    <w:rsid w:val="00E448A8"/>
    <w:rsid w:val="00E44964"/>
    <w:rsid w:val="00E449E8"/>
    <w:rsid w:val="00E44D00"/>
    <w:rsid w:val="00E44DC7"/>
    <w:rsid w:val="00E45280"/>
    <w:rsid w:val="00E45296"/>
    <w:rsid w:val="00E45575"/>
    <w:rsid w:val="00E456E5"/>
    <w:rsid w:val="00E45889"/>
    <w:rsid w:val="00E45B46"/>
    <w:rsid w:val="00E45DB6"/>
    <w:rsid w:val="00E45FDE"/>
    <w:rsid w:val="00E46005"/>
    <w:rsid w:val="00E462E6"/>
    <w:rsid w:val="00E46437"/>
    <w:rsid w:val="00E46814"/>
    <w:rsid w:val="00E4684B"/>
    <w:rsid w:val="00E46AB5"/>
    <w:rsid w:val="00E46B8C"/>
    <w:rsid w:val="00E46F6B"/>
    <w:rsid w:val="00E4709A"/>
    <w:rsid w:val="00E4728C"/>
    <w:rsid w:val="00E47467"/>
    <w:rsid w:val="00E474E7"/>
    <w:rsid w:val="00E475D0"/>
    <w:rsid w:val="00E479BB"/>
    <w:rsid w:val="00E47A1F"/>
    <w:rsid w:val="00E47AAE"/>
    <w:rsid w:val="00E50045"/>
    <w:rsid w:val="00E501AB"/>
    <w:rsid w:val="00E501AF"/>
    <w:rsid w:val="00E50344"/>
    <w:rsid w:val="00E504C2"/>
    <w:rsid w:val="00E50683"/>
    <w:rsid w:val="00E506D1"/>
    <w:rsid w:val="00E50CB4"/>
    <w:rsid w:val="00E50E8C"/>
    <w:rsid w:val="00E511B3"/>
    <w:rsid w:val="00E51375"/>
    <w:rsid w:val="00E51426"/>
    <w:rsid w:val="00E5150E"/>
    <w:rsid w:val="00E51546"/>
    <w:rsid w:val="00E517B0"/>
    <w:rsid w:val="00E51847"/>
    <w:rsid w:val="00E51CDC"/>
    <w:rsid w:val="00E51F3E"/>
    <w:rsid w:val="00E51F9D"/>
    <w:rsid w:val="00E521D8"/>
    <w:rsid w:val="00E523CE"/>
    <w:rsid w:val="00E524D9"/>
    <w:rsid w:val="00E52541"/>
    <w:rsid w:val="00E5262C"/>
    <w:rsid w:val="00E526EF"/>
    <w:rsid w:val="00E52B92"/>
    <w:rsid w:val="00E52E92"/>
    <w:rsid w:val="00E52F18"/>
    <w:rsid w:val="00E52F40"/>
    <w:rsid w:val="00E52F53"/>
    <w:rsid w:val="00E534AD"/>
    <w:rsid w:val="00E53990"/>
    <w:rsid w:val="00E53E06"/>
    <w:rsid w:val="00E53E9F"/>
    <w:rsid w:val="00E54001"/>
    <w:rsid w:val="00E5472C"/>
    <w:rsid w:val="00E549FE"/>
    <w:rsid w:val="00E54AB8"/>
    <w:rsid w:val="00E55323"/>
    <w:rsid w:val="00E559A9"/>
    <w:rsid w:val="00E55CFA"/>
    <w:rsid w:val="00E55E2F"/>
    <w:rsid w:val="00E55EFB"/>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88B"/>
    <w:rsid w:val="00E57B22"/>
    <w:rsid w:val="00E60114"/>
    <w:rsid w:val="00E6011A"/>
    <w:rsid w:val="00E6017A"/>
    <w:rsid w:val="00E6033F"/>
    <w:rsid w:val="00E60398"/>
    <w:rsid w:val="00E6062B"/>
    <w:rsid w:val="00E60A0D"/>
    <w:rsid w:val="00E60D02"/>
    <w:rsid w:val="00E60DD2"/>
    <w:rsid w:val="00E60EF2"/>
    <w:rsid w:val="00E60F25"/>
    <w:rsid w:val="00E60FEF"/>
    <w:rsid w:val="00E6107A"/>
    <w:rsid w:val="00E61384"/>
    <w:rsid w:val="00E61425"/>
    <w:rsid w:val="00E61480"/>
    <w:rsid w:val="00E614A7"/>
    <w:rsid w:val="00E614C9"/>
    <w:rsid w:val="00E616E3"/>
    <w:rsid w:val="00E616FC"/>
    <w:rsid w:val="00E61733"/>
    <w:rsid w:val="00E61AC3"/>
    <w:rsid w:val="00E61BB4"/>
    <w:rsid w:val="00E61CB8"/>
    <w:rsid w:val="00E61EAA"/>
    <w:rsid w:val="00E6212F"/>
    <w:rsid w:val="00E62170"/>
    <w:rsid w:val="00E6272C"/>
    <w:rsid w:val="00E62785"/>
    <w:rsid w:val="00E627DA"/>
    <w:rsid w:val="00E628CE"/>
    <w:rsid w:val="00E62AEC"/>
    <w:rsid w:val="00E62BCE"/>
    <w:rsid w:val="00E62BDA"/>
    <w:rsid w:val="00E630FA"/>
    <w:rsid w:val="00E63359"/>
    <w:rsid w:val="00E63578"/>
    <w:rsid w:val="00E6399E"/>
    <w:rsid w:val="00E63A55"/>
    <w:rsid w:val="00E63D34"/>
    <w:rsid w:val="00E63F30"/>
    <w:rsid w:val="00E645D7"/>
    <w:rsid w:val="00E64621"/>
    <w:rsid w:val="00E649DF"/>
    <w:rsid w:val="00E649E3"/>
    <w:rsid w:val="00E64E0B"/>
    <w:rsid w:val="00E650CF"/>
    <w:rsid w:val="00E6516A"/>
    <w:rsid w:val="00E654E7"/>
    <w:rsid w:val="00E65600"/>
    <w:rsid w:val="00E65612"/>
    <w:rsid w:val="00E659C7"/>
    <w:rsid w:val="00E65C1F"/>
    <w:rsid w:val="00E65C37"/>
    <w:rsid w:val="00E65E0E"/>
    <w:rsid w:val="00E65E20"/>
    <w:rsid w:val="00E66345"/>
    <w:rsid w:val="00E66358"/>
    <w:rsid w:val="00E66360"/>
    <w:rsid w:val="00E66446"/>
    <w:rsid w:val="00E664C5"/>
    <w:rsid w:val="00E66A55"/>
    <w:rsid w:val="00E66B69"/>
    <w:rsid w:val="00E66C6C"/>
    <w:rsid w:val="00E66CF6"/>
    <w:rsid w:val="00E66DA7"/>
    <w:rsid w:val="00E66F41"/>
    <w:rsid w:val="00E67046"/>
    <w:rsid w:val="00E673B1"/>
    <w:rsid w:val="00E6743B"/>
    <w:rsid w:val="00E67459"/>
    <w:rsid w:val="00E67528"/>
    <w:rsid w:val="00E67649"/>
    <w:rsid w:val="00E67A26"/>
    <w:rsid w:val="00E67C17"/>
    <w:rsid w:val="00E67D51"/>
    <w:rsid w:val="00E67D5B"/>
    <w:rsid w:val="00E67DED"/>
    <w:rsid w:val="00E70193"/>
    <w:rsid w:val="00E70431"/>
    <w:rsid w:val="00E70738"/>
    <w:rsid w:val="00E70C15"/>
    <w:rsid w:val="00E70C23"/>
    <w:rsid w:val="00E714A0"/>
    <w:rsid w:val="00E71877"/>
    <w:rsid w:val="00E71A36"/>
    <w:rsid w:val="00E71B01"/>
    <w:rsid w:val="00E71D86"/>
    <w:rsid w:val="00E71F9B"/>
    <w:rsid w:val="00E7207A"/>
    <w:rsid w:val="00E72124"/>
    <w:rsid w:val="00E722F3"/>
    <w:rsid w:val="00E722FC"/>
    <w:rsid w:val="00E723EE"/>
    <w:rsid w:val="00E72759"/>
    <w:rsid w:val="00E72878"/>
    <w:rsid w:val="00E728EC"/>
    <w:rsid w:val="00E7295A"/>
    <w:rsid w:val="00E72D02"/>
    <w:rsid w:val="00E72F03"/>
    <w:rsid w:val="00E7387A"/>
    <w:rsid w:val="00E73AF8"/>
    <w:rsid w:val="00E740B7"/>
    <w:rsid w:val="00E74231"/>
    <w:rsid w:val="00E7440E"/>
    <w:rsid w:val="00E7469B"/>
    <w:rsid w:val="00E74B22"/>
    <w:rsid w:val="00E74E61"/>
    <w:rsid w:val="00E750CF"/>
    <w:rsid w:val="00E750D6"/>
    <w:rsid w:val="00E7515A"/>
    <w:rsid w:val="00E7522E"/>
    <w:rsid w:val="00E753F7"/>
    <w:rsid w:val="00E754D4"/>
    <w:rsid w:val="00E755C1"/>
    <w:rsid w:val="00E755FA"/>
    <w:rsid w:val="00E756BD"/>
    <w:rsid w:val="00E75702"/>
    <w:rsid w:val="00E75AA5"/>
    <w:rsid w:val="00E75F8B"/>
    <w:rsid w:val="00E760C2"/>
    <w:rsid w:val="00E768FB"/>
    <w:rsid w:val="00E769BB"/>
    <w:rsid w:val="00E769FB"/>
    <w:rsid w:val="00E76C27"/>
    <w:rsid w:val="00E76C81"/>
    <w:rsid w:val="00E76CB0"/>
    <w:rsid w:val="00E76F21"/>
    <w:rsid w:val="00E77563"/>
    <w:rsid w:val="00E7760C"/>
    <w:rsid w:val="00E77776"/>
    <w:rsid w:val="00E7789F"/>
    <w:rsid w:val="00E778F9"/>
    <w:rsid w:val="00E77AD3"/>
    <w:rsid w:val="00E77B3D"/>
    <w:rsid w:val="00E77B97"/>
    <w:rsid w:val="00E77EFA"/>
    <w:rsid w:val="00E80297"/>
    <w:rsid w:val="00E803FC"/>
    <w:rsid w:val="00E807A4"/>
    <w:rsid w:val="00E80A5E"/>
    <w:rsid w:val="00E81057"/>
    <w:rsid w:val="00E810ED"/>
    <w:rsid w:val="00E812A3"/>
    <w:rsid w:val="00E8137D"/>
    <w:rsid w:val="00E81800"/>
    <w:rsid w:val="00E818B0"/>
    <w:rsid w:val="00E81D32"/>
    <w:rsid w:val="00E821C2"/>
    <w:rsid w:val="00E82402"/>
    <w:rsid w:val="00E82B36"/>
    <w:rsid w:val="00E82BB4"/>
    <w:rsid w:val="00E82C23"/>
    <w:rsid w:val="00E8304B"/>
    <w:rsid w:val="00E83211"/>
    <w:rsid w:val="00E8333B"/>
    <w:rsid w:val="00E834F8"/>
    <w:rsid w:val="00E83AA6"/>
    <w:rsid w:val="00E83BD0"/>
    <w:rsid w:val="00E83E95"/>
    <w:rsid w:val="00E8409E"/>
    <w:rsid w:val="00E84195"/>
    <w:rsid w:val="00E847F8"/>
    <w:rsid w:val="00E84A54"/>
    <w:rsid w:val="00E84ADA"/>
    <w:rsid w:val="00E84C2B"/>
    <w:rsid w:val="00E851AC"/>
    <w:rsid w:val="00E851FA"/>
    <w:rsid w:val="00E852E3"/>
    <w:rsid w:val="00E85658"/>
    <w:rsid w:val="00E8572E"/>
    <w:rsid w:val="00E85740"/>
    <w:rsid w:val="00E85899"/>
    <w:rsid w:val="00E85920"/>
    <w:rsid w:val="00E85921"/>
    <w:rsid w:val="00E85CA2"/>
    <w:rsid w:val="00E85F46"/>
    <w:rsid w:val="00E863AA"/>
    <w:rsid w:val="00E86400"/>
    <w:rsid w:val="00E868FA"/>
    <w:rsid w:val="00E86A4E"/>
    <w:rsid w:val="00E86A8E"/>
    <w:rsid w:val="00E86F9B"/>
    <w:rsid w:val="00E87032"/>
    <w:rsid w:val="00E871EA"/>
    <w:rsid w:val="00E8722B"/>
    <w:rsid w:val="00E87328"/>
    <w:rsid w:val="00E8735C"/>
    <w:rsid w:val="00E87968"/>
    <w:rsid w:val="00E87FEA"/>
    <w:rsid w:val="00E90144"/>
    <w:rsid w:val="00E902D0"/>
    <w:rsid w:val="00E90671"/>
    <w:rsid w:val="00E90882"/>
    <w:rsid w:val="00E9125C"/>
    <w:rsid w:val="00E913AD"/>
    <w:rsid w:val="00E91520"/>
    <w:rsid w:val="00E91663"/>
    <w:rsid w:val="00E918DA"/>
    <w:rsid w:val="00E91F8E"/>
    <w:rsid w:val="00E92145"/>
    <w:rsid w:val="00E92299"/>
    <w:rsid w:val="00E9231C"/>
    <w:rsid w:val="00E9249B"/>
    <w:rsid w:val="00E92564"/>
    <w:rsid w:val="00E9259A"/>
    <w:rsid w:val="00E92AE3"/>
    <w:rsid w:val="00E92EC0"/>
    <w:rsid w:val="00E9343F"/>
    <w:rsid w:val="00E934CE"/>
    <w:rsid w:val="00E93638"/>
    <w:rsid w:val="00E9379F"/>
    <w:rsid w:val="00E93814"/>
    <w:rsid w:val="00E93A10"/>
    <w:rsid w:val="00E93A36"/>
    <w:rsid w:val="00E93B91"/>
    <w:rsid w:val="00E93BCF"/>
    <w:rsid w:val="00E93FA2"/>
    <w:rsid w:val="00E942DB"/>
    <w:rsid w:val="00E94647"/>
    <w:rsid w:val="00E94C56"/>
    <w:rsid w:val="00E94CEC"/>
    <w:rsid w:val="00E94D95"/>
    <w:rsid w:val="00E94DF5"/>
    <w:rsid w:val="00E950B7"/>
    <w:rsid w:val="00E951E2"/>
    <w:rsid w:val="00E95241"/>
    <w:rsid w:val="00E9534D"/>
    <w:rsid w:val="00E954F5"/>
    <w:rsid w:val="00E95648"/>
    <w:rsid w:val="00E9570D"/>
    <w:rsid w:val="00E95745"/>
    <w:rsid w:val="00E95A1B"/>
    <w:rsid w:val="00E95A4D"/>
    <w:rsid w:val="00E95B75"/>
    <w:rsid w:val="00E95D6F"/>
    <w:rsid w:val="00E95E49"/>
    <w:rsid w:val="00E95FB1"/>
    <w:rsid w:val="00E968E8"/>
    <w:rsid w:val="00E96A9F"/>
    <w:rsid w:val="00E96ABA"/>
    <w:rsid w:val="00E96BDF"/>
    <w:rsid w:val="00E96CAC"/>
    <w:rsid w:val="00E96CB4"/>
    <w:rsid w:val="00E96E03"/>
    <w:rsid w:val="00E96E96"/>
    <w:rsid w:val="00E973B9"/>
    <w:rsid w:val="00E978F4"/>
    <w:rsid w:val="00E97E2A"/>
    <w:rsid w:val="00E97FD3"/>
    <w:rsid w:val="00EA012A"/>
    <w:rsid w:val="00EA0199"/>
    <w:rsid w:val="00EA0232"/>
    <w:rsid w:val="00EA066B"/>
    <w:rsid w:val="00EA0EA0"/>
    <w:rsid w:val="00EA1004"/>
    <w:rsid w:val="00EA1109"/>
    <w:rsid w:val="00EA122C"/>
    <w:rsid w:val="00EA1349"/>
    <w:rsid w:val="00EA1A1D"/>
    <w:rsid w:val="00EA1B2B"/>
    <w:rsid w:val="00EA1BB8"/>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54F"/>
    <w:rsid w:val="00EA55C9"/>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8AC"/>
    <w:rsid w:val="00EB097E"/>
    <w:rsid w:val="00EB0A0C"/>
    <w:rsid w:val="00EB0FCA"/>
    <w:rsid w:val="00EB105C"/>
    <w:rsid w:val="00EB11F1"/>
    <w:rsid w:val="00EB1306"/>
    <w:rsid w:val="00EB139B"/>
    <w:rsid w:val="00EB145F"/>
    <w:rsid w:val="00EB1498"/>
    <w:rsid w:val="00EB1538"/>
    <w:rsid w:val="00EB17BF"/>
    <w:rsid w:val="00EB1960"/>
    <w:rsid w:val="00EB1D30"/>
    <w:rsid w:val="00EB1DD3"/>
    <w:rsid w:val="00EB1E62"/>
    <w:rsid w:val="00EB2044"/>
    <w:rsid w:val="00EB2225"/>
    <w:rsid w:val="00EB2BE3"/>
    <w:rsid w:val="00EB2C86"/>
    <w:rsid w:val="00EB310C"/>
    <w:rsid w:val="00EB3111"/>
    <w:rsid w:val="00EB3445"/>
    <w:rsid w:val="00EB348B"/>
    <w:rsid w:val="00EB364E"/>
    <w:rsid w:val="00EB3764"/>
    <w:rsid w:val="00EB390E"/>
    <w:rsid w:val="00EB3C64"/>
    <w:rsid w:val="00EB3C8C"/>
    <w:rsid w:val="00EB3CAC"/>
    <w:rsid w:val="00EB3F7F"/>
    <w:rsid w:val="00EB43FF"/>
    <w:rsid w:val="00EB452E"/>
    <w:rsid w:val="00EB454A"/>
    <w:rsid w:val="00EB46BC"/>
    <w:rsid w:val="00EB486E"/>
    <w:rsid w:val="00EB49E8"/>
    <w:rsid w:val="00EB4B4F"/>
    <w:rsid w:val="00EB4E99"/>
    <w:rsid w:val="00EB4F6C"/>
    <w:rsid w:val="00EB51D8"/>
    <w:rsid w:val="00EB5600"/>
    <w:rsid w:val="00EB56D7"/>
    <w:rsid w:val="00EB576B"/>
    <w:rsid w:val="00EB58D6"/>
    <w:rsid w:val="00EB5AE4"/>
    <w:rsid w:val="00EB5E1A"/>
    <w:rsid w:val="00EB5F4D"/>
    <w:rsid w:val="00EB5F7E"/>
    <w:rsid w:val="00EB62CA"/>
    <w:rsid w:val="00EB6420"/>
    <w:rsid w:val="00EB684C"/>
    <w:rsid w:val="00EB6ACB"/>
    <w:rsid w:val="00EB6C7E"/>
    <w:rsid w:val="00EB6EFA"/>
    <w:rsid w:val="00EB73C3"/>
    <w:rsid w:val="00EB7494"/>
    <w:rsid w:val="00EB74E0"/>
    <w:rsid w:val="00EB7547"/>
    <w:rsid w:val="00EB7C74"/>
    <w:rsid w:val="00EB7E06"/>
    <w:rsid w:val="00EB7E9B"/>
    <w:rsid w:val="00EB7FEB"/>
    <w:rsid w:val="00EC040C"/>
    <w:rsid w:val="00EC0487"/>
    <w:rsid w:val="00EC065B"/>
    <w:rsid w:val="00EC0697"/>
    <w:rsid w:val="00EC076E"/>
    <w:rsid w:val="00EC088F"/>
    <w:rsid w:val="00EC0C39"/>
    <w:rsid w:val="00EC0F0E"/>
    <w:rsid w:val="00EC13B3"/>
    <w:rsid w:val="00EC164F"/>
    <w:rsid w:val="00EC166D"/>
    <w:rsid w:val="00EC17D7"/>
    <w:rsid w:val="00EC1A0C"/>
    <w:rsid w:val="00EC1A71"/>
    <w:rsid w:val="00EC1BC7"/>
    <w:rsid w:val="00EC1BE5"/>
    <w:rsid w:val="00EC204F"/>
    <w:rsid w:val="00EC22B9"/>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0D"/>
    <w:rsid w:val="00EC66E6"/>
    <w:rsid w:val="00EC6992"/>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7A4"/>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A6B"/>
    <w:rsid w:val="00ED2D63"/>
    <w:rsid w:val="00ED2DAE"/>
    <w:rsid w:val="00ED2ECD"/>
    <w:rsid w:val="00ED2F68"/>
    <w:rsid w:val="00ED30B1"/>
    <w:rsid w:val="00ED322D"/>
    <w:rsid w:val="00ED334F"/>
    <w:rsid w:val="00ED35F1"/>
    <w:rsid w:val="00ED3693"/>
    <w:rsid w:val="00ED37C0"/>
    <w:rsid w:val="00ED3A5C"/>
    <w:rsid w:val="00ED3A61"/>
    <w:rsid w:val="00ED3FEF"/>
    <w:rsid w:val="00ED41C1"/>
    <w:rsid w:val="00ED4577"/>
    <w:rsid w:val="00ED493C"/>
    <w:rsid w:val="00ED4B19"/>
    <w:rsid w:val="00ED4C2C"/>
    <w:rsid w:val="00ED51C6"/>
    <w:rsid w:val="00ED525E"/>
    <w:rsid w:val="00ED5462"/>
    <w:rsid w:val="00ED5578"/>
    <w:rsid w:val="00ED5859"/>
    <w:rsid w:val="00ED5B9D"/>
    <w:rsid w:val="00ED5CEB"/>
    <w:rsid w:val="00ED5D61"/>
    <w:rsid w:val="00ED5EAF"/>
    <w:rsid w:val="00ED5FBF"/>
    <w:rsid w:val="00ED602B"/>
    <w:rsid w:val="00ED6538"/>
    <w:rsid w:val="00ED66ED"/>
    <w:rsid w:val="00ED6951"/>
    <w:rsid w:val="00ED6B4F"/>
    <w:rsid w:val="00ED6FE9"/>
    <w:rsid w:val="00ED7056"/>
    <w:rsid w:val="00ED70AC"/>
    <w:rsid w:val="00ED7513"/>
    <w:rsid w:val="00ED779C"/>
    <w:rsid w:val="00ED7805"/>
    <w:rsid w:val="00ED785A"/>
    <w:rsid w:val="00ED7AE5"/>
    <w:rsid w:val="00ED7DDD"/>
    <w:rsid w:val="00ED7DDF"/>
    <w:rsid w:val="00ED7FF8"/>
    <w:rsid w:val="00EE02C7"/>
    <w:rsid w:val="00EE06F2"/>
    <w:rsid w:val="00EE0AE8"/>
    <w:rsid w:val="00EE1205"/>
    <w:rsid w:val="00EE1551"/>
    <w:rsid w:val="00EE180D"/>
    <w:rsid w:val="00EE1834"/>
    <w:rsid w:val="00EE1A73"/>
    <w:rsid w:val="00EE1DD8"/>
    <w:rsid w:val="00EE1FA5"/>
    <w:rsid w:val="00EE22DE"/>
    <w:rsid w:val="00EE2478"/>
    <w:rsid w:val="00EE2537"/>
    <w:rsid w:val="00EE2889"/>
    <w:rsid w:val="00EE2A6B"/>
    <w:rsid w:val="00EE2BEE"/>
    <w:rsid w:val="00EE2DD1"/>
    <w:rsid w:val="00EE30CC"/>
    <w:rsid w:val="00EE3255"/>
    <w:rsid w:val="00EE33BE"/>
    <w:rsid w:val="00EE34F2"/>
    <w:rsid w:val="00EE3884"/>
    <w:rsid w:val="00EE397A"/>
    <w:rsid w:val="00EE3984"/>
    <w:rsid w:val="00EE39BD"/>
    <w:rsid w:val="00EE3A6E"/>
    <w:rsid w:val="00EE3C03"/>
    <w:rsid w:val="00EE3D40"/>
    <w:rsid w:val="00EE3E94"/>
    <w:rsid w:val="00EE3F28"/>
    <w:rsid w:val="00EE4031"/>
    <w:rsid w:val="00EE42ED"/>
    <w:rsid w:val="00EE46B5"/>
    <w:rsid w:val="00EE49DA"/>
    <w:rsid w:val="00EE4BF3"/>
    <w:rsid w:val="00EE4C56"/>
    <w:rsid w:val="00EE4D46"/>
    <w:rsid w:val="00EE4F13"/>
    <w:rsid w:val="00EE4F3D"/>
    <w:rsid w:val="00EE4F61"/>
    <w:rsid w:val="00EE51CD"/>
    <w:rsid w:val="00EE5212"/>
    <w:rsid w:val="00EE551B"/>
    <w:rsid w:val="00EE56F7"/>
    <w:rsid w:val="00EE5F1D"/>
    <w:rsid w:val="00EE6139"/>
    <w:rsid w:val="00EE631A"/>
    <w:rsid w:val="00EE6667"/>
    <w:rsid w:val="00EE6706"/>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DF7"/>
    <w:rsid w:val="00EE7E25"/>
    <w:rsid w:val="00EE7E79"/>
    <w:rsid w:val="00EF0155"/>
    <w:rsid w:val="00EF01FA"/>
    <w:rsid w:val="00EF023F"/>
    <w:rsid w:val="00EF03AA"/>
    <w:rsid w:val="00EF05DB"/>
    <w:rsid w:val="00EF0AEF"/>
    <w:rsid w:val="00EF108D"/>
    <w:rsid w:val="00EF11C3"/>
    <w:rsid w:val="00EF11C9"/>
    <w:rsid w:val="00EF18D7"/>
    <w:rsid w:val="00EF1E37"/>
    <w:rsid w:val="00EF1EFA"/>
    <w:rsid w:val="00EF2067"/>
    <w:rsid w:val="00EF211D"/>
    <w:rsid w:val="00EF2383"/>
    <w:rsid w:val="00EF2444"/>
    <w:rsid w:val="00EF24E9"/>
    <w:rsid w:val="00EF28DA"/>
    <w:rsid w:val="00EF2A2E"/>
    <w:rsid w:val="00EF2CB8"/>
    <w:rsid w:val="00EF2DA5"/>
    <w:rsid w:val="00EF2DA9"/>
    <w:rsid w:val="00EF2E61"/>
    <w:rsid w:val="00EF337C"/>
    <w:rsid w:val="00EF384F"/>
    <w:rsid w:val="00EF3AE7"/>
    <w:rsid w:val="00EF403F"/>
    <w:rsid w:val="00EF40D1"/>
    <w:rsid w:val="00EF44B7"/>
    <w:rsid w:val="00EF4701"/>
    <w:rsid w:val="00EF474C"/>
    <w:rsid w:val="00EF4756"/>
    <w:rsid w:val="00EF49CB"/>
    <w:rsid w:val="00EF4A70"/>
    <w:rsid w:val="00EF4BD9"/>
    <w:rsid w:val="00EF4C1D"/>
    <w:rsid w:val="00EF510D"/>
    <w:rsid w:val="00EF5142"/>
    <w:rsid w:val="00EF51D1"/>
    <w:rsid w:val="00EF54C0"/>
    <w:rsid w:val="00EF5515"/>
    <w:rsid w:val="00EF6135"/>
    <w:rsid w:val="00EF614A"/>
    <w:rsid w:val="00EF61AE"/>
    <w:rsid w:val="00EF6291"/>
    <w:rsid w:val="00EF662E"/>
    <w:rsid w:val="00EF66B3"/>
    <w:rsid w:val="00EF6FDB"/>
    <w:rsid w:val="00EF70BB"/>
    <w:rsid w:val="00EF722C"/>
    <w:rsid w:val="00EF769B"/>
    <w:rsid w:val="00EF76E2"/>
    <w:rsid w:val="00EF77D9"/>
    <w:rsid w:val="00EF7A02"/>
    <w:rsid w:val="00EF7CAA"/>
    <w:rsid w:val="00EF7F5F"/>
    <w:rsid w:val="00EF7FCA"/>
    <w:rsid w:val="00F002E0"/>
    <w:rsid w:val="00F004A7"/>
    <w:rsid w:val="00F00548"/>
    <w:rsid w:val="00F00691"/>
    <w:rsid w:val="00F00720"/>
    <w:rsid w:val="00F00739"/>
    <w:rsid w:val="00F00750"/>
    <w:rsid w:val="00F00AC7"/>
    <w:rsid w:val="00F00D05"/>
    <w:rsid w:val="00F00DC2"/>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00"/>
    <w:rsid w:val="00F02CE7"/>
    <w:rsid w:val="00F02E06"/>
    <w:rsid w:val="00F02E55"/>
    <w:rsid w:val="00F02F60"/>
    <w:rsid w:val="00F0342D"/>
    <w:rsid w:val="00F037A4"/>
    <w:rsid w:val="00F039D0"/>
    <w:rsid w:val="00F03A19"/>
    <w:rsid w:val="00F03B8D"/>
    <w:rsid w:val="00F03C22"/>
    <w:rsid w:val="00F03DAE"/>
    <w:rsid w:val="00F03F13"/>
    <w:rsid w:val="00F03F47"/>
    <w:rsid w:val="00F0433F"/>
    <w:rsid w:val="00F0455B"/>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1B9"/>
    <w:rsid w:val="00F10335"/>
    <w:rsid w:val="00F10528"/>
    <w:rsid w:val="00F10560"/>
    <w:rsid w:val="00F106DE"/>
    <w:rsid w:val="00F1072A"/>
    <w:rsid w:val="00F1092B"/>
    <w:rsid w:val="00F109C6"/>
    <w:rsid w:val="00F10A6D"/>
    <w:rsid w:val="00F10C01"/>
    <w:rsid w:val="00F10D41"/>
    <w:rsid w:val="00F10EAB"/>
    <w:rsid w:val="00F110DC"/>
    <w:rsid w:val="00F11118"/>
    <w:rsid w:val="00F1114D"/>
    <w:rsid w:val="00F11167"/>
    <w:rsid w:val="00F114E3"/>
    <w:rsid w:val="00F11536"/>
    <w:rsid w:val="00F116A0"/>
    <w:rsid w:val="00F116B4"/>
    <w:rsid w:val="00F11B9D"/>
    <w:rsid w:val="00F11E3F"/>
    <w:rsid w:val="00F12253"/>
    <w:rsid w:val="00F12764"/>
    <w:rsid w:val="00F12928"/>
    <w:rsid w:val="00F12A5A"/>
    <w:rsid w:val="00F13074"/>
    <w:rsid w:val="00F13309"/>
    <w:rsid w:val="00F13405"/>
    <w:rsid w:val="00F13652"/>
    <w:rsid w:val="00F1397F"/>
    <w:rsid w:val="00F13C32"/>
    <w:rsid w:val="00F13D86"/>
    <w:rsid w:val="00F13D8F"/>
    <w:rsid w:val="00F14114"/>
    <w:rsid w:val="00F1422D"/>
    <w:rsid w:val="00F14241"/>
    <w:rsid w:val="00F14271"/>
    <w:rsid w:val="00F145E9"/>
    <w:rsid w:val="00F1469F"/>
    <w:rsid w:val="00F14815"/>
    <w:rsid w:val="00F14C31"/>
    <w:rsid w:val="00F151E5"/>
    <w:rsid w:val="00F1525D"/>
    <w:rsid w:val="00F15963"/>
    <w:rsid w:val="00F15DB6"/>
    <w:rsid w:val="00F15E48"/>
    <w:rsid w:val="00F160BF"/>
    <w:rsid w:val="00F1632F"/>
    <w:rsid w:val="00F16C0A"/>
    <w:rsid w:val="00F170E5"/>
    <w:rsid w:val="00F176D1"/>
    <w:rsid w:val="00F1794A"/>
    <w:rsid w:val="00F17A41"/>
    <w:rsid w:val="00F17AF8"/>
    <w:rsid w:val="00F17E7E"/>
    <w:rsid w:val="00F2037C"/>
    <w:rsid w:val="00F2046A"/>
    <w:rsid w:val="00F2059B"/>
    <w:rsid w:val="00F20815"/>
    <w:rsid w:val="00F20865"/>
    <w:rsid w:val="00F20BD3"/>
    <w:rsid w:val="00F20C2C"/>
    <w:rsid w:val="00F20CA5"/>
    <w:rsid w:val="00F20D11"/>
    <w:rsid w:val="00F21214"/>
    <w:rsid w:val="00F21385"/>
    <w:rsid w:val="00F214E5"/>
    <w:rsid w:val="00F21619"/>
    <w:rsid w:val="00F21757"/>
    <w:rsid w:val="00F217D1"/>
    <w:rsid w:val="00F2181C"/>
    <w:rsid w:val="00F21BA0"/>
    <w:rsid w:val="00F21D00"/>
    <w:rsid w:val="00F22045"/>
    <w:rsid w:val="00F2207F"/>
    <w:rsid w:val="00F220A3"/>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9BA"/>
    <w:rsid w:val="00F24A82"/>
    <w:rsid w:val="00F24AEA"/>
    <w:rsid w:val="00F24C3C"/>
    <w:rsid w:val="00F24CA6"/>
    <w:rsid w:val="00F24E60"/>
    <w:rsid w:val="00F25456"/>
    <w:rsid w:val="00F2546F"/>
    <w:rsid w:val="00F25505"/>
    <w:rsid w:val="00F2550D"/>
    <w:rsid w:val="00F2569B"/>
    <w:rsid w:val="00F25864"/>
    <w:rsid w:val="00F25A14"/>
    <w:rsid w:val="00F25B20"/>
    <w:rsid w:val="00F25BAB"/>
    <w:rsid w:val="00F25C4C"/>
    <w:rsid w:val="00F25EB9"/>
    <w:rsid w:val="00F25EC2"/>
    <w:rsid w:val="00F25EC3"/>
    <w:rsid w:val="00F25FEC"/>
    <w:rsid w:val="00F26279"/>
    <w:rsid w:val="00F264FD"/>
    <w:rsid w:val="00F2669F"/>
    <w:rsid w:val="00F26705"/>
    <w:rsid w:val="00F26947"/>
    <w:rsid w:val="00F26DE0"/>
    <w:rsid w:val="00F26FC4"/>
    <w:rsid w:val="00F26FF2"/>
    <w:rsid w:val="00F27422"/>
    <w:rsid w:val="00F274E3"/>
    <w:rsid w:val="00F27533"/>
    <w:rsid w:val="00F277EF"/>
    <w:rsid w:val="00F2786E"/>
    <w:rsid w:val="00F278A3"/>
    <w:rsid w:val="00F27BB1"/>
    <w:rsid w:val="00F30215"/>
    <w:rsid w:val="00F3066A"/>
    <w:rsid w:val="00F3073D"/>
    <w:rsid w:val="00F308BD"/>
    <w:rsid w:val="00F309AE"/>
    <w:rsid w:val="00F30B52"/>
    <w:rsid w:val="00F31265"/>
    <w:rsid w:val="00F31497"/>
    <w:rsid w:val="00F31520"/>
    <w:rsid w:val="00F3155D"/>
    <w:rsid w:val="00F31696"/>
    <w:rsid w:val="00F31833"/>
    <w:rsid w:val="00F318C2"/>
    <w:rsid w:val="00F3192F"/>
    <w:rsid w:val="00F31C02"/>
    <w:rsid w:val="00F31D4C"/>
    <w:rsid w:val="00F32071"/>
    <w:rsid w:val="00F3215F"/>
    <w:rsid w:val="00F32364"/>
    <w:rsid w:val="00F325F2"/>
    <w:rsid w:val="00F327C6"/>
    <w:rsid w:val="00F32950"/>
    <w:rsid w:val="00F329DE"/>
    <w:rsid w:val="00F32BAA"/>
    <w:rsid w:val="00F33184"/>
    <w:rsid w:val="00F33324"/>
    <w:rsid w:val="00F335DD"/>
    <w:rsid w:val="00F33700"/>
    <w:rsid w:val="00F33E54"/>
    <w:rsid w:val="00F33FBA"/>
    <w:rsid w:val="00F33FBF"/>
    <w:rsid w:val="00F340B9"/>
    <w:rsid w:val="00F3431A"/>
    <w:rsid w:val="00F343C4"/>
    <w:rsid w:val="00F343FF"/>
    <w:rsid w:val="00F346F3"/>
    <w:rsid w:val="00F3490C"/>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1F4"/>
    <w:rsid w:val="00F36217"/>
    <w:rsid w:val="00F36761"/>
    <w:rsid w:val="00F36CB2"/>
    <w:rsid w:val="00F36F1E"/>
    <w:rsid w:val="00F371F9"/>
    <w:rsid w:val="00F37967"/>
    <w:rsid w:val="00F37BCF"/>
    <w:rsid w:val="00F37DA0"/>
    <w:rsid w:val="00F37F1C"/>
    <w:rsid w:val="00F4006A"/>
    <w:rsid w:val="00F40194"/>
    <w:rsid w:val="00F40212"/>
    <w:rsid w:val="00F402F2"/>
    <w:rsid w:val="00F402F8"/>
    <w:rsid w:val="00F4046F"/>
    <w:rsid w:val="00F40486"/>
    <w:rsid w:val="00F404E0"/>
    <w:rsid w:val="00F40511"/>
    <w:rsid w:val="00F4064C"/>
    <w:rsid w:val="00F40698"/>
    <w:rsid w:val="00F40C5B"/>
    <w:rsid w:val="00F40C85"/>
    <w:rsid w:val="00F40E04"/>
    <w:rsid w:val="00F40E42"/>
    <w:rsid w:val="00F40F3C"/>
    <w:rsid w:val="00F41197"/>
    <w:rsid w:val="00F415F3"/>
    <w:rsid w:val="00F416E4"/>
    <w:rsid w:val="00F41969"/>
    <w:rsid w:val="00F41990"/>
    <w:rsid w:val="00F41A90"/>
    <w:rsid w:val="00F41C22"/>
    <w:rsid w:val="00F41C55"/>
    <w:rsid w:val="00F420FE"/>
    <w:rsid w:val="00F4211D"/>
    <w:rsid w:val="00F422F2"/>
    <w:rsid w:val="00F425A9"/>
    <w:rsid w:val="00F42713"/>
    <w:rsid w:val="00F427E5"/>
    <w:rsid w:val="00F42A7D"/>
    <w:rsid w:val="00F42D9C"/>
    <w:rsid w:val="00F43021"/>
    <w:rsid w:val="00F4312F"/>
    <w:rsid w:val="00F43239"/>
    <w:rsid w:val="00F43350"/>
    <w:rsid w:val="00F437B7"/>
    <w:rsid w:val="00F43829"/>
    <w:rsid w:val="00F438AA"/>
    <w:rsid w:val="00F43AFE"/>
    <w:rsid w:val="00F43D9E"/>
    <w:rsid w:val="00F43DD6"/>
    <w:rsid w:val="00F43E31"/>
    <w:rsid w:val="00F442C9"/>
    <w:rsid w:val="00F443AC"/>
    <w:rsid w:val="00F443B6"/>
    <w:rsid w:val="00F44467"/>
    <w:rsid w:val="00F44493"/>
    <w:rsid w:val="00F4463F"/>
    <w:rsid w:val="00F4468C"/>
    <w:rsid w:val="00F446D2"/>
    <w:rsid w:val="00F448EB"/>
    <w:rsid w:val="00F4490A"/>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1F"/>
    <w:rsid w:val="00F47CE4"/>
    <w:rsid w:val="00F47EF6"/>
    <w:rsid w:val="00F505E5"/>
    <w:rsid w:val="00F507FA"/>
    <w:rsid w:val="00F50E4E"/>
    <w:rsid w:val="00F50E7A"/>
    <w:rsid w:val="00F50FCB"/>
    <w:rsid w:val="00F510FC"/>
    <w:rsid w:val="00F51787"/>
    <w:rsid w:val="00F51AC4"/>
    <w:rsid w:val="00F51CA9"/>
    <w:rsid w:val="00F520E2"/>
    <w:rsid w:val="00F52726"/>
    <w:rsid w:val="00F5274F"/>
    <w:rsid w:val="00F5277A"/>
    <w:rsid w:val="00F527F0"/>
    <w:rsid w:val="00F52AA6"/>
    <w:rsid w:val="00F52AD6"/>
    <w:rsid w:val="00F52C60"/>
    <w:rsid w:val="00F52D42"/>
    <w:rsid w:val="00F52DD7"/>
    <w:rsid w:val="00F5306E"/>
    <w:rsid w:val="00F53138"/>
    <w:rsid w:val="00F5334F"/>
    <w:rsid w:val="00F53473"/>
    <w:rsid w:val="00F536F1"/>
    <w:rsid w:val="00F53945"/>
    <w:rsid w:val="00F54526"/>
    <w:rsid w:val="00F54552"/>
    <w:rsid w:val="00F546FD"/>
    <w:rsid w:val="00F54D27"/>
    <w:rsid w:val="00F54EDE"/>
    <w:rsid w:val="00F54F59"/>
    <w:rsid w:val="00F5505D"/>
    <w:rsid w:val="00F551E1"/>
    <w:rsid w:val="00F557C7"/>
    <w:rsid w:val="00F55AB1"/>
    <w:rsid w:val="00F55C87"/>
    <w:rsid w:val="00F55FF4"/>
    <w:rsid w:val="00F5605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C2F"/>
    <w:rsid w:val="00F57D09"/>
    <w:rsid w:val="00F57DCF"/>
    <w:rsid w:val="00F57E71"/>
    <w:rsid w:val="00F6005C"/>
    <w:rsid w:val="00F6040A"/>
    <w:rsid w:val="00F60636"/>
    <w:rsid w:val="00F60688"/>
    <w:rsid w:val="00F607D7"/>
    <w:rsid w:val="00F6094E"/>
    <w:rsid w:val="00F609A1"/>
    <w:rsid w:val="00F60AED"/>
    <w:rsid w:val="00F60AFA"/>
    <w:rsid w:val="00F60E1B"/>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6D0"/>
    <w:rsid w:val="00F62875"/>
    <w:rsid w:val="00F62C1D"/>
    <w:rsid w:val="00F62DBF"/>
    <w:rsid w:val="00F62E6C"/>
    <w:rsid w:val="00F63210"/>
    <w:rsid w:val="00F63292"/>
    <w:rsid w:val="00F634E0"/>
    <w:rsid w:val="00F636FA"/>
    <w:rsid w:val="00F637FC"/>
    <w:rsid w:val="00F63BBB"/>
    <w:rsid w:val="00F63E2A"/>
    <w:rsid w:val="00F63EA6"/>
    <w:rsid w:val="00F64190"/>
    <w:rsid w:val="00F641D9"/>
    <w:rsid w:val="00F64583"/>
    <w:rsid w:val="00F64691"/>
    <w:rsid w:val="00F64841"/>
    <w:rsid w:val="00F64910"/>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7D7"/>
    <w:rsid w:val="00F67ABB"/>
    <w:rsid w:val="00F67BF3"/>
    <w:rsid w:val="00F67CA0"/>
    <w:rsid w:val="00F67FB1"/>
    <w:rsid w:val="00F70044"/>
    <w:rsid w:val="00F71480"/>
    <w:rsid w:val="00F71822"/>
    <w:rsid w:val="00F7187D"/>
    <w:rsid w:val="00F71A3D"/>
    <w:rsid w:val="00F71A8C"/>
    <w:rsid w:val="00F71F8F"/>
    <w:rsid w:val="00F722DE"/>
    <w:rsid w:val="00F726F5"/>
    <w:rsid w:val="00F72849"/>
    <w:rsid w:val="00F72B65"/>
    <w:rsid w:val="00F72D5B"/>
    <w:rsid w:val="00F72D62"/>
    <w:rsid w:val="00F7300F"/>
    <w:rsid w:val="00F73054"/>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06A"/>
    <w:rsid w:val="00F762CE"/>
    <w:rsid w:val="00F765E0"/>
    <w:rsid w:val="00F7679A"/>
    <w:rsid w:val="00F76B5C"/>
    <w:rsid w:val="00F76CA9"/>
    <w:rsid w:val="00F76E1B"/>
    <w:rsid w:val="00F770A8"/>
    <w:rsid w:val="00F771BB"/>
    <w:rsid w:val="00F771BC"/>
    <w:rsid w:val="00F772BD"/>
    <w:rsid w:val="00F773E6"/>
    <w:rsid w:val="00F77425"/>
    <w:rsid w:val="00F77459"/>
    <w:rsid w:val="00F77AA4"/>
    <w:rsid w:val="00F77EAF"/>
    <w:rsid w:val="00F77FCC"/>
    <w:rsid w:val="00F800B6"/>
    <w:rsid w:val="00F8025C"/>
    <w:rsid w:val="00F8054A"/>
    <w:rsid w:val="00F80559"/>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7FE"/>
    <w:rsid w:val="00F82BAE"/>
    <w:rsid w:val="00F8337A"/>
    <w:rsid w:val="00F834E7"/>
    <w:rsid w:val="00F84112"/>
    <w:rsid w:val="00F8413F"/>
    <w:rsid w:val="00F8414E"/>
    <w:rsid w:val="00F841C5"/>
    <w:rsid w:val="00F8438E"/>
    <w:rsid w:val="00F844DD"/>
    <w:rsid w:val="00F84547"/>
    <w:rsid w:val="00F84952"/>
    <w:rsid w:val="00F84ADE"/>
    <w:rsid w:val="00F84C8E"/>
    <w:rsid w:val="00F84CA9"/>
    <w:rsid w:val="00F84CD6"/>
    <w:rsid w:val="00F8515A"/>
    <w:rsid w:val="00F85399"/>
    <w:rsid w:val="00F85A30"/>
    <w:rsid w:val="00F85B3C"/>
    <w:rsid w:val="00F85D2E"/>
    <w:rsid w:val="00F85F58"/>
    <w:rsid w:val="00F860BB"/>
    <w:rsid w:val="00F86120"/>
    <w:rsid w:val="00F86203"/>
    <w:rsid w:val="00F862D3"/>
    <w:rsid w:val="00F862F1"/>
    <w:rsid w:val="00F864F0"/>
    <w:rsid w:val="00F865F7"/>
    <w:rsid w:val="00F8696D"/>
    <w:rsid w:val="00F86B06"/>
    <w:rsid w:val="00F86C91"/>
    <w:rsid w:val="00F86CBF"/>
    <w:rsid w:val="00F86D57"/>
    <w:rsid w:val="00F86EA8"/>
    <w:rsid w:val="00F8709F"/>
    <w:rsid w:val="00F8733F"/>
    <w:rsid w:val="00F875E2"/>
    <w:rsid w:val="00F87612"/>
    <w:rsid w:val="00F87943"/>
    <w:rsid w:val="00F87E0D"/>
    <w:rsid w:val="00F87EC4"/>
    <w:rsid w:val="00F9000B"/>
    <w:rsid w:val="00F9004E"/>
    <w:rsid w:val="00F90469"/>
    <w:rsid w:val="00F90516"/>
    <w:rsid w:val="00F905D0"/>
    <w:rsid w:val="00F90659"/>
    <w:rsid w:val="00F90852"/>
    <w:rsid w:val="00F90990"/>
    <w:rsid w:val="00F90B48"/>
    <w:rsid w:val="00F90CED"/>
    <w:rsid w:val="00F91076"/>
    <w:rsid w:val="00F912FA"/>
    <w:rsid w:val="00F9130F"/>
    <w:rsid w:val="00F913E7"/>
    <w:rsid w:val="00F9144D"/>
    <w:rsid w:val="00F91716"/>
    <w:rsid w:val="00F91734"/>
    <w:rsid w:val="00F9176C"/>
    <w:rsid w:val="00F91A10"/>
    <w:rsid w:val="00F91A49"/>
    <w:rsid w:val="00F91D17"/>
    <w:rsid w:val="00F92250"/>
    <w:rsid w:val="00F9281D"/>
    <w:rsid w:val="00F92A51"/>
    <w:rsid w:val="00F92AE6"/>
    <w:rsid w:val="00F92BB1"/>
    <w:rsid w:val="00F92CC7"/>
    <w:rsid w:val="00F92E6D"/>
    <w:rsid w:val="00F92EF0"/>
    <w:rsid w:val="00F9320E"/>
    <w:rsid w:val="00F933E7"/>
    <w:rsid w:val="00F9341A"/>
    <w:rsid w:val="00F93692"/>
    <w:rsid w:val="00F93AF1"/>
    <w:rsid w:val="00F93F03"/>
    <w:rsid w:val="00F94BE3"/>
    <w:rsid w:val="00F95185"/>
    <w:rsid w:val="00F9537A"/>
    <w:rsid w:val="00F95390"/>
    <w:rsid w:val="00F954C0"/>
    <w:rsid w:val="00F954F3"/>
    <w:rsid w:val="00F956F7"/>
    <w:rsid w:val="00F958AA"/>
    <w:rsid w:val="00F95F4A"/>
    <w:rsid w:val="00F96094"/>
    <w:rsid w:val="00F96581"/>
    <w:rsid w:val="00F967FF"/>
    <w:rsid w:val="00F96E8E"/>
    <w:rsid w:val="00F96EEC"/>
    <w:rsid w:val="00F975C6"/>
    <w:rsid w:val="00F977B5"/>
    <w:rsid w:val="00F97A36"/>
    <w:rsid w:val="00F97BAD"/>
    <w:rsid w:val="00F97CFD"/>
    <w:rsid w:val="00F97D4A"/>
    <w:rsid w:val="00F97F81"/>
    <w:rsid w:val="00FA02B2"/>
    <w:rsid w:val="00FA07DD"/>
    <w:rsid w:val="00FA0F41"/>
    <w:rsid w:val="00FA1288"/>
    <w:rsid w:val="00FA12F4"/>
    <w:rsid w:val="00FA1457"/>
    <w:rsid w:val="00FA1608"/>
    <w:rsid w:val="00FA17A5"/>
    <w:rsid w:val="00FA17F3"/>
    <w:rsid w:val="00FA1931"/>
    <w:rsid w:val="00FA1A6A"/>
    <w:rsid w:val="00FA1AEB"/>
    <w:rsid w:val="00FA1B43"/>
    <w:rsid w:val="00FA1BCD"/>
    <w:rsid w:val="00FA1DC0"/>
    <w:rsid w:val="00FA20DB"/>
    <w:rsid w:val="00FA210C"/>
    <w:rsid w:val="00FA235D"/>
    <w:rsid w:val="00FA2538"/>
    <w:rsid w:val="00FA25E0"/>
    <w:rsid w:val="00FA26A0"/>
    <w:rsid w:val="00FA298C"/>
    <w:rsid w:val="00FA2BA5"/>
    <w:rsid w:val="00FA2C20"/>
    <w:rsid w:val="00FA2C46"/>
    <w:rsid w:val="00FA2F81"/>
    <w:rsid w:val="00FA320E"/>
    <w:rsid w:val="00FA3294"/>
    <w:rsid w:val="00FA3509"/>
    <w:rsid w:val="00FA3563"/>
    <w:rsid w:val="00FA362F"/>
    <w:rsid w:val="00FA38C5"/>
    <w:rsid w:val="00FA38F3"/>
    <w:rsid w:val="00FA3AB9"/>
    <w:rsid w:val="00FA4284"/>
    <w:rsid w:val="00FA459A"/>
    <w:rsid w:val="00FA475E"/>
    <w:rsid w:val="00FA48DC"/>
    <w:rsid w:val="00FA4912"/>
    <w:rsid w:val="00FA4AE3"/>
    <w:rsid w:val="00FA4C24"/>
    <w:rsid w:val="00FA4CA7"/>
    <w:rsid w:val="00FA4DC3"/>
    <w:rsid w:val="00FA5077"/>
    <w:rsid w:val="00FA56E0"/>
    <w:rsid w:val="00FA5A87"/>
    <w:rsid w:val="00FA5D40"/>
    <w:rsid w:val="00FA5F1B"/>
    <w:rsid w:val="00FA6915"/>
    <w:rsid w:val="00FA6A3E"/>
    <w:rsid w:val="00FA6FBC"/>
    <w:rsid w:val="00FA71BF"/>
    <w:rsid w:val="00FA7373"/>
    <w:rsid w:val="00FA73D4"/>
    <w:rsid w:val="00FA7642"/>
    <w:rsid w:val="00FA7900"/>
    <w:rsid w:val="00FA7D99"/>
    <w:rsid w:val="00FA7F98"/>
    <w:rsid w:val="00FB0064"/>
    <w:rsid w:val="00FB007D"/>
    <w:rsid w:val="00FB0088"/>
    <w:rsid w:val="00FB01B3"/>
    <w:rsid w:val="00FB0482"/>
    <w:rsid w:val="00FB06D8"/>
    <w:rsid w:val="00FB0D12"/>
    <w:rsid w:val="00FB0D1C"/>
    <w:rsid w:val="00FB0D81"/>
    <w:rsid w:val="00FB0FB8"/>
    <w:rsid w:val="00FB15A8"/>
    <w:rsid w:val="00FB1633"/>
    <w:rsid w:val="00FB16D8"/>
    <w:rsid w:val="00FB172D"/>
    <w:rsid w:val="00FB194B"/>
    <w:rsid w:val="00FB1A55"/>
    <w:rsid w:val="00FB1A5C"/>
    <w:rsid w:val="00FB1C70"/>
    <w:rsid w:val="00FB1C74"/>
    <w:rsid w:val="00FB1C79"/>
    <w:rsid w:val="00FB1C88"/>
    <w:rsid w:val="00FB1EC0"/>
    <w:rsid w:val="00FB1ECD"/>
    <w:rsid w:val="00FB22A3"/>
    <w:rsid w:val="00FB22AE"/>
    <w:rsid w:val="00FB2481"/>
    <w:rsid w:val="00FB27E0"/>
    <w:rsid w:val="00FB27FC"/>
    <w:rsid w:val="00FB2C83"/>
    <w:rsid w:val="00FB2F51"/>
    <w:rsid w:val="00FB344F"/>
    <w:rsid w:val="00FB34DC"/>
    <w:rsid w:val="00FB37FA"/>
    <w:rsid w:val="00FB3A9E"/>
    <w:rsid w:val="00FB3B65"/>
    <w:rsid w:val="00FB3C6A"/>
    <w:rsid w:val="00FB3C91"/>
    <w:rsid w:val="00FB427D"/>
    <w:rsid w:val="00FB48D9"/>
    <w:rsid w:val="00FB48F5"/>
    <w:rsid w:val="00FB49A0"/>
    <w:rsid w:val="00FB4B2C"/>
    <w:rsid w:val="00FB4CB6"/>
    <w:rsid w:val="00FB4EC7"/>
    <w:rsid w:val="00FB5045"/>
    <w:rsid w:val="00FB51CB"/>
    <w:rsid w:val="00FB52C0"/>
    <w:rsid w:val="00FB52D2"/>
    <w:rsid w:val="00FB5427"/>
    <w:rsid w:val="00FB5544"/>
    <w:rsid w:val="00FB5FD8"/>
    <w:rsid w:val="00FB607A"/>
    <w:rsid w:val="00FB6144"/>
    <w:rsid w:val="00FB64C5"/>
    <w:rsid w:val="00FB6B7B"/>
    <w:rsid w:val="00FB6E77"/>
    <w:rsid w:val="00FB705F"/>
    <w:rsid w:val="00FB7118"/>
    <w:rsid w:val="00FB7380"/>
    <w:rsid w:val="00FB74EB"/>
    <w:rsid w:val="00FB75A0"/>
    <w:rsid w:val="00FB75F6"/>
    <w:rsid w:val="00FB7C6E"/>
    <w:rsid w:val="00FB7C78"/>
    <w:rsid w:val="00FB7DDD"/>
    <w:rsid w:val="00FB7E11"/>
    <w:rsid w:val="00FB7FEF"/>
    <w:rsid w:val="00FC01B8"/>
    <w:rsid w:val="00FC0340"/>
    <w:rsid w:val="00FC07DC"/>
    <w:rsid w:val="00FC0822"/>
    <w:rsid w:val="00FC087A"/>
    <w:rsid w:val="00FC0A78"/>
    <w:rsid w:val="00FC0F84"/>
    <w:rsid w:val="00FC1078"/>
    <w:rsid w:val="00FC1833"/>
    <w:rsid w:val="00FC197E"/>
    <w:rsid w:val="00FC1CBA"/>
    <w:rsid w:val="00FC1D41"/>
    <w:rsid w:val="00FC22B4"/>
    <w:rsid w:val="00FC262C"/>
    <w:rsid w:val="00FC2793"/>
    <w:rsid w:val="00FC28DE"/>
    <w:rsid w:val="00FC2D0E"/>
    <w:rsid w:val="00FC2D61"/>
    <w:rsid w:val="00FC3369"/>
    <w:rsid w:val="00FC37A3"/>
    <w:rsid w:val="00FC3952"/>
    <w:rsid w:val="00FC3BE1"/>
    <w:rsid w:val="00FC3F62"/>
    <w:rsid w:val="00FC4514"/>
    <w:rsid w:val="00FC4584"/>
    <w:rsid w:val="00FC4739"/>
    <w:rsid w:val="00FC4FED"/>
    <w:rsid w:val="00FC50E3"/>
    <w:rsid w:val="00FC51F9"/>
    <w:rsid w:val="00FC5933"/>
    <w:rsid w:val="00FC5B55"/>
    <w:rsid w:val="00FC5FA7"/>
    <w:rsid w:val="00FC61FA"/>
    <w:rsid w:val="00FC629D"/>
    <w:rsid w:val="00FC6595"/>
    <w:rsid w:val="00FC6A30"/>
    <w:rsid w:val="00FC6A66"/>
    <w:rsid w:val="00FC6B19"/>
    <w:rsid w:val="00FC6FB3"/>
    <w:rsid w:val="00FC6FD5"/>
    <w:rsid w:val="00FC70E9"/>
    <w:rsid w:val="00FC713D"/>
    <w:rsid w:val="00FC719E"/>
    <w:rsid w:val="00FC72C8"/>
    <w:rsid w:val="00FC730C"/>
    <w:rsid w:val="00FC7498"/>
    <w:rsid w:val="00FC7821"/>
    <w:rsid w:val="00FC7838"/>
    <w:rsid w:val="00FC79BE"/>
    <w:rsid w:val="00FC7AD3"/>
    <w:rsid w:val="00FC7CD0"/>
    <w:rsid w:val="00FD053C"/>
    <w:rsid w:val="00FD0609"/>
    <w:rsid w:val="00FD0755"/>
    <w:rsid w:val="00FD0B07"/>
    <w:rsid w:val="00FD0BA1"/>
    <w:rsid w:val="00FD0C57"/>
    <w:rsid w:val="00FD0D91"/>
    <w:rsid w:val="00FD0FF1"/>
    <w:rsid w:val="00FD1172"/>
    <w:rsid w:val="00FD11BF"/>
    <w:rsid w:val="00FD11C4"/>
    <w:rsid w:val="00FD1283"/>
    <w:rsid w:val="00FD1592"/>
    <w:rsid w:val="00FD1AA1"/>
    <w:rsid w:val="00FD1DA4"/>
    <w:rsid w:val="00FD1DF5"/>
    <w:rsid w:val="00FD1E04"/>
    <w:rsid w:val="00FD2180"/>
    <w:rsid w:val="00FD2281"/>
    <w:rsid w:val="00FD2470"/>
    <w:rsid w:val="00FD2539"/>
    <w:rsid w:val="00FD279B"/>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60D"/>
    <w:rsid w:val="00FD49D4"/>
    <w:rsid w:val="00FD4A02"/>
    <w:rsid w:val="00FD4C39"/>
    <w:rsid w:val="00FD4DA4"/>
    <w:rsid w:val="00FD4DBE"/>
    <w:rsid w:val="00FD5083"/>
    <w:rsid w:val="00FD522B"/>
    <w:rsid w:val="00FD5603"/>
    <w:rsid w:val="00FD596B"/>
    <w:rsid w:val="00FD5A1F"/>
    <w:rsid w:val="00FD5AE4"/>
    <w:rsid w:val="00FD5CD4"/>
    <w:rsid w:val="00FD61C3"/>
    <w:rsid w:val="00FD63FA"/>
    <w:rsid w:val="00FD648C"/>
    <w:rsid w:val="00FD6756"/>
    <w:rsid w:val="00FD6ABC"/>
    <w:rsid w:val="00FD6D7C"/>
    <w:rsid w:val="00FD6EA8"/>
    <w:rsid w:val="00FD710B"/>
    <w:rsid w:val="00FD7195"/>
    <w:rsid w:val="00FD71CF"/>
    <w:rsid w:val="00FD72E4"/>
    <w:rsid w:val="00FD72EB"/>
    <w:rsid w:val="00FD773B"/>
    <w:rsid w:val="00FD7769"/>
    <w:rsid w:val="00FD781B"/>
    <w:rsid w:val="00FD7D77"/>
    <w:rsid w:val="00FD7DB4"/>
    <w:rsid w:val="00FD7DD8"/>
    <w:rsid w:val="00FD7E48"/>
    <w:rsid w:val="00FD7F26"/>
    <w:rsid w:val="00FE009C"/>
    <w:rsid w:val="00FE00A2"/>
    <w:rsid w:val="00FE0158"/>
    <w:rsid w:val="00FE01EE"/>
    <w:rsid w:val="00FE0271"/>
    <w:rsid w:val="00FE02D6"/>
    <w:rsid w:val="00FE05C0"/>
    <w:rsid w:val="00FE087C"/>
    <w:rsid w:val="00FE0F48"/>
    <w:rsid w:val="00FE10C7"/>
    <w:rsid w:val="00FE1613"/>
    <w:rsid w:val="00FE16CE"/>
    <w:rsid w:val="00FE178D"/>
    <w:rsid w:val="00FE1962"/>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3987"/>
    <w:rsid w:val="00FE3CB2"/>
    <w:rsid w:val="00FE44C9"/>
    <w:rsid w:val="00FE455E"/>
    <w:rsid w:val="00FE48F2"/>
    <w:rsid w:val="00FE49BE"/>
    <w:rsid w:val="00FE4D77"/>
    <w:rsid w:val="00FE4EBD"/>
    <w:rsid w:val="00FE4EF0"/>
    <w:rsid w:val="00FE50A3"/>
    <w:rsid w:val="00FE5264"/>
    <w:rsid w:val="00FE52B1"/>
    <w:rsid w:val="00FE5AB5"/>
    <w:rsid w:val="00FE5C1C"/>
    <w:rsid w:val="00FE5C55"/>
    <w:rsid w:val="00FE5D93"/>
    <w:rsid w:val="00FE6026"/>
    <w:rsid w:val="00FE6162"/>
    <w:rsid w:val="00FE6247"/>
    <w:rsid w:val="00FE62EA"/>
    <w:rsid w:val="00FE64FF"/>
    <w:rsid w:val="00FE65E4"/>
    <w:rsid w:val="00FE6633"/>
    <w:rsid w:val="00FE667F"/>
    <w:rsid w:val="00FE690F"/>
    <w:rsid w:val="00FE6928"/>
    <w:rsid w:val="00FE69E0"/>
    <w:rsid w:val="00FE6A8A"/>
    <w:rsid w:val="00FE6E25"/>
    <w:rsid w:val="00FE7618"/>
    <w:rsid w:val="00FE7743"/>
    <w:rsid w:val="00FE7BEB"/>
    <w:rsid w:val="00FE7C4E"/>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2F9"/>
    <w:rsid w:val="00FF3555"/>
    <w:rsid w:val="00FF359D"/>
    <w:rsid w:val="00FF35E5"/>
    <w:rsid w:val="00FF378D"/>
    <w:rsid w:val="00FF37DF"/>
    <w:rsid w:val="00FF381A"/>
    <w:rsid w:val="00FF384B"/>
    <w:rsid w:val="00FF38E9"/>
    <w:rsid w:val="00FF3AAF"/>
    <w:rsid w:val="00FF3BA8"/>
    <w:rsid w:val="00FF3C15"/>
    <w:rsid w:val="00FF3ED5"/>
    <w:rsid w:val="00FF3F45"/>
    <w:rsid w:val="00FF41AD"/>
    <w:rsid w:val="00FF4488"/>
    <w:rsid w:val="00FF4531"/>
    <w:rsid w:val="00FF4BB0"/>
    <w:rsid w:val="00FF4C63"/>
    <w:rsid w:val="00FF4F4C"/>
    <w:rsid w:val="00FF506A"/>
    <w:rsid w:val="00FF51F7"/>
    <w:rsid w:val="00FF536A"/>
    <w:rsid w:val="00FF550A"/>
    <w:rsid w:val="00FF56D2"/>
    <w:rsid w:val="00FF5793"/>
    <w:rsid w:val="00FF589D"/>
    <w:rsid w:val="00FF58A1"/>
    <w:rsid w:val="00FF5D6D"/>
    <w:rsid w:val="00FF5F37"/>
    <w:rsid w:val="00FF6104"/>
    <w:rsid w:val="00FF61AE"/>
    <w:rsid w:val="00FF63D6"/>
    <w:rsid w:val="00FF63FD"/>
    <w:rsid w:val="00FF64B6"/>
    <w:rsid w:val="00FF6649"/>
    <w:rsid w:val="00FF6789"/>
    <w:rsid w:val="00FF67A9"/>
    <w:rsid w:val="00FF6B6B"/>
    <w:rsid w:val="00FF6E6A"/>
    <w:rsid w:val="00FF7252"/>
    <w:rsid w:val="00FF727C"/>
    <w:rsid w:val="00FF7AF8"/>
    <w:rsid w:val="00FF7C47"/>
    <w:rsid w:val="0103E03C"/>
    <w:rsid w:val="011707E9"/>
    <w:rsid w:val="0132B095"/>
    <w:rsid w:val="0145142B"/>
    <w:rsid w:val="01E2472D"/>
    <w:rsid w:val="01F05BB8"/>
    <w:rsid w:val="02306DA1"/>
    <w:rsid w:val="023D502E"/>
    <w:rsid w:val="0253E65F"/>
    <w:rsid w:val="0281225F"/>
    <w:rsid w:val="02E29DB3"/>
    <w:rsid w:val="02E52F00"/>
    <w:rsid w:val="0320578E"/>
    <w:rsid w:val="0343BD8E"/>
    <w:rsid w:val="036A1357"/>
    <w:rsid w:val="0372A16D"/>
    <w:rsid w:val="03A22C8C"/>
    <w:rsid w:val="03D886F3"/>
    <w:rsid w:val="040A2D43"/>
    <w:rsid w:val="042EDD0E"/>
    <w:rsid w:val="044C3730"/>
    <w:rsid w:val="04655A82"/>
    <w:rsid w:val="04A545F6"/>
    <w:rsid w:val="04A75B82"/>
    <w:rsid w:val="04AF2B00"/>
    <w:rsid w:val="04F93FA8"/>
    <w:rsid w:val="04FF59B8"/>
    <w:rsid w:val="0500406F"/>
    <w:rsid w:val="0510F7A9"/>
    <w:rsid w:val="05257818"/>
    <w:rsid w:val="05407706"/>
    <w:rsid w:val="054CCC2A"/>
    <w:rsid w:val="058A42BD"/>
    <w:rsid w:val="061FB231"/>
    <w:rsid w:val="06297F7F"/>
    <w:rsid w:val="063C83E7"/>
    <w:rsid w:val="0643D1E1"/>
    <w:rsid w:val="0661E19A"/>
    <w:rsid w:val="0685C62A"/>
    <w:rsid w:val="06B5735C"/>
    <w:rsid w:val="06B649A9"/>
    <w:rsid w:val="06DB6E0B"/>
    <w:rsid w:val="06F51C0A"/>
    <w:rsid w:val="071EEC2A"/>
    <w:rsid w:val="07203BC3"/>
    <w:rsid w:val="0723A6FC"/>
    <w:rsid w:val="073A4463"/>
    <w:rsid w:val="07B086B6"/>
    <w:rsid w:val="07B95158"/>
    <w:rsid w:val="084B4F48"/>
    <w:rsid w:val="08B24B07"/>
    <w:rsid w:val="08F91185"/>
    <w:rsid w:val="0947F54A"/>
    <w:rsid w:val="096513E8"/>
    <w:rsid w:val="09670EFA"/>
    <w:rsid w:val="0988072F"/>
    <w:rsid w:val="09B52A29"/>
    <w:rsid w:val="09BD66EC"/>
    <w:rsid w:val="09C2AE1B"/>
    <w:rsid w:val="09C9B5B7"/>
    <w:rsid w:val="09D6473A"/>
    <w:rsid w:val="0A172EBB"/>
    <w:rsid w:val="0A40CFBD"/>
    <w:rsid w:val="0A7AE10C"/>
    <w:rsid w:val="0B0799CB"/>
    <w:rsid w:val="0B75169E"/>
    <w:rsid w:val="0B7DC023"/>
    <w:rsid w:val="0B9EFFCD"/>
    <w:rsid w:val="0BFB1EBE"/>
    <w:rsid w:val="0C302A50"/>
    <w:rsid w:val="0C68C116"/>
    <w:rsid w:val="0CB08936"/>
    <w:rsid w:val="0CBF5201"/>
    <w:rsid w:val="0CC3FC41"/>
    <w:rsid w:val="0D31E4AE"/>
    <w:rsid w:val="0D76B5BD"/>
    <w:rsid w:val="0DF4EC22"/>
    <w:rsid w:val="0E147F3C"/>
    <w:rsid w:val="0E176D00"/>
    <w:rsid w:val="0E2853D1"/>
    <w:rsid w:val="0E41855E"/>
    <w:rsid w:val="0E80DAAF"/>
    <w:rsid w:val="0F085D29"/>
    <w:rsid w:val="0F2909FE"/>
    <w:rsid w:val="0F3E6104"/>
    <w:rsid w:val="0F40D303"/>
    <w:rsid w:val="0F6D2106"/>
    <w:rsid w:val="0F75A974"/>
    <w:rsid w:val="0F9A9126"/>
    <w:rsid w:val="0F9FCBE9"/>
    <w:rsid w:val="0FC4B291"/>
    <w:rsid w:val="0FC9E3C1"/>
    <w:rsid w:val="0FF4748D"/>
    <w:rsid w:val="1004F421"/>
    <w:rsid w:val="10802D11"/>
    <w:rsid w:val="108AB3AD"/>
    <w:rsid w:val="10CE8FEB"/>
    <w:rsid w:val="1100620E"/>
    <w:rsid w:val="111D6485"/>
    <w:rsid w:val="114D3C71"/>
    <w:rsid w:val="120A0BFB"/>
    <w:rsid w:val="12106E37"/>
    <w:rsid w:val="121E6B14"/>
    <w:rsid w:val="124AACE6"/>
    <w:rsid w:val="1252DE9B"/>
    <w:rsid w:val="125CB1FA"/>
    <w:rsid w:val="127E9DDC"/>
    <w:rsid w:val="1283A4F3"/>
    <w:rsid w:val="12874BF5"/>
    <w:rsid w:val="1293EA0B"/>
    <w:rsid w:val="12ECA942"/>
    <w:rsid w:val="131F8784"/>
    <w:rsid w:val="136342E7"/>
    <w:rsid w:val="1388159C"/>
    <w:rsid w:val="139B2D6F"/>
    <w:rsid w:val="13CFEF44"/>
    <w:rsid w:val="13D76BEC"/>
    <w:rsid w:val="13DF6001"/>
    <w:rsid w:val="13E38BFD"/>
    <w:rsid w:val="144DA44B"/>
    <w:rsid w:val="14679D9B"/>
    <w:rsid w:val="148B30C5"/>
    <w:rsid w:val="14A93A2A"/>
    <w:rsid w:val="14AB4354"/>
    <w:rsid w:val="14B7F807"/>
    <w:rsid w:val="14BE7E7F"/>
    <w:rsid w:val="14C7E2C7"/>
    <w:rsid w:val="14D63263"/>
    <w:rsid w:val="14F0894C"/>
    <w:rsid w:val="1534217B"/>
    <w:rsid w:val="153FD87E"/>
    <w:rsid w:val="155AB60B"/>
    <w:rsid w:val="159D2C3E"/>
    <w:rsid w:val="159EACA5"/>
    <w:rsid w:val="16023C69"/>
    <w:rsid w:val="165AAC82"/>
    <w:rsid w:val="172C3EE4"/>
    <w:rsid w:val="177AFE6D"/>
    <w:rsid w:val="179E473E"/>
    <w:rsid w:val="17AD7B88"/>
    <w:rsid w:val="17BF71BD"/>
    <w:rsid w:val="17DEF3F8"/>
    <w:rsid w:val="17E62422"/>
    <w:rsid w:val="182BB903"/>
    <w:rsid w:val="18ACEB56"/>
    <w:rsid w:val="18DF734B"/>
    <w:rsid w:val="18E31D8C"/>
    <w:rsid w:val="190BC788"/>
    <w:rsid w:val="1928F68B"/>
    <w:rsid w:val="192E343C"/>
    <w:rsid w:val="195079FC"/>
    <w:rsid w:val="196F4B21"/>
    <w:rsid w:val="1975587F"/>
    <w:rsid w:val="19BBC8FA"/>
    <w:rsid w:val="19C017C5"/>
    <w:rsid w:val="1A0B256E"/>
    <w:rsid w:val="1A51161D"/>
    <w:rsid w:val="1A5E1D63"/>
    <w:rsid w:val="1A67FA16"/>
    <w:rsid w:val="1A68C1AC"/>
    <w:rsid w:val="1A9F4855"/>
    <w:rsid w:val="1AA9D958"/>
    <w:rsid w:val="1AD25728"/>
    <w:rsid w:val="1B41C864"/>
    <w:rsid w:val="1B467CA3"/>
    <w:rsid w:val="1BA7E5AF"/>
    <w:rsid w:val="1BC55336"/>
    <w:rsid w:val="1BE8B587"/>
    <w:rsid w:val="1BFD04C3"/>
    <w:rsid w:val="1C2B393B"/>
    <w:rsid w:val="1C65D4FE"/>
    <w:rsid w:val="1C6C34FD"/>
    <w:rsid w:val="1CC474B0"/>
    <w:rsid w:val="1CCAA190"/>
    <w:rsid w:val="1CFFCD2D"/>
    <w:rsid w:val="1D04EF2B"/>
    <w:rsid w:val="1D554091"/>
    <w:rsid w:val="1DAB9DFD"/>
    <w:rsid w:val="1DAF1BFD"/>
    <w:rsid w:val="1DC590D1"/>
    <w:rsid w:val="1DCFD87A"/>
    <w:rsid w:val="1DD80C2B"/>
    <w:rsid w:val="1DFAEEC8"/>
    <w:rsid w:val="1E0BCC83"/>
    <w:rsid w:val="1E23759E"/>
    <w:rsid w:val="1E3D66C1"/>
    <w:rsid w:val="1E5FE8E9"/>
    <w:rsid w:val="1E68009F"/>
    <w:rsid w:val="1E739C62"/>
    <w:rsid w:val="1E88FC43"/>
    <w:rsid w:val="1E8F0656"/>
    <w:rsid w:val="1ED5DFBD"/>
    <w:rsid w:val="1EEA363E"/>
    <w:rsid w:val="1F199637"/>
    <w:rsid w:val="1F2D1188"/>
    <w:rsid w:val="1F425849"/>
    <w:rsid w:val="1F616132"/>
    <w:rsid w:val="1F8881E3"/>
    <w:rsid w:val="1F9D75C0"/>
    <w:rsid w:val="200F45BE"/>
    <w:rsid w:val="20304D52"/>
    <w:rsid w:val="2031FD5D"/>
    <w:rsid w:val="2032C866"/>
    <w:rsid w:val="2038F907"/>
    <w:rsid w:val="2039EDBA"/>
    <w:rsid w:val="206A8F8E"/>
    <w:rsid w:val="20ACDDCF"/>
    <w:rsid w:val="20F5617C"/>
    <w:rsid w:val="21360C7A"/>
    <w:rsid w:val="21508C62"/>
    <w:rsid w:val="21D025D2"/>
    <w:rsid w:val="21EA46D2"/>
    <w:rsid w:val="22252AA1"/>
    <w:rsid w:val="222A552C"/>
    <w:rsid w:val="222B172E"/>
    <w:rsid w:val="225825ED"/>
    <w:rsid w:val="2258AE99"/>
    <w:rsid w:val="229F9913"/>
    <w:rsid w:val="22A3047F"/>
    <w:rsid w:val="22D51682"/>
    <w:rsid w:val="22E4FEA6"/>
    <w:rsid w:val="2361B6AF"/>
    <w:rsid w:val="23AC21B7"/>
    <w:rsid w:val="241ADA04"/>
    <w:rsid w:val="24288DF1"/>
    <w:rsid w:val="242B8AF7"/>
    <w:rsid w:val="242D023E"/>
    <w:rsid w:val="243B29AB"/>
    <w:rsid w:val="2446604C"/>
    <w:rsid w:val="246A5D22"/>
    <w:rsid w:val="24AF753C"/>
    <w:rsid w:val="24C2E4D3"/>
    <w:rsid w:val="24FB34D3"/>
    <w:rsid w:val="2501F5A3"/>
    <w:rsid w:val="250B3856"/>
    <w:rsid w:val="254713F2"/>
    <w:rsid w:val="255A284D"/>
    <w:rsid w:val="257D73E9"/>
    <w:rsid w:val="2583FD59"/>
    <w:rsid w:val="25C64ACE"/>
    <w:rsid w:val="25E481D7"/>
    <w:rsid w:val="26098B8D"/>
    <w:rsid w:val="260A2922"/>
    <w:rsid w:val="262E30D3"/>
    <w:rsid w:val="26FA3654"/>
    <w:rsid w:val="2704C997"/>
    <w:rsid w:val="271B24EE"/>
    <w:rsid w:val="27695130"/>
    <w:rsid w:val="276BF040"/>
    <w:rsid w:val="277C7FA3"/>
    <w:rsid w:val="279A6E96"/>
    <w:rsid w:val="27BA5D02"/>
    <w:rsid w:val="27D3F89A"/>
    <w:rsid w:val="27E9DCFB"/>
    <w:rsid w:val="2825A945"/>
    <w:rsid w:val="28C1E111"/>
    <w:rsid w:val="29140E93"/>
    <w:rsid w:val="292EB500"/>
    <w:rsid w:val="2934DF23"/>
    <w:rsid w:val="2984125F"/>
    <w:rsid w:val="29EFC890"/>
    <w:rsid w:val="29FABFFD"/>
    <w:rsid w:val="29FAE7CC"/>
    <w:rsid w:val="2A049A42"/>
    <w:rsid w:val="2A08BBD5"/>
    <w:rsid w:val="2A422A00"/>
    <w:rsid w:val="2A42B23B"/>
    <w:rsid w:val="2A6A9584"/>
    <w:rsid w:val="2AA01298"/>
    <w:rsid w:val="2AA1549B"/>
    <w:rsid w:val="2ACE8460"/>
    <w:rsid w:val="2B070D57"/>
    <w:rsid w:val="2B160BA0"/>
    <w:rsid w:val="2B368CFE"/>
    <w:rsid w:val="2B660A0A"/>
    <w:rsid w:val="2B81F5F8"/>
    <w:rsid w:val="2BDD8A4A"/>
    <w:rsid w:val="2BEB30A9"/>
    <w:rsid w:val="2C226217"/>
    <w:rsid w:val="2C348006"/>
    <w:rsid w:val="2C3D3A8B"/>
    <w:rsid w:val="2C4B1AE7"/>
    <w:rsid w:val="2C8B7681"/>
    <w:rsid w:val="2C9D7257"/>
    <w:rsid w:val="2CB0FF83"/>
    <w:rsid w:val="2CB99AE1"/>
    <w:rsid w:val="2D43F78A"/>
    <w:rsid w:val="2D5AE238"/>
    <w:rsid w:val="2D8FB83C"/>
    <w:rsid w:val="2DCE92F5"/>
    <w:rsid w:val="2E51A3E2"/>
    <w:rsid w:val="2E8CFFEB"/>
    <w:rsid w:val="2E917D87"/>
    <w:rsid w:val="2EBEC89C"/>
    <w:rsid w:val="2EFED35B"/>
    <w:rsid w:val="2F08E808"/>
    <w:rsid w:val="2F113A9A"/>
    <w:rsid w:val="2F1C27E2"/>
    <w:rsid w:val="2F4DCE3E"/>
    <w:rsid w:val="2F7010F7"/>
    <w:rsid w:val="2F979040"/>
    <w:rsid w:val="2F9E72FB"/>
    <w:rsid w:val="2F9F5C26"/>
    <w:rsid w:val="2FAA3A13"/>
    <w:rsid w:val="2FB6F121"/>
    <w:rsid w:val="2FBB8710"/>
    <w:rsid w:val="2FCD1649"/>
    <w:rsid w:val="2FE7219C"/>
    <w:rsid w:val="2FF57ED0"/>
    <w:rsid w:val="304C0D52"/>
    <w:rsid w:val="306377D8"/>
    <w:rsid w:val="30A5796F"/>
    <w:rsid w:val="30FE4A69"/>
    <w:rsid w:val="3126BF88"/>
    <w:rsid w:val="31289FB5"/>
    <w:rsid w:val="319FFCF3"/>
    <w:rsid w:val="31E0C5DC"/>
    <w:rsid w:val="31F13F64"/>
    <w:rsid w:val="3210E6ED"/>
    <w:rsid w:val="32574736"/>
    <w:rsid w:val="3271D1C5"/>
    <w:rsid w:val="3271D20E"/>
    <w:rsid w:val="32761FB1"/>
    <w:rsid w:val="327E201D"/>
    <w:rsid w:val="32B7B597"/>
    <w:rsid w:val="32D9853B"/>
    <w:rsid w:val="32EF37AB"/>
    <w:rsid w:val="3315B70E"/>
    <w:rsid w:val="3323EA25"/>
    <w:rsid w:val="333A59EE"/>
    <w:rsid w:val="339826A3"/>
    <w:rsid w:val="33B2C90B"/>
    <w:rsid w:val="34223243"/>
    <w:rsid w:val="347CF8C9"/>
    <w:rsid w:val="34B55918"/>
    <w:rsid w:val="34DB6BEA"/>
    <w:rsid w:val="34F1625A"/>
    <w:rsid w:val="351DF40B"/>
    <w:rsid w:val="358A4432"/>
    <w:rsid w:val="3592C86D"/>
    <w:rsid w:val="35BCAFD3"/>
    <w:rsid w:val="36048169"/>
    <w:rsid w:val="360C6E72"/>
    <w:rsid w:val="36422C0A"/>
    <w:rsid w:val="3643F157"/>
    <w:rsid w:val="365F3E21"/>
    <w:rsid w:val="3683B874"/>
    <w:rsid w:val="36DB82A3"/>
    <w:rsid w:val="36F7CEE4"/>
    <w:rsid w:val="3711E85A"/>
    <w:rsid w:val="376FA9FD"/>
    <w:rsid w:val="37AF21D3"/>
    <w:rsid w:val="37D44E11"/>
    <w:rsid w:val="37EFE5C2"/>
    <w:rsid w:val="388BA98C"/>
    <w:rsid w:val="38A7D51C"/>
    <w:rsid w:val="38BC4D44"/>
    <w:rsid w:val="38D3E7F1"/>
    <w:rsid w:val="39107CC4"/>
    <w:rsid w:val="395B3351"/>
    <w:rsid w:val="39827C68"/>
    <w:rsid w:val="39A5787B"/>
    <w:rsid w:val="39B11830"/>
    <w:rsid w:val="39E81B0D"/>
    <w:rsid w:val="3A0B0EBF"/>
    <w:rsid w:val="3A322A93"/>
    <w:rsid w:val="3A418CCE"/>
    <w:rsid w:val="3A4A205F"/>
    <w:rsid w:val="3A7A7DC0"/>
    <w:rsid w:val="3AB1B832"/>
    <w:rsid w:val="3B039891"/>
    <w:rsid w:val="3B088287"/>
    <w:rsid w:val="3B32DA41"/>
    <w:rsid w:val="3B3C296C"/>
    <w:rsid w:val="3B5BCC59"/>
    <w:rsid w:val="3B68F2AB"/>
    <w:rsid w:val="3B6D1DCC"/>
    <w:rsid w:val="3B80133D"/>
    <w:rsid w:val="3B8679F8"/>
    <w:rsid w:val="3B9243C0"/>
    <w:rsid w:val="3BD3263A"/>
    <w:rsid w:val="3BF1279F"/>
    <w:rsid w:val="3C4A80D8"/>
    <w:rsid w:val="3C53E339"/>
    <w:rsid w:val="3C64773E"/>
    <w:rsid w:val="3C75359B"/>
    <w:rsid w:val="3C911BEB"/>
    <w:rsid w:val="3C959EEC"/>
    <w:rsid w:val="3CB7D50E"/>
    <w:rsid w:val="3CD7F5E2"/>
    <w:rsid w:val="3D0AFE95"/>
    <w:rsid w:val="3D1F8B6A"/>
    <w:rsid w:val="3D2BBAE9"/>
    <w:rsid w:val="3DA5FA9B"/>
    <w:rsid w:val="3DE09E66"/>
    <w:rsid w:val="3DE58BB7"/>
    <w:rsid w:val="3E08A2E2"/>
    <w:rsid w:val="3E74A539"/>
    <w:rsid w:val="3E76AA10"/>
    <w:rsid w:val="3E7D070F"/>
    <w:rsid w:val="3EFDEE88"/>
    <w:rsid w:val="3F088789"/>
    <w:rsid w:val="3F0A7CFB"/>
    <w:rsid w:val="3F1223E9"/>
    <w:rsid w:val="3F1702B5"/>
    <w:rsid w:val="3F54FE41"/>
    <w:rsid w:val="3F95472F"/>
    <w:rsid w:val="3FD5F645"/>
    <w:rsid w:val="3FFFF541"/>
    <w:rsid w:val="406FE727"/>
    <w:rsid w:val="4095965D"/>
    <w:rsid w:val="409F26A2"/>
    <w:rsid w:val="40D3428C"/>
    <w:rsid w:val="410CCF9A"/>
    <w:rsid w:val="41230D09"/>
    <w:rsid w:val="41239965"/>
    <w:rsid w:val="415416F1"/>
    <w:rsid w:val="415A4C64"/>
    <w:rsid w:val="41AF602C"/>
    <w:rsid w:val="41FC43A6"/>
    <w:rsid w:val="41FE3ADE"/>
    <w:rsid w:val="423488F1"/>
    <w:rsid w:val="42383ADD"/>
    <w:rsid w:val="428A68F1"/>
    <w:rsid w:val="42992124"/>
    <w:rsid w:val="429E1413"/>
    <w:rsid w:val="42B2C4FD"/>
    <w:rsid w:val="42C3AC82"/>
    <w:rsid w:val="42CB559D"/>
    <w:rsid w:val="42DD8B0C"/>
    <w:rsid w:val="431720CC"/>
    <w:rsid w:val="43372144"/>
    <w:rsid w:val="4340EDC0"/>
    <w:rsid w:val="435BA353"/>
    <w:rsid w:val="43B64571"/>
    <w:rsid w:val="43E72762"/>
    <w:rsid w:val="43F62805"/>
    <w:rsid w:val="440DC16F"/>
    <w:rsid w:val="441E7EBB"/>
    <w:rsid w:val="445BE465"/>
    <w:rsid w:val="446A9A0B"/>
    <w:rsid w:val="446CC8C3"/>
    <w:rsid w:val="4470144F"/>
    <w:rsid w:val="45228C22"/>
    <w:rsid w:val="4565A141"/>
    <w:rsid w:val="456CAABC"/>
    <w:rsid w:val="457E4179"/>
    <w:rsid w:val="4580E6BD"/>
    <w:rsid w:val="45A76CC3"/>
    <w:rsid w:val="461BC75A"/>
    <w:rsid w:val="46DF81D2"/>
    <w:rsid w:val="47087B1D"/>
    <w:rsid w:val="471D4AFA"/>
    <w:rsid w:val="47AC77A7"/>
    <w:rsid w:val="47C27915"/>
    <w:rsid w:val="47DAA18B"/>
    <w:rsid w:val="4803590E"/>
    <w:rsid w:val="481EA1B0"/>
    <w:rsid w:val="481F0FB0"/>
    <w:rsid w:val="485A2CE4"/>
    <w:rsid w:val="48727691"/>
    <w:rsid w:val="489310A7"/>
    <w:rsid w:val="48AC143C"/>
    <w:rsid w:val="48B04D1A"/>
    <w:rsid w:val="48B9381B"/>
    <w:rsid w:val="48C118F6"/>
    <w:rsid w:val="48C90FD4"/>
    <w:rsid w:val="48D8E923"/>
    <w:rsid w:val="49322422"/>
    <w:rsid w:val="493E37B1"/>
    <w:rsid w:val="498904AB"/>
    <w:rsid w:val="49CE5C69"/>
    <w:rsid w:val="4A2BCA92"/>
    <w:rsid w:val="4A38B79E"/>
    <w:rsid w:val="4A401BDF"/>
    <w:rsid w:val="4ACA2B9A"/>
    <w:rsid w:val="4B06BC7F"/>
    <w:rsid w:val="4B0A41E9"/>
    <w:rsid w:val="4B1D9139"/>
    <w:rsid w:val="4B276214"/>
    <w:rsid w:val="4B3B52B2"/>
    <w:rsid w:val="4B902059"/>
    <w:rsid w:val="4C658D43"/>
    <w:rsid w:val="4CDB99D8"/>
    <w:rsid w:val="4D04A693"/>
    <w:rsid w:val="4D098834"/>
    <w:rsid w:val="4D28D8AA"/>
    <w:rsid w:val="4D30704F"/>
    <w:rsid w:val="4D9E337C"/>
    <w:rsid w:val="4DDF2432"/>
    <w:rsid w:val="4E1BE609"/>
    <w:rsid w:val="4E1EE41B"/>
    <w:rsid w:val="4E4CAA66"/>
    <w:rsid w:val="4E4E4B52"/>
    <w:rsid w:val="4E4FA745"/>
    <w:rsid w:val="4E58186A"/>
    <w:rsid w:val="4E610247"/>
    <w:rsid w:val="4EA88C51"/>
    <w:rsid w:val="4EEFB1C3"/>
    <w:rsid w:val="4F03CDAB"/>
    <w:rsid w:val="4F0C80AB"/>
    <w:rsid w:val="4F47F954"/>
    <w:rsid w:val="4F71251F"/>
    <w:rsid w:val="4FC8153E"/>
    <w:rsid w:val="4FD8BFC1"/>
    <w:rsid w:val="4FFA5286"/>
    <w:rsid w:val="4FFAC283"/>
    <w:rsid w:val="500E08C8"/>
    <w:rsid w:val="5032300C"/>
    <w:rsid w:val="50450E53"/>
    <w:rsid w:val="5064020D"/>
    <w:rsid w:val="506EA6E1"/>
    <w:rsid w:val="50910808"/>
    <w:rsid w:val="50ACB550"/>
    <w:rsid w:val="50FAA108"/>
    <w:rsid w:val="5128F0B7"/>
    <w:rsid w:val="515684DD"/>
    <w:rsid w:val="51758D5E"/>
    <w:rsid w:val="5191E99A"/>
    <w:rsid w:val="51A3926F"/>
    <w:rsid w:val="52A8EFAA"/>
    <w:rsid w:val="52AF38A5"/>
    <w:rsid w:val="52B251E3"/>
    <w:rsid w:val="531FC14E"/>
    <w:rsid w:val="5338B51C"/>
    <w:rsid w:val="5362CE33"/>
    <w:rsid w:val="5373BE61"/>
    <w:rsid w:val="5373D835"/>
    <w:rsid w:val="53827CF5"/>
    <w:rsid w:val="53C5024E"/>
    <w:rsid w:val="53DB7484"/>
    <w:rsid w:val="543BEEED"/>
    <w:rsid w:val="545BBB10"/>
    <w:rsid w:val="546FC15D"/>
    <w:rsid w:val="55409D72"/>
    <w:rsid w:val="555EE53B"/>
    <w:rsid w:val="5597D5EF"/>
    <w:rsid w:val="55BBACD8"/>
    <w:rsid w:val="562A3D38"/>
    <w:rsid w:val="5691CE32"/>
    <w:rsid w:val="56BEFD40"/>
    <w:rsid w:val="56CD67C8"/>
    <w:rsid w:val="56D38C93"/>
    <w:rsid w:val="56FD5A82"/>
    <w:rsid w:val="5733C544"/>
    <w:rsid w:val="57397936"/>
    <w:rsid w:val="5762B244"/>
    <w:rsid w:val="579F578A"/>
    <w:rsid w:val="57AC9E04"/>
    <w:rsid w:val="57C6FD51"/>
    <w:rsid w:val="57D3091C"/>
    <w:rsid w:val="57DB7F32"/>
    <w:rsid w:val="5835DEC7"/>
    <w:rsid w:val="583CB300"/>
    <w:rsid w:val="584E675C"/>
    <w:rsid w:val="586CBD5A"/>
    <w:rsid w:val="58C8576A"/>
    <w:rsid w:val="58E8F7BF"/>
    <w:rsid w:val="58F35529"/>
    <w:rsid w:val="58F672F7"/>
    <w:rsid w:val="58FE9F5D"/>
    <w:rsid w:val="5907B161"/>
    <w:rsid w:val="5928C1FD"/>
    <w:rsid w:val="5965125F"/>
    <w:rsid w:val="596C236F"/>
    <w:rsid w:val="59846F5B"/>
    <w:rsid w:val="59BEAAAA"/>
    <w:rsid w:val="59BF5B04"/>
    <w:rsid w:val="59C035FB"/>
    <w:rsid w:val="59F32C93"/>
    <w:rsid w:val="5A059FC5"/>
    <w:rsid w:val="5A092502"/>
    <w:rsid w:val="5A443FBD"/>
    <w:rsid w:val="5AEC0EDD"/>
    <w:rsid w:val="5B5AB72E"/>
    <w:rsid w:val="5B60240D"/>
    <w:rsid w:val="5B663EF4"/>
    <w:rsid w:val="5B9685F7"/>
    <w:rsid w:val="5C44ACAC"/>
    <w:rsid w:val="5C56AA88"/>
    <w:rsid w:val="5C77CF5D"/>
    <w:rsid w:val="5C87DF3E"/>
    <w:rsid w:val="5C993784"/>
    <w:rsid w:val="5CAC4DC9"/>
    <w:rsid w:val="5CB50E27"/>
    <w:rsid w:val="5CCCAAA0"/>
    <w:rsid w:val="5CF6FBC6"/>
    <w:rsid w:val="5D4A8A7F"/>
    <w:rsid w:val="5D646996"/>
    <w:rsid w:val="5D6DCAF6"/>
    <w:rsid w:val="5D74BBAF"/>
    <w:rsid w:val="5D76B7C6"/>
    <w:rsid w:val="5D908FEE"/>
    <w:rsid w:val="5E00FBE9"/>
    <w:rsid w:val="5E0E5EBF"/>
    <w:rsid w:val="5E13DDAA"/>
    <w:rsid w:val="5E1BDF88"/>
    <w:rsid w:val="5E546A10"/>
    <w:rsid w:val="5E57E3A6"/>
    <w:rsid w:val="5EA5C11F"/>
    <w:rsid w:val="5EA8A1F4"/>
    <w:rsid w:val="5EA8F40E"/>
    <w:rsid w:val="5EB1BD57"/>
    <w:rsid w:val="5EB32318"/>
    <w:rsid w:val="5ED942ED"/>
    <w:rsid w:val="5EE1F175"/>
    <w:rsid w:val="5EE77D61"/>
    <w:rsid w:val="5F54506E"/>
    <w:rsid w:val="5FB6828E"/>
    <w:rsid w:val="5FE0CE59"/>
    <w:rsid w:val="60245CE7"/>
    <w:rsid w:val="602E9C88"/>
    <w:rsid w:val="60353F17"/>
    <w:rsid w:val="60511054"/>
    <w:rsid w:val="60599FB0"/>
    <w:rsid w:val="60616AD1"/>
    <w:rsid w:val="6075DF8A"/>
    <w:rsid w:val="6078897C"/>
    <w:rsid w:val="607C3DB9"/>
    <w:rsid w:val="60BA9CB5"/>
    <w:rsid w:val="60DEA22B"/>
    <w:rsid w:val="60F2AC98"/>
    <w:rsid w:val="60F9F1A2"/>
    <w:rsid w:val="610A9FAD"/>
    <w:rsid w:val="619F0784"/>
    <w:rsid w:val="61D95D88"/>
    <w:rsid w:val="6261D869"/>
    <w:rsid w:val="627DA8F1"/>
    <w:rsid w:val="63135075"/>
    <w:rsid w:val="631D6DCD"/>
    <w:rsid w:val="6320FB13"/>
    <w:rsid w:val="63376A02"/>
    <w:rsid w:val="636F4B71"/>
    <w:rsid w:val="637668DE"/>
    <w:rsid w:val="638999E7"/>
    <w:rsid w:val="63A8D1CE"/>
    <w:rsid w:val="63AA7AF9"/>
    <w:rsid w:val="63B76906"/>
    <w:rsid w:val="63BAB29E"/>
    <w:rsid w:val="63C7ED65"/>
    <w:rsid w:val="640100FD"/>
    <w:rsid w:val="6413EE75"/>
    <w:rsid w:val="642E5F45"/>
    <w:rsid w:val="643E31FF"/>
    <w:rsid w:val="6495103D"/>
    <w:rsid w:val="6495E5E7"/>
    <w:rsid w:val="64B88D80"/>
    <w:rsid w:val="64D7BC85"/>
    <w:rsid w:val="64EAC85C"/>
    <w:rsid w:val="64FDECD7"/>
    <w:rsid w:val="652A3C52"/>
    <w:rsid w:val="654A39E3"/>
    <w:rsid w:val="657A5DBC"/>
    <w:rsid w:val="659AC350"/>
    <w:rsid w:val="65A258C8"/>
    <w:rsid w:val="65D31D87"/>
    <w:rsid w:val="65D7539E"/>
    <w:rsid w:val="65F358B7"/>
    <w:rsid w:val="6600F71A"/>
    <w:rsid w:val="66219BAC"/>
    <w:rsid w:val="668622BF"/>
    <w:rsid w:val="6729B16A"/>
    <w:rsid w:val="6732FE19"/>
    <w:rsid w:val="6743F804"/>
    <w:rsid w:val="675F8FDF"/>
    <w:rsid w:val="676B0A0E"/>
    <w:rsid w:val="6776246B"/>
    <w:rsid w:val="677EA604"/>
    <w:rsid w:val="67A517BF"/>
    <w:rsid w:val="67CE948F"/>
    <w:rsid w:val="680D8F9B"/>
    <w:rsid w:val="682216E1"/>
    <w:rsid w:val="6822691E"/>
    <w:rsid w:val="68439FE9"/>
    <w:rsid w:val="6856C6A2"/>
    <w:rsid w:val="6866907A"/>
    <w:rsid w:val="6870B1C2"/>
    <w:rsid w:val="6884398F"/>
    <w:rsid w:val="688781F8"/>
    <w:rsid w:val="689FC625"/>
    <w:rsid w:val="68AC1CE7"/>
    <w:rsid w:val="68E8521F"/>
    <w:rsid w:val="68FC6F20"/>
    <w:rsid w:val="68FFF7AB"/>
    <w:rsid w:val="6923C83C"/>
    <w:rsid w:val="69402CF7"/>
    <w:rsid w:val="6944F7C9"/>
    <w:rsid w:val="694CF86B"/>
    <w:rsid w:val="698224F1"/>
    <w:rsid w:val="69855AE3"/>
    <w:rsid w:val="69E4BFB5"/>
    <w:rsid w:val="6A5185C6"/>
    <w:rsid w:val="6A5A5EFA"/>
    <w:rsid w:val="6ABA804F"/>
    <w:rsid w:val="6ADED552"/>
    <w:rsid w:val="6B0269AA"/>
    <w:rsid w:val="6B109D48"/>
    <w:rsid w:val="6B30384B"/>
    <w:rsid w:val="6B9510C9"/>
    <w:rsid w:val="6BAA939E"/>
    <w:rsid w:val="6C0D4DE5"/>
    <w:rsid w:val="6C140059"/>
    <w:rsid w:val="6C8A6D26"/>
    <w:rsid w:val="6C9E3616"/>
    <w:rsid w:val="6D07BB63"/>
    <w:rsid w:val="6D4F3447"/>
    <w:rsid w:val="6D5911B5"/>
    <w:rsid w:val="6D6408C8"/>
    <w:rsid w:val="6DAA2F5D"/>
    <w:rsid w:val="6DC58A5E"/>
    <w:rsid w:val="6E0B1CB7"/>
    <w:rsid w:val="6E1BE828"/>
    <w:rsid w:val="6E4DC5FD"/>
    <w:rsid w:val="6E579B49"/>
    <w:rsid w:val="6E6EFBB4"/>
    <w:rsid w:val="6E908B49"/>
    <w:rsid w:val="6EF865E9"/>
    <w:rsid w:val="6F06A501"/>
    <w:rsid w:val="6F60D770"/>
    <w:rsid w:val="6F9C7D59"/>
    <w:rsid w:val="6FC173B3"/>
    <w:rsid w:val="701F3844"/>
    <w:rsid w:val="70599026"/>
    <w:rsid w:val="707FFF9E"/>
    <w:rsid w:val="709BE39C"/>
    <w:rsid w:val="70BE90C5"/>
    <w:rsid w:val="70C6C25F"/>
    <w:rsid w:val="70DC5D32"/>
    <w:rsid w:val="70E6E409"/>
    <w:rsid w:val="70F7C136"/>
    <w:rsid w:val="712CAEE8"/>
    <w:rsid w:val="71508C9D"/>
    <w:rsid w:val="715EB550"/>
    <w:rsid w:val="71A19302"/>
    <w:rsid w:val="7243729E"/>
    <w:rsid w:val="727395C5"/>
    <w:rsid w:val="72BF20FE"/>
    <w:rsid w:val="72CB0D7C"/>
    <w:rsid w:val="72D46321"/>
    <w:rsid w:val="73A69B21"/>
    <w:rsid w:val="73F93768"/>
    <w:rsid w:val="74226432"/>
    <w:rsid w:val="747065AF"/>
    <w:rsid w:val="74B8B8DD"/>
    <w:rsid w:val="74C1E8EE"/>
    <w:rsid w:val="74C9696B"/>
    <w:rsid w:val="74E7EAAA"/>
    <w:rsid w:val="75128460"/>
    <w:rsid w:val="751EAA60"/>
    <w:rsid w:val="75D49363"/>
    <w:rsid w:val="75DB86BC"/>
    <w:rsid w:val="75FC27E3"/>
    <w:rsid w:val="7603EB77"/>
    <w:rsid w:val="76399ADC"/>
    <w:rsid w:val="7658C5AC"/>
    <w:rsid w:val="7660D351"/>
    <w:rsid w:val="766F8F6D"/>
    <w:rsid w:val="76731582"/>
    <w:rsid w:val="7679D545"/>
    <w:rsid w:val="76F02FD0"/>
    <w:rsid w:val="771CA2F1"/>
    <w:rsid w:val="772A1750"/>
    <w:rsid w:val="777696C2"/>
    <w:rsid w:val="7780F1D1"/>
    <w:rsid w:val="778447C4"/>
    <w:rsid w:val="77BF3CC0"/>
    <w:rsid w:val="77D34278"/>
    <w:rsid w:val="77ED20BE"/>
    <w:rsid w:val="7830D176"/>
    <w:rsid w:val="78350647"/>
    <w:rsid w:val="78370B1D"/>
    <w:rsid w:val="78840064"/>
    <w:rsid w:val="789C490B"/>
    <w:rsid w:val="78A4BC4B"/>
    <w:rsid w:val="78B6DE34"/>
    <w:rsid w:val="78C63DD7"/>
    <w:rsid w:val="78FB0C83"/>
    <w:rsid w:val="7901704C"/>
    <w:rsid w:val="7949F1DE"/>
    <w:rsid w:val="794DC96A"/>
    <w:rsid w:val="797177F0"/>
    <w:rsid w:val="79BEB40E"/>
    <w:rsid w:val="79EEAF01"/>
    <w:rsid w:val="79FE0D30"/>
    <w:rsid w:val="7A119983"/>
    <w:rsid w:val="7A15C938"/>
    <w:rsid w:val="7A16F21C"/>
    <w:rsid w:val="7A339BB1"/>
    <w:rsid w:val="7A71FBD2"/>
    <w:rsid w:val="7AA98D29"/>
    <w:rsid w:val="7AE9C6A6"/>
    <w:rsid w:val="7AF9D546"/>
    <w:rsid w:val="7B18711D"/>
    <w:rsid w:val="7B38D8B5"/>
    <w:rsid w:val="7B4AADC8"/>
    <w:rsid w:val="7B4E093D"/>
    <w:rsid w:val="7B83D6CC"/>
    <w:rsid w:val="7B91440E"/>
    <w:rsid w:val="7BB97E70"/>
    <w:rsid w:val="7BE40007"/>
    <w:rsid w:val="7BE8FE4C"/>
    <w:rsid w:val="7BED61B8"/>
    <w:rsid w:val="7C0F4437"/>
    <w:rsid w:val="7CACE9AB"/>
    <w:rsid w:val="7CB8A4D5"/>
    <w:rsid w:val="7D9ABEA8"/>
    <w:rsid w:val="7DA4CC42"/>
    <w:rsid w:val="7DB38AFE"/>
    <w:rsid w:val="7DF79BC3"/>
    <w:rsid w:val="7E0E7167"/>
    <w:rsid w:val="7E28CE68"/>
    <w:rsid w:val="7EDEB8F7"/>
    <w:rsid w:val="7EEE37F8"/>
    <w:rsid w:val="7F1B64FA"/>
    <w:rsid w:val="7F26E15D"/>
    <w:rsid w:val="7FA48FEE"/>
    <w:rsid w:val="7FA84213"/>
    <w:rsid w:val="7FC8A77A"/>
    <w:rsid w:val="7FD5B434"/>
    <w:rsid w:val="7FFB36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BDF11"/>
  <w15:docId w15:val="{7913A831-D990-4B50-87D9-9F45367F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C92"/>
    <w:pPr>
      <w:spacing w:line="480" w:lineRule="auto"/>
    </w:pPr>
    <w:rPr>
      <w:rFonts w:ascii="Times New Roman" w:hAnsi="Times New Roman"/>
      <w:sz w:val="24"/>
      <w:szCs w:val="24"/>
      <w:lang w:val="en-US" w:eastAsia="en-US"/>
    </w:rPr>
  </w:style>
  <w:style w:type="paragraph" w:styleId="Heading1">
    <w:name w:val="heading 1"/>
    <w:basedOn w:val="Normal"/>
    <w:next w:val="ParIndent"/>
    <w:link w:val="Heading1Char"/>
    <w:autoRedefine/>
    <w:uiPriority w:val="9"/>
    <w:qFormat/>
    <w:rsid w:val="00AC3B94"/>
    <w:pPr>
      <w:keepNext/>
      <w:keepLines/>
      <w:widowControl w:val="0"/>
      <w:numPr>
        <w:numId w:val="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D407E3"/>
    <w:pPr>
      <w:keepNext/>
      <w:spacing w:before="240" w:after="240" w:line="240" w:lineRule="auto"/>
      <w:ind w:left="360"/>
      <w:outlineLvl w:val="1"/>
    </w:pPr>
    <w:rPr>
      <w:b/>
      <w:bCs/>
      <w:iCs/>
      <w:sz w:val="28"/>
      <w:szCs w:val="28"/>
      <w:lang w:val="en-CA"/>
    </w:rPr>
  </w:style>
  <w:style w:type="paragraph" w:styleId="Heading3">
    <w:name w:val="heading 3"/>
    <w:basedOn w:val="Normal"/>
    <w:next w:val="ParIndent"/>
    <w:link w:val="Heading3Char"/>
    <w:autoRedefine/>
    <w:uiPriority w:val="9"/>
    <w:qFormat/>
    <w:rsid w:val="009C48A5"/>
    <w:pPr>
      <w:keepNext/>
      <w:numPr>
        <w:ilvl w:val="2"/>
        <w:numId w:val="6"/>
      </w:numPr>
      <w:spacing w:before="240" w:line="240" w:lineRule="auto"/>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6"/>
      </w:numPr>
      <w:spacing w:before="240" w:after="60"/>
      <w:outlineLvl w:val="3"/>
    </w:pPr>
    <w:rPr>
      <w:b/>
      <w:bCs/>
      <w:szCs w:val="28"/>
      <w:lang w:val="en-CA"/>
    </w:rPr>
  </w:style>
  <w:style w:type="paragraph" w:styleId="Heading5">
    <w:name w:val="heading 5"/>
    <w:basedOn w:val="Normal"/>
    <w:next w:val="Normal"/>
    <w:link w:val="Heading5Char"/>
    <w:uiPriority w:val="9"/>
    <w:unhideWhenUsed/>
    <w:qFormat/>
    <w:rsid w:val="004E4C9C"/>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C3B94"/>
    <w:rPr>
      <w:rFonts w:ascii="Times New Roman" w:hAnsi="Times New Roman"/>
      <w:b/>
      <w:bCs/>
      <w:kern w:val="32"/>
      <w:sz w:val="32"/>
      <w:szCs w:val="32"/>
      <w:lang w:val="en-US" w:eastAsia="en-US"/>
    </w:rPr>
  </w:style>
  <w:style w:type="character" w:customStyle="1" w:styleId="Heading2Char">
    <w:name w:val="Heading 2 Char"/>
    <w:basedOn w:val="DefaultParagraphFont"/>
    <w:link w:val="Heading2"/>
    <w:uiPriority w:val="9"/>
    <w:locked/>
    <w:rsid w:val="00111C1E"/>
    <w:rPr>
      <w:rFonts w:ascii="Times New Roman" w:hAnsi="Times New Roman"/>
      <w:b/>
      <w:bCs/>
      <w:iCs/>
      <w:sz w:val="28"/>
      <w:szCs w:val="28"/>
      <w:lang w:eastAsia="en-US"/>
    </w:rPr>
  </w:style>
  <w:style w:type="character" w:customStyle="1" w:styleId="Heading3Char">
    <w:name w:val="Heading 3 Char"/>
    <w:basedOn w:val="DefaultParagraphFont"/>
    <w:link w:val="Heading3"/>
    <w:uiPriority w:val="9"/>
    <w:locked/>
    <w:rsid w:val="005E217C"/>
    <w:rPr>
      <w:rFonts w:ascii="Times New Roman" w:hAnsi="Times New Roman"/>
      <w:b/>
      <w:bCs/>
      <w:sz w:val="24"/>
      <w:szCs w:val="26"/>
      <w:lang w:val="en-US" w:eastAsia="en-US"/>
    </w:rPr>
  </w:style>
  <w:style w:type="character" w:customStyle="1" w:styleId="Heading4Char">
    <w:name w:val="Heading 4 Char"/>
    <w:basedOn w:val="DefaultParagraphFont"/>
    <w:link w:val="Heading4"/>
    <w:uiPriority w:val="9"/>
    <w:locked/>
    <w:rsid w:val="00BF73F4"/>
    <w:rPr>
      <w:rFonts w:ascii="Times New Roman" w:hAnsi="Times New Roman"/>
      <w:b/>
      <w:bCs/>
      <w:sz w:val="24"/>
      <w:szCs w:val="28"/>
      <w:lang w:eastAsia="en-US"/>
    </w:rPr>
  </w:style>
  <w:style w:type="paragraph" w:customStyle="1" w:styleId="ParNoIndent">
    <w:name w:val="ParNoIndent"/>
    <w:basedOn w:val="Normal"/>
    <w:next w:val="ParIndent"/>
    <w:rsid w:val="00643AD6"/>
    <w:pPr>
      <w:spacing w:before="100" w:beforeAutospacing="1" w:after="100" w:afterAutospacing="1"/>
      <w:jc w:val="both"/>
    </w:pPr>
  </w:style>
  <w:style w:type="paragraph" w:customStyle="1" w:styleId="ParIndent">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customStyle="1" w:styleId="CommentTextChar">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customStyle="1" w:styleId="ParIndentChar">
    <w:name w:val="ParIndent Char"/>
    <w:basedOn w:val="DefaultParagraphFont"/>
    <w:link w:val="ParIndent"/>
    <w:locked/>
    <w:rsid w:val="00643AD6"/>
    <w:rPr>
      <w:rFonts w:ascii="Times New Roman" w:hAnsi="Times New Roman"/>
      <w:sz w:val="24"/>
      <w:szCs w:val="24"/>
      <w:lang w:val="en-US" w:eastAsia="en-US" w:bidi="ar-SA"/>
    </w:rPr>
  </w:style>
  <w:style w:type="paragraph" w:customStyle="1" w:styleId="Thesis">
    <w:name w:val="Thesis"/>
    <w:basedOn w:val="ParIndent"/>
    <w:link w:val="ThesisChar"/>
    <w:qFormat/>
    <w:rsid w:val="0014454D"/>
    <w:pPr>
      <w:tabs>
        <w:tab w:val="left" w:pos="709"/>
      </w:tabs>
      <w:ind w:firstLine="709"/>
    </w:pPr>
    <w:rPr>
      <w:lang w:eastAsia="de-DE"/>
    </w:rPr>
  </w:style>
  <w:style w:type="character" w:customStyle="1" w:styleId="ThesisChar">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AD6"/>
    <w:rPr>
      <w:rFonts w:ascii="Tahoma" w:hAnsi="Tahoma" w:cs="Tahoma"/>
      <w:sz w:val="16"/>
      <w:szCs w:val="16"/>
      <w:lang w:val="en-US"/>
    </w:rPr>
  </w:style>
  <w:style w:type="paragraph" w:customStyle="1" w:styleId="HeadingNoNumbering">
    <w:name w:val="Heading No Numbering"/>
    <w:basedOn w:val="Heading1"/>
    <w:next w:val="ParIndent"/>
    <w:link w:val="HeadingNoNumberingChar"/>
    <w:rsid w:val="007B3DDE"/>
    <w:pPr>
      <w:pBdr>
        <w:bottom w:val="single" w:sz="4" w:space="10" w:color="auto"/>
      </w:pBdr>
      <w:spacing w:after="480"/>
      <w:ind w:left="0" w:firstLine="0"/>
    </w:pPr>
  </w:style>
  <w:style w:type="paragraph" w:customStyle="1" w:styleId="bulletlist">
    <w:name w:val="bullet list"/>
    <w:next w:val="Thesis"/>
    <w:link w:val="bulletlistChar"/>
    <w:rsid w:val="007B43BF"/>
    <w:pPr>
      <w:numPr>
        <w:numId w:val="1"/>
      </w:numPr>
      <w:spacing w:after="120" w:line="228" w:lineRule="auto"/>
      <w:jc w:val="both"/>
    </w:pPr>
    <w:rPr>
      <w:rFonts w:eastAsia="SimSun"/>
      <w:spacing w:val="-1"/>
      <w:lang w:eastAsia="en-US"/>
    </w:rPr>
  </w:style>
  <w:style w:type="character" w:customStyle="1" w:styleId="bulletlistChar">
    <w:name w:val="bullet list Char"/>
    <w:basedOn w:val="BodyTextChar"/>
    <w:link w:val="bulletlist"/>
    <w:locked/>
    <w:rsid w:val="007B43BF"/>
    <w:rPr>
      <w:rFonts w:ascii="Times New Roman" w:eastAsia="SimSun" w:hAnsi="Times New Roma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customStyle="1" w:styleId="BodyTextChar">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eastAsia="SimSun" w:hAnsi="Calibri"/>
      <w:sz w:val="22"/>
      <w:szCs w:val="22"/>
      <w:lang w:val="en-CA"/>
    </w:rPr>
  </w:style>
  <w:style w:type="paragraph" w:styleId="Header">
    <w:name w:val="header"/>
    <w:basedOn w:val="Normal"/>
    <w:link w:val="HeaderChar"/>
    <w:uiPriority w:val="99"/>
    <w:unhideWhenUsed/>
    <w:rsid w:val="003A4A74"/>
    <w:pPr>
      <w:tabs>
        <w:tab w:val="center" w:pos="4680"/>
        <w:tab w:val="right" w:pos="9360"/>
      </w:tabs>
    </w:pPr>
  </w:style>
  <w:style w:type="character" w:customStyle="1" w:styleId="HeaderChar">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customStyle="1" w:styleId="FooterChar">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DD5C5F"/>
    <w:pPr>
      <w:spacing w:after="200" w:line="240" w:lineRule="auto"/>
    </w:pPr>
    <w:rPr>
      <w:b/>
      <w:bCs/>
      <w:sz w:val="20"/>
      <w:szCs w:val="18"/>
    </w:rPr>
  </w:style>
  <w:style w:type="paragraph" w:customStyle="1" w:styleId="BulletedText">
    <w:name w:val="Bulleted Text"/>
    <w:basedOn w:val="bulletlist"/>
    <w:link w:val="BulletedTextChar"/>
    <w:qFormat/>
    <w:rsid w:val="004F6201"/>
    <w:pPr>
      <w:numPr>
        <w:numId w:val="0"/>
      </w:numPr>
      <w:tabs>
        <w:tab w:val="num" w:pos="2160"/>
      </w:tabs>
      <w:ind w:left="2160" w:hanging="2160"/>
    </w:pPr>
  </w:style>
  <w:style w:type="character" w:customStyle="1" w:styleId="BulletedTextChar">
    <w:name w:val="Bulleted Text Char"/>
    <w:basedOn w:val="bulletlistChar"/>
    <w:link w:val="BulletedText"/>
    <w:locked/>
    <w:rsid w:val="004F6201"/>
    <w:rPr>
      <w:rFonts w:ascii="Times New Roman" w:eastAsia="SimSun" w:hAnsi="Times New Roman" w:cs="Times New Roman"/>
      <w:spacing w:val="-1"/>
      <w:sz w:val="24"/>
      <w:szCs w:val="24"/>
      <w:lang w:val="en-CA" w:eastAsia="en-US" w:bidi="ar-SA"/>
    </w:rPr>
  </w:style>
  <w:style w:type="paragraph" w:customStyle="1" w:styleId="Author">
    <w:name w:val="Author"/>
    <w:rsid w:val="0022381C"/>
    <w:pPr>
      <w:jc w:val="center"/>
    </w:pPr>
    <w:rPr>
      <w:rFonts w:ascii="Times New Roman" w:hAnsi="Times New Roman" w:cs="Arial"/>
      <w:b/>
      <w:bCs/>
      <w:kern w:val="32"/>
      <w:sz w:val="32"/>
      <w:szCs w:val="32"/>
      <w:lang w:val="en-US" w:eastAsia="en-US"/>
    </w:rPr>
  </w:style>
  <w:style w:type="paragraph" w:customStyle="1" w:styleId="ThesisSubmitDetailHeader">
    <w:name w:val="Thesis Submit Detail Header"/>
    <w:rsid w:val="0022381C"/>
    <w:pPr>
      <w:spacing w:line="480" w:lineRule="auto"/>
      <w:jc w:val="center"/>
    </w:pPr>
    <w:rPr>
      <w:rFonts w:ascii="Times New Roman" w:hAnsi="Times New Roman"/>
      <w:sz w:val="24"/>
      <w:szCs w:val="24"/>
      <w:lang w:val="en-US" w:eastAsia="en-US"/>
    </w:rPr>
  </w:style>
  <w:style w:type="paragraph" w:customStyle="1" w:styleId="UnivofOttawaHeader">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locked/>
    <w:rsid w:val="0022381C"/>
    <w:rPr>
      <w:rFonts w:ascii="Cambria" w:eastAsia="SimSun" w:hAnsi="Cambria" w:cs="Times New Roman"/>
      <w:b/>
      <w:bCs/>
      <w:kern w:val="28"/>
      <w:sz w:val="32"/>
      <w:szCs w:val="32"/>
      <w:lang w:val="en-US" w:eastAsia="zh-CN"/>
    </w:rPr>
  </w:style>
  <w:style w:type="paragraph" w:customStyle="1" w:styleId="Abstract">
    <w:name w:val="Abstract"/>
    <w:rsid w:val="00A21C97"/>
    <w:pPr>
      <w:spacing w:after="200"/>
      <w:jc w:val="both"/>
    </w:pPr>
    <w:rPr>
      <w:rFonts w:ascii="Times New Roman" w:eastAsia="SimSun" w:hAnsi="Times New Roman"/>
      <w:b/>
      <w:bCs/>
      <w:sz w:val="18"/>
      <w:szCs w:val="18"/>
      <w:lang w:val="en-US" w:eastAsia="en-US"/>
    </w:rPr>
  </w:style>
  <w:style w:type="paragraph" w:customStyle="1" w:styleId="references0">
    <w:name w:val="references"/>
    <w:rsid w:val="00A21C97"/>
    <w:pPr>
      <w:numPr>
        <w:numId w:val="2"/>
      </w:numPr>
      <w:spacing w:after="50" w:line="180" w:lineRule="exact"/>
      <w:jc w:val="both"/>
    </w:pPr>
    <w:rPr>
      <w:rFonts w:ascii="Times New Roman" w:eastAsia="MS Mincho" w:hAnsi="Times New Roman"/>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customStyle="1" w:styleId="apple-style-span">
    <w:name w:val="apple-style-span"/>
    <w:basedOn w:val="DefaultParagraphFont"/>
    <w:rsid w:val="00A21C97"/>
    <w:rPr>
      <w:rFonts w:cs="Times New Roman"/>
    </w:rPr>
  </w:style>
  <w:style w:type="character" w:customStyle="1" w:styleId="apple-converted-space">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77ADE"/>
    <w:pPr>
      <w:numPr>
        <w:numId w:val="3"/>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customStyle="1" w:styleId="CommentSubjectChar">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customStyle="1" w:styleId="Default">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val="en-CA"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val="en-CA"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val="en-CA"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val="en-CA"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val="en-CA"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val="en-CA" w:eastAsia="en-CA"/>
    </w:rPr>
  </w:style>
  <w:style w:type="character" w:customStyle="1" w:styleId="CaptionChar">
    <w:name w:val="Caption Char"/>
    <w:basedOn w:val="DefaultParagraphFont"/>
    <w:link w:val="Caption"/>
    <w:uiPriority w:val="35"/>
    <w:locked/>
    <w:rsid w:val="00DD5C5F"/>
    <w:rPr>
      <w:rFonts w:ascii="Times New Roman" w:hAnsi="Times New Roman"/>
      <w:b/>
      <w:bCs/>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customStyle="1" w:styleId="Captions">
    <w:name w:val="Captions"/>
    <w:basedOn w:val="Normal"/>
    <w:rsid w:val="009313B6"/>
    <w:pPr>
      <w:framePr w:w="4680" w:h="2160" w:hRule="exact" w:hSpace="187" w:wrap="around" w:hAnchor="text" w:yAlign="bottom" w:anchorLock="1"/>
      <w:spacing w:after="80" w:line="240" w:lineRule="auto"/>
      <w:jc w:val="center"/>
    </w:pPr>
    <w:rPr>
      <w:b/>
      <w:sz w:val="18"/>
      <w:szCs w:val="20"/>
    </w:rPr>
  </w:style>
  <w:style w:type="paragraph" w:customStyle="1" w:styleId="Bullet">
    <w:name w:val="Bullet"/>
    <w:basedOn w:val="Normal"/>
    <w:rsid w:val="00643753"/>
    <w:pPr>
      <w:spacing w:after="80" w:line="240" w:lineRule="auto"/>
      <w:ind w:left="144" w:hanging="144"/>
      <w:jc w:val="both"/>
    </w:pPr>
    <w:rPr>
      <w:sz w:val="18"/>
      <w:szCs w:val="20"/>
    </w:rPr>
  </w:style>
  <w:style w:type="paragraph" w:customStyle="1" w:styleId="References">
    <w:name w:val="References"/>
    <w:basedOn w:val="Normal"/>
    <w:rsid w:val="00430F5F"/>
    <w:pPr>
      <w:numPr>
        <w:numId w:val="4"/>
      </w:numPr>
      <w:autoSpaceDE w:val="0"/>
      <w:autoSpaceDN w:val="0"/>
      <w:spacing w:line="240" w:lineRule="auto"/>
      <w:jc w:val="both"/>
    </w:pPr>
    <w:rPr>
      <w:rFonts w:eastAsia="SimSun"/>
      <w:sz w:val="16"/>
      <w:szCs w:val="16"/>
    </w:rPr>
  </w:style>
  <w:style w:type="character" w:customStyle="1" w:styleId="Heading5Char">
    <w:name w:val="Heading 5 Char"/>
    <w:basedOn w:val="DefaultParagraphFont"/>
    <w:link w:val="Heading5"/>
    <w:uiPriority w:val="9"/>
    <w:rsid w:val="004E4C9C"/>
    <w:rPr>
      <w:rFonts w:asciiTheme="majorHAnsi" w:eastAsiaTheme="majorEastAsia" w:hAnsiTheme="majorHAnsi"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customStyle="1" w:styleId="BodyTextIndentChar">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val="en-CA" w:eastAsia="en-CA"/>
    </w:rPr>
  </w:style>
  <w:style w:type="paragraph" w:styleId="DocumentMap">
    <w:name w:val="Document Map"/>
    <w:basedOn w:val="Normal"/>
    <w:link w:val="DocumentMapChar"/>
    <w:uiPriority w:val="99"/>
    <w:rsid w:val="00F8733F"/>
    <w:pPr>
      <w:spacing w:line="240" w:lineRule="auto"/>
      <w:jc w:val="center"/>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F8733F"/>
    <w:rPr>
      <w:rFonts w:ascii="Tahoma" w:eastAsia="SimSun" w:hAnsi="Tahoma" w:cs="Tahoma"/>
      <w:sz w:val="16"/>
      <w:szCs w:val="16"/>
      <w:lang w:val="en-US" w:eastAsia="en-US"/>
    </w:rPr>
  </w:style>
  <w:style w:type="paragraph" w:customStyle="1" w:styleId="tablecopy">
    <w:name w:val="table copy"/>
    <w:rsid w:val="000B436F"/>
    <w:pPr>
      <w:jc w:val="both"/>
    </w:pPr>
    <w:rPr>
      <w:rFonts w:ascii="Times New Roman" w:eastAsia="SimSun" w:hAnsi="Times New Roman"/>
      <w:noProof/>
      <w:sz w:val="16"/>
      <w:szCs w:val="16"/>
      <w:lang w:val="en-US"/>
    </w:rPr>
  </w:style>
  <w:style w:type="paragraph" w:customStyle="1" w:styleId="tablecolhead">
    <w:name w:val="table col head"/>
    <w:basedOn w:val="Normal"/>
    <w:rsid w:val="00AF5367"/>
    <w:pPr>
      <w:spacing w:line="240" w:lineRule="auto"/>
      <w:jc w:val="center"/>
    </w:pPr>
    <w:rPr>
      <w:rFonts w:eastAsia="SimSun"/>
      <w:b/>
      <w:bCs/>
      <w:sz w:val="16"/>
      <w:szCs w:val="16"/>
      <w:lang w:eastAsia="en-CA"/>
    </w:rPr>
  </w:style>
  <w:style w:type="paragraph" w:customStyle="1" w:styleId="tablecolsubhead">
    <w:name w:val="table col subhead"/>
    <w:basedOn w:val="tablecolhead"/>
    <w:rsid w:val="00AF5367"/>
    <w:rPr>
      <w:i/>
      <w:iCs/>
      <w:sz w:val="15"/>
      <w:szCs w:val="15"/>
    </w:rPr>
  </w:style>
  <w:style w:type="paragraph" w:customStyle="1" w:styleId="Standard">
    <w:name w:val="Standard"/>
    <w:rsid w:val="00CE6378"/>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Heading6Char">
    <w:name w:val="Heading 6 Char"/>
    <w:basedOn w:val="DefaultParagraphFont"/>
    <w:link w:val="Heading6"/>
    <w:uiPriority w:val="9"/>
    <w:semiHidden/>
    <w:rsid w:val="008565E6"/>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8565E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8565E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565E6"/>
    <w:rPr>
      <w:rFonts w:asciiTheme="majorHAnsi" w:eastAsiaTheme="majorEastAsia" w:hAnsiTheme="majorHAnsi" w:cstheme="majorBidi"/>
      <w:i/>
      <w:iCs/>
      <w:color w:val="272727" w:themeColor="text1" w:themeTint="D8"/>
      <w:sz w:val="21"/>
      <w:szCs w:val="21"/>
      <w:lang w:val="en-US" w:eastAsia="en-US"/>
    </w:rPr>
  </w:style>
  <w:style w:type="paragraph" w:customStyle="1" w:styleId="Abstract1">
    <w:name w:val="Abstract1"/>
    <w:basedOn w:val="HeadingNoNumbering"/>
    <w:link w:val="Abstract1Char"/>
    <w:qFormat/>
    <w:rsid w:val="008565E6"/>
    <w:pPr>
      <w:numPr>
        <w:numId w:val="0"/>
      </w:numPr>
    </w:pPr>
  </w:style>
  <w:style w:type="paragraph" w:customStyle="1" w:styleId="TableofContents">
    <w:name w:val="Table of Contents !"/>
    <w:basedOn w:val="HeadingNoNumbering"/>
    <w:link w:val="TableofContentsChar"/>
    <w:qFormat/>
    <w:rsid w:val="008565E6"/>
    <w:pPr>
      <w:numPr>
        <w:numId w:val="0"/>
      </w:numPr>
    </w:pPr>
  </w:style>
  <w:style w:type="character" w:customStyle="1" w:styleId="HeadingNoNumberingChar">
    <w:name w:val="Heading No Numbering Char"/>
    <w:basedOn w:val="Heading1Char"/>
    <w:link w:val="HeadingNoNumbering"/>
    <w:rsid w:val="008565E6"/>
    <w:rPr>
      <w:rFonts w:ascii="Times New Roman" w:hAnsi="Times New Roman"/>
      <w:b/>
      <w:bCs/>
      <w:kern w:val="32"/>
      <w:sz w:val="32"/>
      <w:szCs w:val="32"/>
      <w:lang w:val="en-US" w:eastAsia="en-US"/>
    </w:rPr>
  </w:style>
  <w:style w:type="character" w:customStyle="1" w:styleId="Abstract1Char">
    <w:name w:val="Abstract1 Char"/>
    <w:basedOn w:val="HeadingNoNumberingChar"/>
    <w:link w:val="Abstract1"/>
    <w:rsid w:val="008565E6"/>
    <w:rPr>
      <w:rFonts w:ascii="Times New Roman" w:hAnsi="Times New Roman"/>
      <w:b/>
      <w:bCs/>
      <w:kern w:val="32"/>
      <w:sz w:val="32"/>
      <w:szCs w:val="32"/>
      <w:lang w:val="en-US" w:eastAsia="en-US"/>
    </w:rPr>
  </w:style>
  <w:style w:type="paragraph" w:customStyle="1" w:styleId="ListofFigures1">
    <w:name w:val="List of Figures 1"/>
    <w:basedOn w:val="HeadingNoNumbering"/>
    <w:link w:val="ListofFigures1Char"/>
    <w:qFormat/>
    <w:rsid w:val="008565E6"/>
    <w:pPr>
      <w:numPr>
        <w:numId w:val="0"/>
      </w:numPr>
    </w:pPr>
  </w:style>
  <w:style w:type="character" w:customStyle="1" w:styleId="TableofContentsChar">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customStyle="1" w:styleId="ListofTables1">
    <w:name w:val="List of Tables 1"/>
    <w:basedOn w:val="HeadingNoNumbering"/>
    <w:link w:val="ListofTables1Char"/>
    <w:qFormat/>
    <w:rsid w:val="008565E6"/>
    <w:pPr>
      <w:numPr>
        <w:numId w:val="0"/>
      </w:numPr>
    </w:pPr>
  </w:style>
  <w:style w:type="character" w:customStyle="1" w:styleId="ListofFigures1Char">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customStyle="1" w:styleId="ListofAcronyms">
    <w:name w:val="List of Acronyms"/>
    <w:basedOn w:val="HeadingNoNumbering"/>
    <w:link w:val="ListofAcronymsChar"/>
    <w:qFormat/>
    <w:rsid w:val="00D560D4"/>
    <w:pPr>
      <w:numPr>
        <w:numId w:val="0"/>
      </w:numPr>
    </w:pPr>
  </w:style>
  <w:style w:type="character" w:customStyle="1" w:styleId="ListofTables1Char">
    <w:name w:val="List of Tables 1 Char"/>
    <w:basedOn w:val="HeadingNoNumberingChar"/>
    <w:link w:val="ListofTables1"/>
    <w:rsid w:val="008565E6"/>
    <w:rPr>
      <w:rFonts w:ascii="Times New Roman" w:hAnsi="Times New Roman"/>
      <w:b/>
      <w:bCs/>
      <w:kern w:val="32"/>
      <w:sz w:val="32"/>
      <w:szCs w:val="32"/>
      <w:lang w:val="en-US" w:eastAsia="en-US"/>
    </w:rPr>
  </w:style>
  <w:style w:type="paragraph" w:customStyle="1" w:styleId="APPENDIX1">
    <w:name w:val="APPENDIX1"/>
    <w:basedOn w:val="Heading1"/>
    <w:link w:val="APPENDIX1Char"/>
    <w:qFormat/>
    <w:rsid w:val="00D560D4"/>
    <w:pPr>
      <w:numPr>
        <w:numId w:val="0"/>
      </w:numPr>
      <w:ind w:left="432"/>
    </w:pPr>
  </w:style>
  <w:style w:type="character" w:customStyle="1" w:styleId="ListofAcronymsChar">
    <w:name w:val="List of Acronyms Char"/>
    <w:basedOn w:val="HeadingNoNumberingChar"/>
    <w:link w:val="ListofAcronyms"/>
    <w:rsid w:val="00D560D4"/>
    <w:rPr>
      <w:rFonts w:ascii="Times New Roman" w:hAnsi="Times New Roman"/>
      <w:b/>
      <w:bCs/>
      <w:kern w:val="32"/>
      <w:sz w:val="32"/>
      <w:szCs w:val="32"/>
      <w:lang w:val="en-US" w:eastAsia="en-US"/>
    </w:rPr>
  </w:style>
  <w:style w:type="character" w:customStyle="1" w:styleId="APPENDIX1Char">
    <w:name w:val="APPENDIX1 Char"/>
    <w:basedOn w:val="Heading1Char"/>
    <w:link w:val="APPENDIX1"/>
    <w:rsid w:val="00D560D4"/>
    <w:rPr>
      <w:rFonts w:ascii="Times New Roman" w:hAnsi="Times New Roman"/>
      <w:b/>
      <w:bCs/>
      <w:kern w:val="32"/>
      <w:sz w:val="32"/>
      <w:szCs w:val="32"/>
      <w:lang w:val="en-US" w:eastAsia="en-US"/>
    </w:rPr>
  </w:style>
  <w:style w:type="paragraph" w:customStyle="1" w:styleId="InstructionalText">
    <w:name w:val="Instructional Text"/>
    <w:basedOn w:val="BodyText"/>
    <w:next w:val="BodyText"/>
    <w:link w:val="InstructionalTextChar"/>
    <w:qFormat/>
    <w:rsid w:val="0062697C"/>
    <w:pPr>
      <w:spacing w:before="120" w:line="240" w:lineRule="auto"/>
    </w:pPr>
    <w:rPr>
      <w:rFonts w:ascii="Arial" w:hAnsi="Arial"/>
      <w:i/>
      <w:color w:val="0000FF"/>
      <w:lang w:eastAsia="ar-SA"/>
    </w:rPr>
  </w:style>
  <w:style w:type="character" w:customStyle="1" w:styleId="InstructionalTextChar">
    <w:name w:val="Instructional Text Char"/>
    <w:basedOn w:val="BodyTextChar"/>
    <w:link w:val="InstructionalText"/>
    <w:rsid w:val="0062697C"/>
    <w:rPr>
      <w:rFonts w:ascii="Arial" w:hAnsi="Arial" w:cs="Times New Roman"/>
      <w:i/>
      <w:color w:val="0000FF"/>
      <w:sz w:val="24"/>
      <w:szCs w:val="24"/>
      <w:lang w:val="en-US" w:eastAsia="ar-SA"/>
    </w:rPr>
  </w:style>
  <w:style w:type="character" w:styleId="UnresolvedMention">
    <w:name w:val="Unresolved Mention"/>
    <w:basedOn w:val="DefaultParagraphFont"/>
    <w:uiPriority w:val="99"/>
    <w:semiHidden/>
    <w:unhideWhenUsed/>
    <w:rsid w:val="006B1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302">
      <w:bodyDiv w:val="1"/>
      <w:marLeft w:val="0"/>
      <w:marRight w:val="0"/>
      <w:marTop w:val="0"/>
      <w:marBottom w:val="0"/>
      <w:divBdr>
        <w:top w:val="none" w:sz="0" w:space="0" w:color="auto"/>
        <w:left w:val="none" w:sz="0" w:space="0" w:color="auto"/>
        <w:bottom w:val="none" w:sz="0" w:space="0" w:color="auto"/>
        <w:right w:val="none" w:sz="0" w:space="0" w:color="auto"/>
      </w:divBdr>
    </w:div>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269246373">
      <w:bodyDiv w:val="1"/>
      <w:marLeft w:val="0"/>
      <w:marRight w:val="0"/>
      <w:marTop w:val="0"/>
      <w:marBottom w:val="0"/>
      <w:divBdr>
        <w:top w:val="none" w:sz="0" w:space="0" w:color="auto"/>
        <w:left w:val="none" w:sz="0" w:space="0" w:color="auto"/>
        <w:bottom w:val="none" w:sz="0" w:space="0" w:color="auto"/>
        <w:right w:val="none" w:sz="0" w:space="0" w:color="auto"/>
      </w:divBdr>
    </w:div>
    <w:div w:id="272251839">
      <w:bodyDiv w:val="1"/>
      <w:marLeft w:val="0"/>
      <w:marRight w:val="0"/>
      <w:marTop w:val="0"/>
      <w:marBottom w:val="0"/>
      <w:divBdr>
        <w:top w:val="none" w:sz="0" w:space="0" w:color="auto"/>
        <w:left w:val="none" w:sz="0" w:space="0" w:color="auto"/>
        <w:bottom w:val="none" w:sz="0" w:space="0" w:color="auto"/>
        <w:right w:val="none" w:sz="0" w:space="0" w:color="auto"/>
      </w:divBdr>
    </w:div>
    <w:div w:id="297691212">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25438793">
      <w:bodyDiv w:val="1"/>
      <w:marLeft w:val="0"/>
      <w:marRight w:val="0"/>
      <w:marTop w:val="0"/>
      <w:marBottom w:val="0"/>
      <w:divBdr>
        <w:top w:val="none" w:sz="0" w:space="0" w:color="auto"/>
        <w:left w:val="none" w:sz="0" w:space="0" w:color="auto"/>
        <w:bottom w:val="none" w:sz="0" w:space="0" w:color="auto"/>
        <w:right w:val="none" w:sz="0" w:space="0" w:color="auto"/>
      </w:divBdr>
    </w:div>
    <w:div w:id="854733422">
      <w:bodyDiv w:val="1"/>
      <w:marLeft w:val="0"/>
      <w:marRight w:val="0"/>
      <w:marTop w:val="0"/>
      <w:marBottom w:val="0"/>
      <w:divBdr>
        <w:top w:val="none" w:sz="0" w:space="0" w:color="auto"/>
        <w:left w:val="none" w:sz="0" w:space="0" w:color="auto"/>
        <w:bottom w:val="none" w:sz="0" w:space="0" w:color="auto"/>
        <w:right w:val="none" w:sz="0" w:space="0" w:color="auto"/>
      </w:divBdr>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194073014">
      <w:bodyDiv w:val="1"/>
      <w:marLeft w:val="0"/>
      <w:marRight w:val="0"/>
      <w:marTop w:val="0"/>
      <w:marBottom w:val="0"/>
      <w:divBdr>
        <w:top w:val="none" w:sz="0" w:space="0" w:color="auto"/>
        <w:left w:val="none" w:sz="0" w:space="0" w:color="auto"/>
        <w:bottom w:val="none" w:sz="0" w:space="0" w:color="auto"/>
        <w:right w:val="none" w:sz="0" w:space="0" w:color="auto"/>
      </w:divBdr>
    </w:div>
    <w:div w:id="1339195123">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 w:id="2046132159">
      <w:bodyDiv w:val="1"/>
      <w:marLeft w:val="0"/>
      <w:marRight w:val="0"/>
      <w:marTop w:val="0"/>
      <w:marBottom w:val="0"/>
      <w:divBdr>
        <w:top w:val="none" w:sz="0" w:space="0" w:color="auto"/>
        <w:left w:val="none" w:sz="0" w:space="0" w:color="auto"/>
        <w:bottom w:val="none" w:sz="0" w:space="0" w:color="auto"/>
        <w:right w:val="none" w:sz="0" w:space="0" w:color="auto"/>
      </w:divBdr>
    </w:div>
    <w:div w:id="21359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png"/><Relationship Id="rId25"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5a8dd2f-25e0-4e15-a959-976bf9ed02c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B5A9F2145CCC408AFC1A0737741486" ma:contentTypeVersion="2" ma:contentTypeDescription="Create a new document." ma:contentTypeScope="" ma:versionID="825b4365070831e157c08691e1a2499e">
  <xsd:schema xmlns:xsd="http://www.w3.org/2001/XMLSchema" xmlns:xs="http://www.w3.org/2001/XMLSchema" xmlns:p="http://schemas.microsoft.com/office/2006/metadata/properties" xmlns:ns3="e5a8dd2f-25e0-4e15-a959-976bf9ed02ce" targetNamespace="http://schemas.microsoft.com/office/2006/metadata/properties" ma:root="true" ma:fieldsID="fde622a47d43ab9381c3166e5b200677" ns3:_="">
    <xsd:import namespace="e5a8dd2f-25e0-4e15-a959-976bf9ed02ce"/>
    <xsd:element name="properties">
      <xsd:complexType>
        <xsd:sequence>
          <xsd:element name="documentManagement">
            <xsd:complexType>
              <xsd:all>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8dd2f-25e0-4e15-a959-976bf9ed02c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7B5A3F1F-2E60-4C69-84BB-DA43E17862D7}">
  <ds:schemaRefs>
    <ds:schemaRef ds:uri="http://schemas.microsoft.com/sharepoint/v3/contenttype/forms"/>
  </ds:schemaRefs>
</ds:datastoreItem>
</file>

<file path=customXml/itemProps2.xml><?xml version="1.0" encoding="utf-8"?>
<ds:datastoreItem xmlns:ds="http://schemas.openxmlformats.org/officeDocument/2006/customXml" ds:itemID="{00D9B117-E4FF-4F04-BA77-56CDDE8562BE}">
  <ds:schemaRefs>
    <ds:schemaRef ds:uri="http://purl.org/dc/elements/1.1/"/>
    <ds:schemaRef ds:uri="http://purl.org/dc/terms/"/>
    <ds:schemaRef ds:uri="http://schemas.microsoft.com/office/2006/documentManagement/types"/>
    <ds:schemaRef ds:uri="http://schemas.openxmlformats.org/package/2006/metadata/core-properties"/>
    <ds:schemaRef ds:uri="http://www.w3.org/XML/1998/namespace"/>
    <ds:schemaRef ds:uri="e5a8dd2f-25e0-4e15-a959-976bf9ed02ce"/>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8D85F0DD-0329-4F64-B707-1D91DF1E7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8dd2f-25e0-4e15-a959-976bf9ed02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DC43D9-5B68-49B5-AB29-DBEFD7B5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24</Pages>
  <Words>2923</Words>
  <Characters>17349</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20232</CharactersWithSpaces>
  <SharedDoc>false</SharedDoc>
  <HLinks>
    <vt:vector size="150" baseType="variant">
      <vt:variant>
        <vt:i4>2490468</vt:i4>
      </vt:variant>
      <vt:variant>
        <vt:i4>150</vt:i4>
      </vt:variant>
      <vt:variant>
        <vt:i4>0</vt:i4>
      </vt:variant>
      <vt:variant>
        <vt:i4>5</vt:i4>
      </vt:variant>
      <vt:variant>
        <vt:lpwstr>https://www.amazon.com/Everyday-Medical-Supply-Dressing-Stick/dp/B00366DT8K/ref=sr_1_9?dib=eyJ2IjoiMSJ9.hJj9dHcut-CK4yHHPP5OfOeG1bwJgAhw6x2PIaWjB7qB0lF9HPYOCR1dd7CyDO6WcrRrClSSSn7QNLNzKO-PHmJHV0nH4VpAQftl9VXQQJGp4QNqTcoJtOWHopCI59GefyAQBHgqKuw3fFCrKmHejBRKNRjiQif0gCxdlMHbqvWsjIGn3190B37wF6vA--jF.q0zV-jCkmW7sf8n544Uyg-ii9LbF9uZ9arQFALBXGOY&amp;dib_tag=se&amp;keywords=grabber&amp;qid=1727625559&amp;s=hpc&amp;sr=1-9</vt:lpwstr>
      </vt:variant>
      <vt:variant>
        <vt:lpwstr/>
      </vt:variant>
      <vt:variant>
        <vt:i4>3866720</vt:i4>
      </vt:variant>
      <vt:variant>
        <vt:i4>147</vt:i4>
      </vt:variant>
      <vt:variant>
        <vt:i4>0</vt:i4>
      </vt:variant>
      <vt:variant>
        <vt:i4>5</vt:i4>
      </vt:variant>
      <vt:variant>
        <vt:lpwstr>https://www.amazon.ca/Dressing-Wearing-Trousers-Pulling-Adaptive/dp/B08V53BK6Q</vt:lpwstr>
      </vt:variant>
      <vt:variant>
        <vt:lpwstr/>
      </vt:variant>
      <vt:variant>
        <vt:i4>8126578</vt:i4>
      </vt:variant>
      <vt:variant>
        <vt:i4>144</vt:i4>
      </vt:variant>
      <vt:variant>
        <vt:i4>0</vt:i4>
      </vt:variant>
      <vt:variant>
        <vt:i4>5</vt:i4>
      </vt:variant>
      <vt:variant>
        <vt:lpwstr>https://www.amazon.ca/Vivi-Dresser-Dressing-Assistance-Shoelaces/dp/B004UG1TWI</vt:lpwstr>
      </vt:variant>
      <vt:variant>
        <vt:lpwstr/>
      </vt:variant>
      <vt:variant>
        <vt:i4>7405670</vt:i4>
      </vt:variant>
      <vt:variant>
        <vt:i4>141</vt:i4>
      </vt:variant>
      <vt:variant>
        <vt:i4>0</vt:i4>
      </vt:variant>
      <vt:variant>
        <vt:i4>5</vt:i4>
      </vt:variant>
      <vt:variant>
        <vt:lpwstr>https://www.ezyups.com/ezyups-dressing-aid</vt:lpwstr>
      </vt:variant>
      <vt:variant>
        <vt:lpwstr/>
      </vt:variant>
      <vt:variant>
        <vt:i4>1441846</vt:i4>
      </vt:variant>
      <vt:variant>
        <vt:i4>128</vt:i4>
      </vt:variant>
      <vt:variant>
        <vt:i4>0</vt:i4>
      </vt:variant>
      <vt:variant>
        <vt:i4>5</vt:i4>
      </vt:variant>
      <vt:variant>
        <vt:lpwstr/>
      </vt:variant>
      <vt:variant>
        <vt:lpwstr>_Toc177722236</vt:lpwstr>
      </vt:variant>
      <vt:variant>
        <vt:i4>1441846</vt:i4>
      </vt:variant>
      <vt:variant>
        <vt:i4>122</vt:i4>
      </vt:variant>
      <vt:variant>
        <vt:i4>0</vt:i4>
      </vt:variant>
      <vt:variant>
        <vt:i4>5</vt:i4>
      </vt:variant>
      <vt:variant>
        <vt:lpwstr/>
      </vt:variant>
      <vt:variant>
        <vt:lpwstr>_Toc177722235</vt:lpwstr>
      </vt:variant>
      <vt:variant>
        <vt:i4>1179700</vt:i4>
      </vt:variant>
      <vt:variant>
        <vt:i4>110</vt:i4>
      </vt:variant>
      <vt:variant>
        <vt:i4>0</vt:i4>
      </vt:variant>
      <vt:variant>
        <vt:i4>5</vt:i4>
      </vt:variant>
      <vt:variant>
        <vt:lpwstr/>
      </vt:variant>
      <vt:variant>
        <vt:lpwstr>_Toc176011230</vt:lpwstr>
      </vt:variant>
      <vt:variant>
        <vt:i4>1245236</vt:i4>
      </vt:variant>
      <vt:variant>
        <vt:i4>104</vt:i4>
      </vt:variant>
      <vt:variant>
        <vt:i4>0</vt:i4>
      </vt:variant>
      <vt:variant>
        <vt:i4>5</vt:i4>
      </vt:variant>
      <vt:variant>
        <vt:lpwstr/>
      </vt:variant>
      <vt:variant>
        <vt:lpwstr>_Toc176011229</vt:lpwstr>
      </vt:variant>
      <vt:variant>
        <vt:i4>1245236</vt:i4>
      </vt:variant>
      <vt:variant>
        <vt:i4>98</vt:i4>
      </vt:variant>
      <vt:variant>
        <vt:i4>0</vt:i4>
      </vt:variant>
      <vt:variant>
        <vt:i4>5</vt:i4>
      </vt:variant>
      <vt:variant>
        <vt:lpwstr/>
      </vt:variant>
      <vt:variant>
        <vt:lpwstr>_Toc176011228</vt:lpwstr>
      </vt:variant>
      <vt:variant>
        <vt:i4>1245236</vt:i4>
      </vt:variant>
      <vt:variant>
        <vt:i4>92</vt:i4>
      </vt:variant>
      <vt:variant>
        <vt:i4>0</vt:i4>
      </vt:variant>
      <vt:variant>
        <vt:i4>5</vt:i4>
      </vt:variant>
      <vt:variant>
        <vt:lpwstr/>
      </vt:variant>
      <vt:variant>
        <vt:lpwstr>_Toc176011227</vt:lpwstr>
      </vt:variant>
      <vt:variant>
        <vt:i4>1245236</vt:i4>
      </vt:variant>
      <vt:variant>
        <vt:i4>86</vt:i4>
      </vt:variant>
      <vt:variant>
        <vt:i4>0</vt:i4>
      </vt:variant>
      <vt:variant>
        <vt:i4>5</vt:i4>
      </vt:variant>
      <vt:variant>
        <vt:lpwstr/>
      </vt:variant>
      <vt:variant>
        <vt:lpwstr>_Toc176011226</vt:lpwstr>
      </vt:variant>
      <vt:variant>
        <vt:i4>1245236</vt:i4>
      </vt:variant>
      <vt:variant>
        <vt:i4>80</vt:i4>
      </vt:variant>
      <vt:variant>
        <vt:i4>0</vt:i4>
      </vt:variant>
      <vt:variant>
        <vt:i4>5</vt:i4>
      </vt:variant>
      <vt:variant>
        <vt:lpwstr/>
      </vt:variant>
      <vt:variant>
        <vt:lpwstr>_Toc176011225</vt:lpwstr>
      </vt:variant>
      <vt:variant>
        <vt:i4>1245236</vt:i4>
      </vt:variant>
      <vt:variant>
        <vt:i4>74</vt:i4>
      </vt:variant>
      <vt:variant>
        <vt:i4>0</vt:i4>
      </vt:variant>
      <vt:variant>
        <vt:i4>5</vt:i4>
      </vt:variant>
      <vt:variant>
        <vt:lpwstr/>
      </vt:variant>
      <vt:variant>
        <vt:lpwstr>_Toc176011224</vt:lpwstr>
      </vt:variant>
      <vt:variant>
        <vt:i4>1245236</vt:i4>
      </vt:variant>
      <vt:variant>
        <vt:i4>68</vt:i4>
      </vt:variant>
      <vt:variant>
        <vt:i4>0</vt:i4>
      </vt:variant>
      <vt:variant>
        <vt:i4>5</vt:i4>
      </vt:variant>
      <vt:variant>
        <vt:lpwstr/>
      </vt:variant>
      <vt:variant>
        <vt:lpwstr>_Toc176011223</vt:lpwstr>
      </vt:variant>
      <vt:variant>
        <vt:i4>1245236</vt:i4>
      </vt:variant>
      <vt:variant>
        <vt:i4>62</vt:i4>
      </vt:variant>
      <vt:variant>
        <vt:i4>0</vt:i4>
      </vt:variant>
      <vt:variant>
        <vt:i4>5</vt:i4>
      </vt:variant>
      <vt:variant>
        <vt:lpwstr/>
      </vt:variant>
      <vt:variant>
        <vt:lpwstr>_Toc176011222</vt:lpwstr>
      </vt:variant>
      <vt:variant>
        <vt:i4>1245236</vt:i4>
      </vt:variant>
      <vt:variant>
        <vt:i4>56</vt:i4>
      </vt:variant>
      <vt:variant>
        <vt:i4>0</vt:i4>
      </vt:variant>
      <vt:variant>
        <vt:i4>5</vt:i4>
      </vt:variant>
      <vt:variant>
        <vt:lpwstr/>
      </vt:variant>
      <vt:variant>
        <vt:lpwstr>_Toc176011221</vt:lpwstr>
      </vt:variant>
      <vt:variant>
        <vt:i4>1245236</vt:i4>
      </vt:variant>
      <vt:variant>
        <vt:i4>50</vt:i4>
      </vt:variant>
      <vt:variant>
        <vt:i4>0</vt:i4>
      </vt:variant>
      <vt:variant>
        <vt:i4>5</vt:i4>
      </vt:variant>
      <vt:variant>
        <vt:lpwstr/>
      </vt:variant>
      <vt:variant>
        <vt:lpwstr>_Toc176011220</vt:lpwstr>
      </vt:variant>
      <vt:variant>
        <vt:i4>1048628</vt:i4>
      </vt:variant>
      <vt:variant>
        <vt:i4>44</vt:i4>
      </vt:variant>
      <vt:variant>
        <vt:i4>0</vt:i4>
      </vt:variant>
      <vt:variant>
        <vt:i4>5</vt:i4>
      </vt:variant>
      <vt:variant>
        <vt:lpwstr/>
      </vt:variant>
      <vt:variant>
        <vt:lpwstr>_Toc176011219</vt:lpwstr>
      </vt:variant>
      <vt:variant>
        <vt:i4>1048628</vt:i4>
      </vt:variant>
      <vt:variant>
        <vt:i4>38</vt:i4>
      </vt:variant>
      <vt:variant>
        <vt:i4>0</vt:i4>
      </vt:variant>
      <vt:variant>
        <vt:i4>5</vt:i4>
      </vt:variant>
      <vt:variant>
        <vt:lpwstr/>
      </vt:variant>
      <vt:variant>
        <vt:lpwstr>_Toc176011218</vt:lpwstr>
      </vt:variant>
      <vt:variant>
        <vt:i4>1048628</vt:i4>
      </vt:variant>
      <vt:variant>
        <vt:i4>32</vt:i4>
      </vt:variant>
      <vt:variant>
        <vt:i4>0</vt:i4>
      </vt:variant>
      <vt:variant>
        <vt:i4>5</vt:i4>
      </vt:variant>
      <vt:variant>
        <vt:lpwstr/>
      </vt:variant>
      <vt:variant>
        <vt:lpwstr>_Toc176011217</vt:lpwstr>
      </vt:variant>
      <vt:variant>
        <vt:i4>1048628</vt:i4>
      </vt:variant>
      <vt:variant>
        <vt:i4>26</vt:i4>
      </vt:variant>
      <vt:variant>
        <vt:i4>0</vt:i4>
      </vt:variant>
      <vt:variant>
        <vt:i4>5</vt:i4>
      </vt:variant>
      <vt:variant>
        <vt:lpwstr/>
      </vt:variant>
      <vt:variant>
        <vt:lpwstr>_Toc176011216</vt:lpwstr>
      </vt:variant>
      <vt:variant>
        <vt:i4>1048628</vt:i4>
      </vt:variant>
      <vt:variant>
        <vt:i4>20</vt:i4>
      </vt:variant>
      <vt:variant>
        <vt:i4>0</vt:i4>
      </vt:variant>
      <vt:variant>
        <vt:i4>5</vt:i4>
      </vt:variant>
      <vt:variant>
        <vt:lpwstr/>
      </vt:variant>
      <vt:variant>
        <vt:lpwstr>_Toc176011215</vt:lpwstr>
      </vt:variant>
      <vt:variant>
        <vt:i4>1048628</vt:i4>
      </vt:variant>
      <vt:variant>
        <vt:i4>14</vt:i4>
      </vt:variant>
      <vt:variant>
        <vt:i4>0</vt:i4>
      </vt:variant>
      <vt:variant>
        <vt:i4>5</vt:i4>
      </vt:variant>
      <vt:variant>
        <vt:lpwstr/>
      </vt:variant>
      <vt:variant>
        <vt:lpwstr>_Toc176011214</vt:lpwstr>
      </vt:variant>
      <vt:variant>
        <vt:i4>1048628</vt:i4>
      </vt:variant>
      <vt:variant>
        <vt:i4>8</vt:i4>
      </vt:variant>
      <vt:variant>
        <vt:i4>0</vt:i4>
      </vt:variant>
      <vt:variant>
        <vt:i4>5</vt:i4>
      </vt:variant>
      <vt:variant>
        <vt:lpwstr/>
      </vt:variant>
      <vt:variant>
        <vt:lpwstr>_Toc176011213</vt:lpwstr>
      </vt:variant>
      <vt:variant>
        <vt:i4>1048628</vt:i4>
      </vt:variant>
      <vt:variant>
        <vt:i4>2</vt:i4>
      </vt:variant>
      <vt:variant>
        <vt:i4>0</vt:i4>
      </vt:variant>
      <vt:variant>
        <vt:i4>5</vt:i4>
      </vt:variant>
      <vt:variant>
        <vt:lpwstr/>
      </vt:variant>
      <vt:variant>
        <vt:lpwstr>_Toc176011212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dc:creator>
  <cp:keywords/>
  <cp:lastModifiedBy>Abdul Based Abdul Rahim</cp:lastModifiedBy>
  <cp:revision>2</cp:revision>
  <cp:lastPrinted>2013-09-27T17:47:00Z</cp:lastPrinted>
  <dcterms:created xsi:type="dcterms:W3CDTF">2024-10-01T02:04:00Z</dcterms:created>
  <dcterms:modified xsi:type="dcterms:W3CDTF">2024-10-01T02:04:00Z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0x01010093B5A9F2145CCC408AFC1A0737741486</vt:lpwstr>
  </property>
  <property fmtid="{D5CDD505-2E9C-101B-9397-08002B2CF9AE}" pid="26" name="MediaServiceImageTags">
    <vt:lpwstr/>
  </property>
</Properties>
</file>